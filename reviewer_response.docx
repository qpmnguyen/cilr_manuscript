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1BF8" w14:textId="27321D16" w:rsidR="00BB7799" w:rsidRPr="009A44FC" w:rsidRDefault="002270CE" w:rsidP="007B0F55">
      <w:pPr>
        <w:spacing w:after="120"/>
        <w:jc w:val="center"/>
        <w:rPr>
          <w:rFonts w:ascii="Times New Roman" w:hAnsi="Times New Roman" w:cs="Times New Roman"/>
          <w:sz w:val="22"/>
          <w:szCs w:val="22"/>
        </w:rPr>
      </w:pPr>
      <w:proofErr w:type="spellStart"/>
      <w:r w:rsidRPr="009A44FC">
        <w:rPr>
          <w:rFonts w:ascii="Times New Roman" w:hAnsi="Times New Roman" w:cs="Times New Roman"/>
          <w:sz w:val="22"/>
          <w:szCs w:val="22"/>
        </w:rPr>
        <w:t>cILR</w:t>
      </w:r>
      <w:proofErr w:type="spellEnd"/>
      <w:r w:rsidRPr="009A44FC">
        <w:rPr>
          <w:rFonts w:ascii="Times New Roman" w:hAnsi="Times New Roman" w:cs="Times New Roman"/>
          <w:sz w:val="22"/>
          <w:szCs w:val="22"/>
        </w:rPr>
        <w:t>: Competitive isometric log-ratio for taxonomic enrichment analysis</w:t>
      </w:r>
    </w:p>
    <w:p w14:paraId="4892ACCF" w14:textId="59C99A8B" w:rsidR="005073B9" w:rsidRPr="009A44FC" w:rsidRDefault="005073B9"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PCOMPBIOL-D-21-01648</w:t>
      </w:r>
    </w:p>
    <w:p w14:paraId="478FD8B4" w14:textId="2EC2B0D3"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Response to Reviewers</w:t>
      </w:r>
    </w:p>
    <w:p w14:paraId="7E06505C" w14:textId="76DF6FDE" w:rsidR="002270CE" w:rsidRPr="009A44FC" w:rsidRDefault="002270CE" w:rsidP="007B0F55">
      <w:pPr>
        <w:spacing w:after="120"/>
        <w:jc w:val="center"/>
        <w:rPr>
          <w:rFonts w:ascii="Times New Roman" w:hAnsi="Times New Roman" w:cs="Times New Roman"/>
          <w:sz w:val="22"/>
          <w:szCs w:val="22"/>
        </w:rPr>
      </w:pPr>
      <w:r w:rsidRPr="009A44FC">
        <w:rPr>
          <w:rFonts w:ascii="Times New Roman" w:hAnsi="Times New Roman" w:cs="Times New Roman"/>
          <w:sz w:val="22"/>
          <w:szCs w:val="22"/>
        </w:rPr>
        <w:t>October 26</w:t>
      </w:r>
      <w:r w:rsidRPr="009A44FC">
        <w:rPr>
          <w:rFonts w:ascii="Times New Roman" w:hAnsi="Times New Roman" w:cs="Times New Roman"/>
          <w:sz w:val="22"/>
          <w:szCs w:val="22"/>
          <w:vertAlign w:val="superscript"/>
        </w:rPr>
        <w:t>th</w:t>
      </w:r>
      <w:r w:rsidRPr="009A44FC">
        <w:rPr>
          <w:rFonts w:ascii="Times New Roman" w:hAnsi="Times New Roman" w:cs="Times New Roman"/>
          <w:sz w:val="22"/>
          <w:szCs w:val="22"/>
        </w:rPr>
        <w:t>, 2021</w:t>
      </w:r>
    </w:p>
    <w:p w14:paraId="2621EFE6" w14:textId="77777777" w:rsidR="002270CE" w:rsidRPr="009A44FC" w:rsidRDefault="002270CE" w:rsidP="002270CE">
      <w:pPr>
        <w:spacing w:after="120"/>
        <w:rPr>
          <w:rFonts w:ascii="Times New Roman" w:hAnsi="Times New Roman" w:cs="Times New Roman"/>
          <w:b/>
          <w:bCs/>
          <w:sz w:val="22"/>
          <w:szCs w:val="22"/>
        </w:rPr>
      </w:pPr>
    </w:p>
    <w:p w14:paraId="09AC8A01" w14:textId="7ABE249F" w:rsidR="00522EA1" w:rsidRPr="009A44FC" w:rsidRDefault="00522EA1" w:rsidP="00522EA1">
      <w:pPr>
        <w:pStyle w:val="PlainText"/>
        <w:spacing w:line="300" w:lineRule="exact"/>
        <w:rPr>
          <w:rFonts w:ascii="Times New Roman" w:hAnsi="Times New Roman" w:cs="Times New Roman"/>
        </w:rPr>
      </w:pPr>
      <w:r w:rsidRPr="009A44FC">
        <w:rPr>
          <w:rFonts w:ascii="Times New Roman" w:hAnsi="Times New Roman" w:cs="Times New Roman"/>
        </w:rPr>
        <w:t>We greatly appreciate</w:t>
      </w:r>
      <w:ins w:id="0" w:author="Quang P. Nguyen" w:date="2021-11-19T17:06:00Z">
        <w:r w:rsidR="009454F0">
          <w:rPr>
            <w:rFonts w:ascii="Times New Roman" w:hAnsi="Times New Roman" w:cs="Times New Roman"/>
          </w:rPr>
          <w:t xml:space="preserve"> both reviewers for </w:t>
        </w:r>
      </w:ins>
      <w:ins w:id="1" w:author="Quang P. Nguyen" w:date="2021-11-19T17:07:00Z">
        <w:r w:rsidR="009454F0">
          <w:rPr>
            <w:rFonts w:ascii="Times New Roman" w:hAnsi="Times New Roman" w:cs="Times New Roman"/>
          </w:rPr>
          <w:t>thorough</w:t>
        </w:r>
      </w:ins>
      <w:ins w:id="2" w:author="Quang P. Nguyen" w:date="2021-11-19T17:06:00Z">
        <w:r w:rsidR="009454F0">
          <w:rPr>
            <w:rFonts w:ascii="Times New Roman" w:hAnsi="Times New Roman" w:cs="Times New Roman"/>
          </w:rPr>
          <w:t xml:space="preserve"> and </w:t>
        </w:r>
        <w:proofErr w:type="spellStart"/>
        <w:r w:rsidR="009454F0">
          <w:rPr>
            <w:rFonts w:ascii="Times New Roman" w:hAnsi="Times New Roman" w:cs="Times New Roman"/>
          </w:rPr>
          <w:t>insightfull</w:t>
        </w:r>
        <w:proofErr w:type="spellEnd"/>
        <w:r w:rsidR="009454F0">
          <w:rPr>
            <w:rFonts w:ascii="Times New Roman" w:hAnsi="Times New Roman" w:cs="Times New Roman"/>
          </w:rPr>
          <w:t xml:space="preserve"> reviews of our manuscript.</w:t>
        </w:r>
      </w:ins>
      <w:r w:rsidRPr="009A44FC">
        <w:rPr>
          <w:rFonts w:ascii="Times New Roman" w:hAnsi="Times New Roman" w:cs="Times New Roman"/>
        </w:rPr>
        <w:t xml:space="preserve"> </w:t>
      </w:r>
      <w:del w:id="3" w:author="Quang P. Nguyen" w:date="2021-11-19T17:06:00Z">
        <w:r w:rsidRPr="009A44FC" w:rsidDel="009454F0">
          <w:rPr>
            <w:rFonts w:ascii="Times New Roman" w:hAnsi="Times New Roman" w:cs="Times New Roman"/>
          </w:rPr>
          <w:delText xml:space="preserve">all reviewers for taking time and effort to review our manuscript. </w:delText>
        </w:r>
      </w:del>
      <w:r w:rsidRPr="009A44FC">
        <w:rPr>
          <w:rFonts w:ascii="Times New Roman" w:hAnsi="Times New Roman" w:cs="Times New Roman"/>
        </w:rPr>
        <w:t xml:space="preserve">We </w:t>
      </w:r>
      <w:ins w:id="4" w:author="Quang P. Nguyen" w:date="2021-11-19T17:07:00Z">
        <w:r w:rsidR="009454F0">
          <w:rPr>
            <w:rFonts w:ascii="Times New Roman" w:hAnsi="Times New Roman" w:cs="Times New Roman"/>
          </w:rPr>
          <w:t xml:space="preserve">think that you will find its quality much improved </w:t>
        </w:r>
        <w:proofErr w:type="gramStart"/>
        <w:r w:rsidR="009454F0">
          <w:rPr>
            <w:rFonts w:ascii="Times New Roman" w:hAnsi="Times New Roman" w:cs="Times New Roman"/>
          </w:rPr>
          <w:t>as a result of</w:t>
        </w:r>
        <w:proofErr w:type="gramEnd"/>
        <w:r w:rsidR="009454F0">
          <w:rPr>
            <w:rFonts w:ascii="Times New Roman" w:hAnsi="Times New Roman" w:cs="Times New Roman"/>
          </w:rPr>
          <w:t xml:space="preserve"> the changes we’ve made in response.</w:t>
        </w:r>
      </w:ins>
      <w:del w:id="5" w:author="Quang P. Nguyen" w:date="2021-11-19T17:07:00Z">
        <w:r w:rsidRPr="009A44FC" w:rsidDel="009454F0">
          <w:rPr>
            <w:rFonts w:ascii="Times New Roman" w:hAnsi="Times New Roman" w:cs="Times New Roman"/>
          </w:rPr>
          <w:delText>found</w:delText>
        </w:r>
      </w:del>
      <w:r w:rsidRPr="009A44FC">
        <w:rPr>
          <w:rFonts w:ascii="Times New Roman" w:hAnsi="Times New Roman" w:cs="Times New Roman"/>
        </w:rPr>
        <w:t xml:space="preserve"> </w:t>
      </w:r>
      <w:ins w:id="6" w:author="Quang P. Nguyen" w:date="2021-11-19T17:07:00Z">
        <w:r w:rsidR="009454F0">
          <w:rPr>
            <w:rFonts w:ascii="Times New Roman" w:hAnsi="Times New Roman" w:cs="Times New Roman"/>
          </w:rPr>
          <w:t>Here, we summarize the major changes, with point-by-point responses to each reviewer comment following</w:t>
        </w:r>
      </w:ins>
      <w:del w:id="7" w:author="Quang P. Nguyen" w:date="2021-11-19T17:07:00Z">
        <w:r w:rsidRPr="009A44FC" w:rsidDel="009454F0">
          <w:rPr>
            <w:rFonts w:ascii="Times New Roman" w:hAnsi="Times New Roman" w:cs="Times New Roman"/>
          </w:rPr>
          <w:delText>the comments incredibly insightful, which contributed significantly to improving the quality of the manuscript. Considering all suggestions, we have made improvements, summarized below</w:delText>
        </w:r>
      </w:del>
      <w:r w:rsidRPr="009A44FC">
        <w:rPr>
          <w:rFonts w:ascii="Times New Roman" w:hAnsi="Times New Roman" w:cs="Times New Roman"/>
        </w:rPr>
        <w:t xml:space="preserve">: </w:t>
      </w:r>
    </w:p>
    <w:p w14:paraId="32E57F7C" w14:textId="36970D6B" w:rsidR="001A1F80" w:rsidRPr="009A44FC"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adjusted the title of our manuscript to better reflect the proposal and its relationship with existing methods. </w:t>
      </w:r>
      <w:ins w:id="8" w:author="Quang P. Nguyen" w:date="2021-11-19T17:05:00Z">
        <w:r w:rsidR="009454F0">
          <w:rPr>
            <w:rFonts w:ascii="Times New Roman" w:hAnsi="Times New Roman" w:cs="Times New Roman"/>
          </w:rPr>
          <w:t xml:space="preserve">The title of the manuscript will now be “CBEA: Competitive balances for taxonomic enrichment analysis” </w:t>
        </w:r>
      </w:ins>
    </w:p>
    <w:p w14:paraId="297C7741" w14:textId="67C92D5C" w:rsidR="001A1F80" w:rsidRPr="009A44FC" w:rsidRDefault="00522EA1" w:rsidP="00522EA1">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1A1F80" w:rsidRPr="009A44FC">
        <w:rPr>
          <w:rFonts w:ascii="Times New Roman" w:hAnsi="Times New Roman" w:cs="Times New Roman"/>
        </w:rPr>
        <w:t>have provided more clarity</w:t>
      </w:r>
      <w:r w:rsidR="008E7103">
        <w:rPr>
          <w:rFonts w:ascii="Times New Roman" w:hAnsi="Times New Roman" w:cs="Times New Roman"/>
        </w:rPr>
        <w:t xml:space="preserve"> and precision</w:t>
      </w:r>
      <w:r w:rsidR="001A1F80" w:rsidRPr="009A44FC">
        <w:rPr>
          <w:rFonts w:ascii="Times New Roman" w:hAnsi="Times New Roman" w:cs="Times New Roman"/>
        </w:rPr>
        <w:t xml:space="preserve"> in the language surrounding statistical concepts and results discussed in the manuscript. </w:t>
      </w:r>
    </w:p>
    <w:p w14:paraId="4EF956DF" w14:textId="6939FB3B" w:rsidR="00522EA1" w:rsidRPr="009A44FC" w:rsidRDefault="00C23CFA"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When discussing our results, we provide additional </w:t>
      </w:r>
      <w:r w:rsidR="001A1F80" w:rsidRPr="009A44FC">
        <w:rPr>
          <w:rFonts w:ascii="Times New Roman" w:hAnsi="Times New Roman" w:cs="Times New Roman"/>
        </w:rPr>
        <w:t>context of our experimental conditions</w:t>
      </w:r>
      <w:r w:rsidRPr="009A44FC">
        <w:rPr>
          <w:rFonts w:ascii="Times New Roman" w:hAnsi="Times New Roman" w:cs="Times New Roman"/>
        </w:rPr>
        <w:t xml:space="preserve"> to ensure proper interpretation</w:t>
      </w:r>
      <w:r w:rsidR="006F5CFE" w:rsidRPr="009A44FC">
        <w:rPr>
          <w:rFonts w:ascii="Times New Roman" w:hAnsi="Times New Roman" w:cs="Times New Roman"/>
        </w:rPr>
        <w:t xml:space="preserve"> and avoid overstatements</w:t>
      </w:r>
      <w:r w:rsidR="001A1F80" w:rsidRPr="009A44FC">
        <w:rPr>
          <w:rFonts w:ascii="Times New Roman" w:hAnsi="Times New Roman" w:cs="Times New Roman"/>
        </w:rPr>
        <w:t xml:space="preserve">. </w:t>
      </w:r>
    </w:p>
    <w:p w14:paraId="7F2F9D97" w14:textId="091ECE37"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provided more precision in the language surrounding the idea of zero-inflated and compositionality of microbiome data, </w:t>
      </w:r>
      <w:r w:rsidR="008733CC" w:rsidRPr="009A44FC">
        <w:rPr>
          <w:rFonts w:ascii="Times New Roman" w:hAnsi="Times New Roman" w:cs="Times New Roman"/>
        </w:rPr>
        <w:t xml:space="preserve">highlighting </w:t>
      </w:r>
      <w:r w:rsidR="00B57180" w:rsidRPr="009A44FC">
        <w:rPr>
          <w:rFonts w:ascii="Times New Roman" w:hAnsi="Times New Roman" w:cs="Times New Roman"/>
        </w:rPr>
        <w:t xml:space="preserve">the </w:t>
      </w:r>
      <w:r w:rsidR="008733CC" w:rsidRPr="009A44FC">
        <w:rPr>
          <w:rFonts w:ascii="Times New Roman" w:hAnsi="Times New Roman" w:cs="Times New Roman"/>
        </w:rPr>
        <w:t xml:space="preserve">motivation behind our </w:t>
      </w:r>
      <w:r w:rsidR="00B57180" w:rsidRPr="009A44FC">
        <w:rPr>
          <w:rFonts w:ascii="Times New Roman" w:hAnsi="Times New Roman" w:cs="Times New Roman"/>
        </w:rPr>
        <w:t>approach</w:t>
      </w:r>
      <w:r w:rsidR="008733CC" w:rsidRPr="009A44FC">
        <w:rPr>
          <w:rFonts w:ascii="Times New Roman" w:hAnsi="Times New Roman" w:cs="Times New Roman"/>
        </w:rPr>
        <w:t xml:space="preserve"> and the assumptions we’re making</w:t>
      </w:r>
      <w:r w:rsidRPr="009A44FC">
        <w:rPr>
          <w:rFonts w:ascii="Times New Roman" w:hAnsi="Times New Roman" w:cs="Times New Roman"/>
        </w:rPr>
        <w:t xml:space="preserve">. </w:t>
      </w:r>
    </w:p>
    <w:p w14:paraId="726EF149" w14:textId="0095D861" w:rsidR="001A1F80" w:rsidRPr="009A44FC" w:rsidRDefault="001A1F80"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added more clarification on the motivation behind our procedure for adjusting inter-set correlation in our null hypothesis inference section. We emphasized the trade-off between type I error and power for enrichment analysis as a discovery tool and provided and clarified that the user can make the choice </w:t>
      </w:r>
      <w:r w:rsidR="00001DB3" w:rsidRPr="009A44FC">
        <w:rPr>
          <w:rFonts w:ascii="Times New Roman" w:hAnsi="Times New Roman" w:cs="Times New Roman"/>
        </w:rPr>
        <w:t>whether</w:t>
      </w:r>
      <w:r w:rsidRPr="009A44FC">
        <w:rPr>
          <w:rFonts w:ascii="Times New Roman" w:hAnsi="Times New Roman" w:cs="Times New Roman"/>
        </w:rPr>
        <w:t xml:space="preserve"> to adjust for correlation when using our method. </w:t>
      </w:r>
    </w:p>
    <w:p w14:paraId="2043388C" w14:textId="588747B1" w:rsidR="00030436" w:rsidRPr="009A44FC" w:rsidRDefault="00522EA1" w:rsidP="00030436">
      <w:pPr>
        <w:pStyle w:val="PlainText"/>
        <w:numPr>
          <w:ilvl w:val="0"/>
          <w:numId w:val="12"/>
        </w:numPr>
        <w:spacing w:line="300" w:lineRule="exact"/>
        <w:rPr>
          <w:rFonts w:ascii="Times New Roman" w:hAnsi="Times New Roman" w:cs="Times New Roman"/>
        </w:rPr>
      </w:pPr>
      <w:r w:rsidRPr="009A44FC">
        <w:rPr>
          <w:rFonts w:ascii="Times New Roman" w:hAnsi="Times New Roman" w:cs="Times New Roman"/>
        </w:rPr>
        <w:t xml:space="preserve">We reorganized our manuscript to highlight our main contribution which is a new approach for set-based testing </w:t>
      </w:r>
      <w:r w:rsidR="00001DB3" w:rsidRPr="009A44FC">
        <w:rPr>
          <w:rFonts w:ascii="Times New Roman" w:hAnsi="Times New Roman" w:cs="Times New Roman"/>
        </w:rPr>
        <w:t xml:space="preserve">for </w:t>
      </w:r>
      <w:r w:rsidRPr="009A44FC">
        <w:rPr>
          <w:rFonts w:ascii="Times New Roman" w:hAnsi="Times New Roman" w:cs="Times New Roman"/>
        </w:rPr>
        <w:t xml:space="preserve">relative abundance microbiome data. </w:t>
      </w:r>
      <w:r w:rsidR="001A1F80" w:rsidRPr="009A44FC">
        <w:rPr>
          <w:rFonts w:ascii="Times New Roman" w:hAnsi="Times New Roman" w:cs="Times New Roman"/>
        </w:rPr>
        <w:t xml:space="preserve">This organization is also motivated by </w:t>
      </w:r>
      <w:proofErr w:type="spellStart"/>
      <w:r w:rsidR="001A1F80" w:rsidRPr="009A44FC">
        <w:rPr>
          <w:rFonts w:ascii="Times New Roman" w:hAnsi="Times New Roman" w:cs="Times New Roman"/>
        </w:rPr>
        <w:t>Geistlinger</w:t>
      </w:r>
      <w:proofErr w:type="spellEnd"/>
      <w:r w:rsidR="001A1F80" w:rsidRPr="009A44FC">
        <w:rPr>
          <w:rFonts w:ascii="Times New Roman" w:hAnsi="Times New Roman" w:cs="Times New Roman"/>
        </w:rPr>
        <w:t xml:space="preserve"> et al.’s paper on benchmarking standards for gene set testing approaches as suggested by Reviewer 2. </w:t>
      </w:r>
      <w:r w:rsidR="005D4CA7" w:rsidRPr="009A44FC">
        <w:rPr>
          <w:rFonts w:ascii="Times New Roman" w:hAnsi="Times New Roman" w:cs="Times New Roman"/>
        </w:rPr>
        <w:t xml:space="preserve">We hope this reorganization of the manuscript will also make it easier to follow and not fractured in three parts, as Reviewer 1 has pointed out. </w:t>
      </w:r>
    </w:p>
    <w:p w14:paraId="0809C9CF" w14:textId="57C92F10" w:rsidR="005D4CA7" w:rsidRPr="009A44FC" w:rsidRDefault="00030436"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agree with Reviewer 1 that enrichment analysis is equivalent differential abundance for sets and have grouped the “single-sample enrichment testing” and “differential abundance analysis” into one section titled “enrichment analysis”. </w:t>
      </w:r>
      <w:r w:rsidR="005D4CA7" w:rsidRPr="009A44FC">
        <w:rPr>
          <w:rFonts w:ascii="Times New Roman" w:hAnsi="Times New Roman" w:cs="Times New Roman"/>
        </w:rPr>
        <w:t>The “single-sample enrichment testing” is now referred to as</w:t>
      </w:r>
      <w:r w:rsidR="00001DB3" w:rsidRPr="009A44FC">
        <w:rPr>
          <w:rFonts w:ascii="Times New Roman" w:hAnsi="Times New Roman" w:cs="Times New Roman"/>
        </w:rPr>
        <w:t xml:space="preserve"> “Inference at the sample level” while the differential abundance section is now titled “Inference at the population level”. </w:t>
      </w:r>
    </w:p>
    <w:p w14:paraId="7A240838" w14:textId="39A8F1AD" w:rsidR="005D4CA7" w:rsidRDefault="005D4CA7" w:rsidP="005D4CA7">
      <w:pPr>
        <w:pStyle w:val="PlainText"/>
        <w:numPr>
          <w:ilvl w:val="2"/>
          <w:numId w:val="12"/>
        </w:numPr>
        <w:spacing w:line="300" w:lineRule="exact"/>
        <w:rPr>
          <w:rFonts w:ascii="Times New Roman" w:hAnsi="Times New Roman" w:cs="Times New Roman"/>
        </w:rPr>
      </w:pPr>
      <w:r w:rsidRPr="009A44FC">
        <w:rPr>
          <w:rFonts w:ascii="Times New Roman" w:hAnsi="Times New Roman" w:cs="Times New Roman"/>
        </w:rPr>
        <w:t xml:space="preserve">We </w:t>
      </w:r>
      <w:r w:rsidR="00145EA4" w:rsidRPr="009A44FC">
        <w:rPr>
          <w:rFonts w:ascii="Times New Roman" w:hAnsi="Times New Roman" w:cs="Times New Roman"/>
        </w:rPr>
        <w:t xml:space="preserve">added </w:t>
      </w:r>
      <w:r w:rsidRPr="009A44FC">
        <w:rPr>
          <w:rFonts w:ascii="Times New Roman" w:hAnsi="Times New Roman" w:cs="Times New Roman"/>
        </w:rPr>
        <w:t xml:space="preserve">additional evaluations on the real data set for all “single sample enrichment testing” </w:t>
      </w:r>
      <w:r w:rsidR="00145EA4" w:rsidRPr="009A44FC">
        <w:rPr>
          <w:rFonts w:ascii="Times New Roman" w:hAnsi="Times New Roman" w:cs="Times New Roman"/>
        </w:rPr>
        <w:t xml:space="preserve">section </w:t>
      </w:r>
      <w:r w:rsidR="00001DB3" w:rsidRPr="009A44FC">
        <w:rPr>
          <w:rFonts w:ascii="Times New Roman" w:hAnsi="Times New Roman" w:cs="Times New Roman"/>
        </w:rPr>
        <w:t xml:space="preserve">which are: </w:t>
      </w:r>
      <w:commentRangeStart w:id="9"/>
      <w:r w:rsidR="00001DB3" w:rsidRPr="009A44FC">
        <w:rPr>
          <w:rFonts w:ascii="Times New Roman" w:hAnsi="Times New Roman" w:cs="Times New Roman"/>
        </w:rPr>
        <w:t xml:space="preserve">random [gene] sets and label permutation. </w:t>
      </w:r>
      <w:r w:rsidR="00145EA4" w:rsidRPr="009A44FC">
        <w:rPr>
          <w:rFonts w:ascii="Times New Roman" w:hAnsi="Times New Roman" w:cs="Times New Roman"/>
        </w:rPr>
        <w:t>We added the random [gene] set analyses for the real data portion of the “differential abundance analysis” section</w:t>
      </w:r>
      <w:commentRangeEnd w:id="9"/>
      <w:r w:rsidR="001E7EFB">
        <w:rPr>
          <w:rStyle w:val="CommentReference"/>
          <w:rFonts w:asciiTheme="minorHAnsi" w:hAnsiTheme="minorHAnsi"/>
        </w:rPr>
        <w:commentReference w:id="9"/>
      </w:r>
      <w:r w:rsidR="00145EA4" w:rsidRPr="009A44FC">
        <w:rPr>
          <w:rFonts w:ascii="Times New Roman" w:hAnsi="Times New Roman" w:cs="Times New Roman"/>
        </w:rPr>
        <w:t xml:space="preserve">. These additional analyses were motivated by </w:t>
      </w:r>
      <w:proofErr w:type="spellStart"/>
      <w:r w:rsidR="00145EA4" w:rsidRPr="009A44FC">
        <w:rPr>
          <w:rFonts w:ascii="Times New Roman" w:hAnsi="Times New Roman" w:cs="Times New Roman"/>
        </w:rPr>
        <w:t>Geistlinger</w:t>
      </w:r>
      <w:proofErr w:type="spellEnd"/>
      <w:r w:rsidR="00145EA4" w:rsidRPr="009A44FC">
        <w:rPr>
          <w:rFonts w:ascii="Times New Roman" w:hAnsi="Times New Roman" w:cs="Times New Roman"/>
        </w:rPr>
        <w:t xml:space="preserve"> et al. </w:t>
      </w:r>
      <w:r w:rsidR="008E7103">
        <w:rPr>
          <w:rFonts w:ascii="Times New Roman" w:hAnsi="Times New Roman" w:cs="Times New Roman"/>
        </w:rPr>
        <w:t xml:space="preserve">Consequently, we have moved the simulation results for this section to the supplemental. </w:t>
      </w:r>
    </w:p>
    <w:p w14:paraId="214C4334" w14:textId="11E92EBD" w:rsidR="008E7103" w:rsidRPr="009A44FC" w:rsidRDefault="008E7103" w:rsidP="005D4CA7">
      <w:pPr>
        <w:pStyle w:val="PlainText"/>
        <w:numPr>
          <w:ilvl w:val="2"/>
          <w:numId w:val="12"/>
        </w:numPr>
        <w:spacing w:line="300" w:lineRule="exact"/>
        <w:rPr>
          <w:rFonts w:ascii="Times New Roman" w:hAnsi="Times New Roman" w:cs="Times New Roman"/>
        </w:rPr>
      </w:pPr>
      <w:r>
        <w:rPr>
          <w:rFonts w:ascii="Times New Roman" w:hAnsi="Times New Roman" w:cs="Times New Roman"/>
        </w:rPr>
        <w:lastRenderedPageBreak/>
        <w:t xml:space="preserve">Under the new section </w:t>
      </w:r>
      <w:commentRangeStart w:id="10"/>
      <w:r>
        <w:rPr>
          <w:rFonts w:ascii="Times New Roman" w:hAnsi="Times New Roman" w:cs="Times New Roman"/>
        </w:rPr>
        <w:t>“Inference at the population level”</w:t>
      </w:r>
      <w:commentRangeEnd w:id="10"/>
      <w:r w:rsidR="005556EE">
        <w:rPr>
          <w:rStyle w:val="CommentReference"/>
          <w:rFonts w:asciiTheme="minorHAnsi" w:hAnsiTheme="minorHAnsi"/>
        </w:rPr>
        <w:commentReference w:id="10"/>
      </w:r>
      <w:r>
        <w:rPr>
          <w:rFonts w:ascii="Times New Roman" w:hAnsi="Times New Roman" w:cs="Times New Roman"/>
        </w:rPr>
        <w:t xml:space="preserve">, we are still retaining our analysis with respect to traditional differential abundance methods (i.e., corncob and DESeq2) </w:t>
      </w:r>
    </w:p>
    <w:p w14:paraId="32D30838" w14:textId="2C862342" w:rsidR="00030436" w:rsidRPr="009A44FC" w:rsidRDefault="00FC08D0" w:rsidP="00030436">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have also added a new section parallel to “enrichment analysis” titled “downstream analysis” where we would expand on using our single sample scores for disease prediction (the “disease prediction” section). </w:t>
      </w:r>
      <w:commentRangeStart w:id="11"/>
      <w:r w:rsidRPr="009A44FC">
        <w:rPr>
          <w:rFonts w:ascii="Times New Roman" w:hAnsi="Times New Roman" w:cs="Times New Roman"/>
        </w:rPr>
        <w:t>We also added a new section on “ordination analyses” using our single sample scores.</w:t>
      </w:r>
      <w:commentRangeEnd w:id="11"/>
      <w:r w:rsidR="001E7EFB">
        <w:rPr>
          <w:rStyle w:val="CommentReference"/>
          <w:rFonts w:asciiTheme="minorHAnsi" w:hAnsiTheme="minorHAnsi"/>
        </w:rPr>
        <w:commentReference w:id="11"/>
      </w:r>
      <w:r w:rsidRPr="009A44FC">
        <w:rPr>
          <w:rFonts w:ascii="Times New Roman" w:hAnsi="Times New Roman" w:cs="Times New Roman"/>
        </w:rPr>
        <w:t xml:space="preserve">  </w:t>
      </w:r>
    </w:p>
    <w:p w14:paraId="7D6BAEBF" w14:textId="53D4CFBD" w:rsidR="00030436" w:rsidRPr="009A44FC" w:rsidRDefault="00145EA4" w:rsidP="001A1F80">
      <w:pPr>
        <w:pStyle w:val="PlainText"/>
        <w:numPr>
          <w:ilvl w:val="1"/>
          <w:numId w:val="12"/>
        </w:numPr>
        <w:spacing w:line="300" w:lineRule="exact"/>
        <w:rPr>
          <w:rFonts w:ascii="Times New Roman" w:hAnsi="Times New Roman" w:cs="Times New Roman"/>
        </w:rPr>
      </w:pPr>
      <w:r w:rsidRPr="009A44FC">
        <w:rPr>
          <w:rFonts w:ascii="Times New Roman" w:hAnsi="Times New Roman" w:cs="Times New Roman"/>
        </w:rPr>
        <w:t xml:space="preserve">We have added in the discussion section the difficulty of evaluating power/phenotypic relevance of the enrichment methods and a clarification about how our evaluation data set can start to achieve those goals. </w:t>
      </w:r>
    </w:p>
    <w:p w14:paraId="11F3A9F7" w14:textId="77777777" w:rsidR="00522EA1" w:rsidRPr="009A44FC" w:rsidRDefault="00522EA1" w:rsidP="00522EA1">
      <w:pPr>
        <w:pStyle w:val="PlainText"/>
        <w:spacing w:line="300" w:lineRule="exact"/>
        <w:rPr>
          <w:rFonts w:ascii="Times New Roman" w:hAnsi="Times New Roman" w:cs="Times New Roman"/>
        </w:rPr>
      </w:pPr>
    </w:p>
    <w:p w14:paraId="6493EE42" w14:textId="3F5703EA" w:rsidR="00522EA1" w:rsidRPr="009A44FC" w:rsidRDefault="00001DB3" w:rsidP="00522EA1">
      <w:pPr>
        <w:pStyle w:val="PlainText"/>
        <w:spacing w:line="300" w:lineRule="exact"/>
        <w:rPr>
          <w:rFonts w:ascii="Times New Roman" w:hAnsi="Times New Roman" w:cs="Times New Roman"/>
        </w:rPr>
      </w:pPr>
      <w:r w:rsidRPr="009A44FC">
        <w:rPr>
          <w:rFonts w:ascii="Times New Roman" w:hAnsi="Times New Roman" w:cs="Times New Roman"/>
        </w:rPr>
        <w:t xml:space="preserve">These changes will make the manuscript more focused and aligned with previous standards of benchmarking similar methods, while additionally provided the needed clarity and precision of language around complex statistical terminology. It will also highlight the contribution of the manuscript which is fundamentally a single sample set enrichment analysis approach (in the same vein as </w:t>
      </w:r>
      <w:proofErr w:type="spellStart"/>
      <w:r w:rsidRPr="009A44FC">
        <w:rPr>
          <w:rFonts w:ascii="Times New Roman" w:hAnsi="Times New Roman" w:cs="Times New Roman"/>
        </w:rPr>
        <w:t>ssGSEA</w:t>
      </w:r>
      <w:proofErr w:type="spellEnd"/>
      <w:r w:rsidR="00141495" w:rsidRPr="009A44FC">
        <w:rPr>
          <w:rFonts w:ascii="Times New Roman" w:hAnsi="Times New Roman" w:cs="Times New Roman"/>
        </w:rPr>
        <w:t>)</w:t>
      </w:r>
      <w:r w:rsidR="00145EA4" w:rsidRPr="009A44FC">
        <w:rPr>
          <w:rFonts w:ascii="Times New Roman" w:hAnsi="Times New Roman" w:cs="Times New Roman"/>
        </w:rPr>
        <w:t xml:space="preserve">. We hope these changes have addressed the concerns raised by both reviewers. </w:t>
      </w:r>
      <w:r w:rsidR="00522EA1" w:rsidRPr="009A44FC">
        <w:rPr>
          <w:rFonts w:ascii="Times New Roman" w:hAnsi="Times New Roman" w:cs="Times New Roman"/>
        </w:rPr>
        <w:t xml:space="preserve"> </w:t>
      </w:r>
    </w:p>
    <w:p w14:paraId="1712FFAA" w14:textId="77777777" w:rsidR="00522EA1" w:rsidRPr="009A44FC" w:rsidRDefault="00522EA1" w:rsidP="00522EA1">
      <w:pPr>
        <w:pStyle w:val="PlainText"/>
        <w:spacing w:line="300" w:lineRule="exact"/>
        <w:rPr>
          <w:rFonts w:ascii="Times New Roman" w:hAnsi="Times New Roman" w:cs="Times New Roman"/>
        </w:rPr>
      </w:pPr>
    </w:p>
    <w:p w14:paraId="409196DE" w14:textId="3A73F7A7" w:rsidR="00796CAC" w:rsidRPr="009A44FC" w:rsidRDefault="00BB7799" w:rsidP="002270CE">
      <w:pPr>
        <w:spacing w:after="120"/>
        <w:rPr>
          <w:rFonts w:ascii="Times New Roman" w:hAnsi="Times New Roman" w:cs="Times New Roman"/>
          <w:b/>
          <w:bCs/>
          <w:sz w:val="22"/>
          <w:szCs w:val="22"/>
        </w:rPr>
      </w:pPr>
      <w:r w:rsidRPr="009A44FC">
        <w:rPr>
          <w:rFonts w:ascii="Times New Roman" w:hAnsi="Times New Roman" w:cs="Times New Roman"/>
          <w:b/>
          <w:bCs/>
          <w:sz w:val="22"/>
          <w:szCs w:val="22"/>
        </w:rPr>
        <w:t>Reviewer</w:t>
      </w:r>
      <w:r w:rsidR="00D75904" w:rsidRPr="009A44FC">
        <w:rPr>
          <w:rFonts w:ascii="Times New Roman" w:hAnsi="Times New Roman" w:cs="Times New Roman"/>
          <w:b/>
          <w:bCs/>
          <w:sz w:val="22"/>
          <w:szCs w:val="22"/>
        </w:rPr>
        <w:t xml:space="preserve"> 1: </w:t>
      </w:r>
    </w:p>
    <w:p w14:paraId="6779F6A4" w14:textId="5A952AFC" w:rsidR="00BB7799" w:rsidRPr="009A44FC" w:rsidRDefault="00BB7799" w:rsidP="002270CE">
      <w:pPr>
        <w:spacing w:after="120"/>
        <w:rPr>
          <w:rFonts w:ascii="Times New Roman" w:hAnsi="Times New Roman" w:cs="Times New Roman"/>
          <w:b/>
          <w:bCs/>
          <w:color w:val="FF0000"/>
          <w:sz w:val="22"/>
          <w:szCs w:val="22"/>
          <w:u w:val="single"/>
        </w:rPr>
      </w:pPr>
      <w:r w:rsidRPr="009A44FC">
        <w:rPr>
          <w:rFonts w:ascii="Times New Roman" w:hAnsi="Times New Roman" w:cs="Times New Roman"/>
          <w:color w:val="FF0000"/>
          <w:sz w:val="22"/>
          <w:szCs w:val="22"/>
          <w:u w:val="single"/>
        </w:rPr>
        <w:t>Summary</w:t>
      </w:r>
    </w:p>
    <w:p w14:paraId="639CC90C" w14:textId="74D39BD2"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 this manuscript Nguyen et al propose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 </w:t>
      </w:r>
      <w:r w:rsidR="001614D1" w:rsidRPr="009A44FC">
        <w:rPr>
          <w:rFonts w:ascii="Times New Roman" w:hAnsi="Times New Roman" w:cs="Times New Roman"/>
          <w:color w:val="FF0000"/>
          <w:sz w:val="22"/>
          <w:szCs w:val="22"/>
        </w:rPr>
        <w:t>Overall,</w:t>
      </w:r>
      <w:r w:rsidRPr="009A44FC">
        <w:rPr>
          <w:rFonts w:ascii="Times New Roman" w:hAnsi="Times New Roman" w:cs="Times New Roman"/>
          <w:color w:val="FF0000"/>
          <w:sz w:val="22"/>
          <w:szCs w:val="22"/>
        </w:rPr>
        <w:t xml:space="preserve"> it’s a nice idea and is </w:t>
      </w:r>
      <w:proofErr w:type="gramStart"/>
      <w:r w:rsidRPr="009A44FC">
        <w:rPr>
          <w:rFonts w:ascii="Times New Roman" w:hAnsi="Times New Roman" w:cs="Times New Roman"/>
          <w:color w:val="FF0000"/>
          <w:sz w:val="22"/>
          <w:szCs w:val="22"/>
        </w:rPr>
        <w:t>fairly well</w:t>
      </w:r>
      <w:proofErr w:type="gramEnd"/>
      <w:r w:rsidRPr="009A44FC">
        <w:rPr>
          <w:rFonts w:ascii="Times New Roman" w:hAnsi="Times New Roman" w:cs="Times New Roman"/>
          <w:color w:val="FF0000"/>
          <w:sz w:val="22"/>
          <w:szCs w:val="22"/>
        </w:rPr>
        <w:t xml:space="preserve"> executed. The statistical analysis is largely </w:t>
      </w:r>
      <w:r w:rsidR="001614D1" w:rsidRPr="009A44FC">
        <w:rPr>
          <w:rFonts w:ascii="Times New Roman" w:hAnsi="Times New Roman" w:cs="Times New Roman"/>
          <w:color w:val="FF0000"/>
          <w:sz w:val="22"/>
          <w:szCs w:val="22"/>
        </w:rPr>
        <w:t>appropriate,</w:t>
      </w:r>
      <w:r w:rsidRPr="009A44FC">
        <w:rPr>
          <w:rFonts w:ascii="Times New Roman" w:hAnsi="Times New Roman" w:cs="Times New Roman"/>
          <w:color w:val="FF0000"/>
          <w:sz w:val="22"/>
          <w:szCs w:val="22"/>
        </w:rPr>
        <w:t xml:space="preserve"> and it could be a nice contribution. My largest</w:t>
      </w:r>
      <w:r w:rsidR="00D75904"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comments relate to the lack of precision in the authors' writing, the extent of the authors claims, and the authors handling of zeros and count variation.</w:t>
      </w:r>
    </w:p>
    <w:p w14:paraId="750DB103" w14:textId="28E91120" w:rsidR="002270CE" w:rsidRPr="009A44FC" w:rsidRDefault="002270CE"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greatly appreciate reviewer 1’s detailed comments and suggestions for improving the manuscript.</w:t>
      </w:r>
      <w:r w:rsidR="008E7103">
        <w:rPr>
          <w:rFonts w:ascii="Times New Roman" w:hAnsi="Times New Roman" w:cs="Times New Roman"/>
          <w:color w:val="000000" w:themeColor="text1"/>
          <w:sz w:val="22"/>
          <w:szCs w:val="22"/>
        </w:rPr>
        <w:t xml:space="preserve"> We have made various changes to the manuscript to add further clarification to the concepts we are advancing, as well as providing more context while interpreting our results to avoid confusion. </w:t>
      </w:r>
      <w:r w:rsidRPr="009A44FC">
        <w:rPr>
          <w:rFonts w:ascii="Times New Roman" w:hAnsi="Times New Roman" w:cs="Times New Roman"/>
          <w:color w:val="000000" w:themeColor="text1"/>
          <w:sz w:val="22"/>
          <w:szCs w:val="22"/>
        </w:rPr>
        <w:t>In the following sections we provide</w:t>
      </w:r>
      <w:r w:rsidR="008E7103">
        <w:rPr>
          <w:rFonts w:ascii="Times New Roman" w:hAnsi="Times New Roman" w:cs="Times New Roman"/>
          <w:color w:val="000000" w:themeColor="text1"/>
          <w:sz w:val="22"/>
          <w:szCs w:val="22"/>
        </w:rPr>
        <w:t xml:space="preserve"> detailed</w:t>
      </w:r>
      <w:r w:rsidRPr="009A44FC">
        <w:rPr>
          <w:rFonts w:ascii="Times New Roman" w:hAnsi="Times New Roman" w:cs="Times New Roman"/>
          <w:color w:val="000000" w:themeColor="text1"/>
          <w:sz w:val="22"/>
          <w:szCs w:val="22"/>
        </w:rPr>
        <w:t xml:space="preserve"> responses to each of the reviewer’s concerns. </w:t>
      </w:r>
    </w:p>
    <w:p w14:paraId="1B567DE4" w14:textId="46CCEB1A" w:rsidR="00BB7799" w:rsidRPr="009A44FC" w:rsidRDefault="00BB7799" w:rsidP="002270CE">
      <w:pPr>
        <w:spacing w:after="120"/>
        <w:rPr>
          <w:rFonts w:ascii="Times New Roman" w:hAnsi="Times New Roman" w:cs="Times New Roman"/>
          <w:color w:val="FF0000"/>
          <w:sz w:val="22"/>
          <w:szCs w:val="22"/>
          <w:u w:val="single"/>
        </w:rPr>
      </w:pPr>
      <w:r w:rsidRPr="009A44FC">
        <w:rPr>
          <w:rFonts w:ascii="Times New Roman" w:hAnsi="Times New Roman" w:cs="Times New Roman"/>
          <w:color w:val="FF0000"/>
          <w:sz w:val="22"/>
          <w:szCs w:val="22"/>
          <w:u w:val="single"/>
        </w:rPr>
        <w:t>Detailed Comments</w:t>
      </w:r>
    </w:p>
    <w:p w14:paraId="0CBD9710" w14:textId="1F1DEC4D" w:rsidR="00BB7799" w:rsidRPr="009A44FC" w:rsidRDefault="00BB7799" w:rsidP="002270CE">
      <w:pPr>
        <w:pStyle w:val="ListParagraph"/>
        <w:numPr>
          <w:ilvl w:val="0"/>
          <w:numId w:val="6"/>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Precision of Writing:</w:t>
      </w:r>
    </w:p>
    <w:p w14:paraId="73AE6B8D" w14:textId="429EB20A" w:rsidR="00BB7799" w:rsidRPr="009454F0" w:rsidRDefault="00BB7799" w:rsidP="009454F0">
      <w:pPr>
        <w:pStyle w:val="ListParagraph"/>
        <w:numPr>
          <w:ilvl w:val="0"/>
          <w:numId w:val="14"/>
        </w:numPr>
        <w:spacing w:after="120"/>
        <w:rPr>
          <w:rFonts w:ascii="Times New Roman" w:hAnsi="Times New Roman" w:cs="Times New Roman"/>
          <w:color w:val="FF0000"/>
          <w:sz w:val="22"/>
          <w:szCs w:val="22"/>
          <w:rPrChange w:id="12" w:author="Quang P. Nguyen" w:date="2021-11-19T17:08:00Z">
            <w:rPr/>
          </w:rPrChange>
        </w:rPr>
        <w:pPrChange w:id="13" w:author="Quang P. Nguyen" w:date="2021-11-19T17:08:00Z">
          <w:pPr>
            <w:pStyle w:val="ListParagraph"/>
            <w:numPr>
              <w:numId w:val="2"/>
            </w:numPr>
            <w:spacing w:after="120"/>
            <w:ind w:hanging="360"/>
            <w:contextualSpacing w:val="0"/>
          </w:pPr>
        </w:pPrChange>
      </w:pPr>
      <w:r w:rsidRPr="009454F0">
        <w:rPr>
          <w:rFonts w:ascii="Times New Roman" w:hAnsi="Times New Roman" w:cs="Times New Roman"/>
          <w:color w:val="FF0000"/>
          <w:sz w:val="22"/>
          <w:szCs w:val="22"/>
          <w:rPrChange w:id="14" w:author="Quang P. Nguyen" w:date="2021-11-19T17:08:00Z">
            <w:rPr/>
          </w:rPrChange>
        </w:rPr>
        <w:t>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14:paraId="08D6222D" w14:textId="4D2260AC" w:rsidR="00145EA4" w:rsidRPr="009A44FC" w:rsidRDefault="00387166" w:rsidP="00CE1A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the reviewer for the comments with respect to the clarity </w:t>
      </w:r>
      <w:r w:rsidR="007F1360" w:rsidRPr="009A44FC">
        <w:rPr>
          <w:rFonts w:ascii="Times New Roman" w:hAnsi="Times New Roman" w:cs="Times New Roman"/>
          <w:color w:val="000000" w:themeColor="text1"/>
          <w:sz w:val="22"/>
          <w:szCs w:val="22"/>
        </w:rPr>
        <w:t xml:space="preserve">our claims around the compositional nature of the data. </w:t>
      </w:r>
      <w:r w:rsidRPr="009A44FC">
        <w:rPr>
          <w:rFonts w:ascii="Times New Roman" w:hAnsi="Times New Roman" w:cs="Times New Roman"/>
          <w:color w:val="000000" w:themeColor="text1"/>
          <w:sz w:val="22"/>
          <w:szCs w:val="22"/>
        </w:rPr>
        <w:t xml:space="preserve">We agree that the terminology used in the manuscript can be confusing, </w:t>
      </w:r>
      <w:r w:rsidR="009053A8" w:rsidRPr="009A44FC">
        <w:rPr>
          <w:rFonts w:ascii="Times New Roman" w:hAnsi="Times New Roman" w:cs="Times New Roman"/>
          <w:color w:val="000000" w:themeColor="text1"/>
          <w:sz w:val="22"/>
          <w:szCs w:val="22"/>
        </w:rPr>
        <w:t xml:space="preserve">and we provide some commentary below </w:t>
      </w:r>
      <w:r w:rsidR="00145EA4" w:rsidRPr="009A44FC">
        <w:rPr>
          <w:rFonts w:ascii="Times New Roman" w:hAnsi="Times New Roman" w:cs="Times New Roman"/>
          <w:color w:val="000000" w:themeColor="text1"/>
          <w:sz w:val="22"/>
          <w:szCs w:val="22"/>
        </w:rPr>
        <w:t xml:space="preserve">with regards to our thought process on framing the issue around compositional data. </w:t>
      </w:r>
      <w:r w:rsidR="00CE1A6B" w:rsidRPr="009A44FC">
        <w:rPr>
          <w:rFonts w:ascii="Times New Roman" w:hAnsi="Times New Roman" w:cs="Times New Roman"/>
          <w:color w:val="000000" w:themeColor="text1"/>
          <w:sz w:val="22"/>
          <w:szCs w:val="22"/>
        </w:rPr>
        <w:t xml:space="preserve">This is also a response to the </w:t>
      </w:r>
      <w:r w:rsidR="00CE1A6B" w:rsidRPr="009A44FC">
        <w:rPr>
          <w:rFonts w:ascii="Times New Roman" w:hAnsi="Times New Roman" w:cs="Times New Roman"/>
          <w:color w:val="000000" w:themeColor="text1"/>
          <w:sz w:val="22"/>
          <w:szCs w:val="22"/>
        </w:rPr>
        <w:lastRenderedPageBreak/>
        <w:t xml:space="preserve">comment from the reviewer below with regards to the statement about the constraints of the sequencing instrument making sequencing data compositional. </w:t>
      </w:r>
    </w:p>
    <w:p w14:paraId="063D7C54" w14:textId="437E41A2" w:rsidR="00083A74" w:rsidRPr="009A44FC" w:rsidRDefault="00083A74" w:rsidP="00083A74">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w:t>
      </w:r>
      <w:r w:rsidR="00CE1A6B" w:rsidRPr="009A44FC">
        <w:rPr>
          <w:rFonts w:ascii="Times New Roman" w:hAnsi="Times New Roman" w:cs="Times New Roman"/>
          <w:color w:val="000000" w:themeColor="text1"/>
          <w:sz w:val="22"/>
          <w:szCs w:val="22"/>
        </w:rPr>
        <w:t>e agree with the reviewer that we cannot get absolute abundances of features measured via sequencing data</w:t>
      </w:r>
      <w:r w:rsidR="00141495" w:rsidRPr="009A44FC">
        <w:rPr>
          <w:rFonts w:ascii="Times New Roman" w:hAnsi="Times New Roman" w:cs="Times New Roman"/>
          <w:color w:val="000000" w:themeColor="text1"/>
          <w:sz w:val="22"/>
          <w:szCs w:val="22"/>
        </w:rPr>
        <w:t xml:space="preserve"> and that count data alone is not compositional according to Aitchison’s definition </w:t>
      </w:r>
      <w:r w:rsidR="00141495" w:rsidRPr="009A44FC">
        <w:rPr>
          <w:rFonts w:ascii="Times New Roman" w:hAnsi="Times New Roman" w:cs="Times New Roman"/>
          <w:color w:val="000000" w:themeColor="text1"/>
          <w:sz w:val="22"/>
          <w:szCs w:val="22"/>
        </w:rPr>
        <w:fldChar w:fldCharType="begin"/>
      </w:r>
      <w:r w:rsidR="00141495" w:rsidRPr="009A44FC">
        <w:rPr>
          <w:rFonts w:ascii="Times New Roman" w:hAnsi="Times New Roman" w:cs="Times New Roman"/>
          <w:color w:val="000000" w:themeColor="text1"/>
          <w:sz w:val="22"/>
          <w:szCs w:val="22"/>
        </w:rPr>
        <w:instrText xml:space="preserve"> ADDIN ZOTERO_ITEM CSL_CITATION {"citationID":"IfcgHSlE","properties":{"formattedCitation":"[1]","plainCitation":"[1]","noteIndex":0},"citationItems":[{"id":1634,"uris":["http://zotero.org/users/4849999/items/793FEQPC"],"uri":["http://zotero.org/users/4849999/items/793FEQPC"],"itemData":{"id":1634,"type":"article-journal","abstract":"The simplex plays an important role as sample space in many practical situations where compositional data, in the form of proportions of some whole, require interpretation. It is argued that the statistical analysis of such data has proved difficult because of a lack both of concepts of independence and of rich enough parametric classes of distributions in the simplex. A variety of independence hypotheses are introduced and interrelated, and new classes of transformed-normal distributions in the simplex are provided as models within which the independence hypotheses can be tested through standard theory of parametric hypothesis testing. The new concepts and statistical methodology are illustrated by a number of applications.","container-title":"Journal of the Royal Statistical Society: Series B (Methodological)","DOI":"10.1111/j.2517-6161.1982.tb01195.x","ISSN":"2517-6161","issue":"2","language":"en","page":"139-160","source":"Wiley Online Library","title":"The Statistical Analysis of Compositional Data","volume":"44","author":[{"family":"Aitchison","given":"J."}],"issued":{"date-parts":[["1982"]]}}}],"schema":"https://github.com/citation-style-language/schema/raw/master/csl-citation.json"} </w:instrText>
      </w:r>
      <w:r w:rsidR="00141495" w:rsidRPr="009A44FC">
        <w:rPr>
          <w:rFonts w:ascii="Times New Roman" w:hAnsi="Times New Roman" w:cs="Times New Roman"/>
          <w:color w:val="000000" w:themeColor="text1"/>
          <w:sz w:val="22"/>
          <w:szCs w:val="22"/>
        </w:rPr>
        <w:fldChar w:fldCharType="separate"/>
      </w:r>
      <w:r w:rsidR="00141495" w:rsidRPr="009A44FC">
        <w:rPr>
          <w:rFonts w:ascii="Times New Roman" w:hAnsi="Times New Roman" w:cs="Times New Roman"/>
          <w:noProof/>
          <w:color w:val="000000" w:themeColor="text1"/>
          <w:sz w:val="22"/>
          <w:szCs w:val="22"/>
        </w:rPr>
        <w:t>[1]</w:t>
      </w:r>
      <w:r w:rsidR="00141495" w:rsidRPr="009A44FC">
        <w:rPr>
          <w:rFonts w:ascii="Times New Roman" w:hAnsi="Times New Roman" w:cs="Times New Roman"/>
          <w:color w:val="000000" w:themeColor="text1"/>
          <w:sz w:val="22"/>
          <w:szCs w:val="22"/>
        </w:rPr>
        <w:fldChar w:fldCharType="end"/>
      </w:r>
      <w:r w:rsidR="00141495" w:rsidRPr="009A44FC">
        <w:rPr>
          <w:rFonts w:ascii="Times New Roman" w:hAnsi="Times New Roman" w:cs="Times New Roman"/>
          <w:color w:val="000000" w:themeColor="text1"/>
          <w:sz w:val="22"/>
          <w:szCs w:val="22"/>
        </w:rPr>
        <w:t xml:space="preserve">. </w:t>
      </w:r>
      <w:r w:rsidRPr="009A44FC">
        <w:rPr>
          <w:rFonts w:ascii="Times New Roman" w:hAnsi="Times New Roman" w:cs="Times New Roman"/>
          <w:color w:val="000000" w:themeColor="text1"/>
          <w:sz w:val="22"/>
          <w:szCs w:val="22"/>
        </w:rPr>
        <w:t xml:space="preserve">However, despite efforts to sequence equimolar amounts of DNA as the reviewer noted, the total number of sequences per sample (i.e., library size) still varies significantly across samples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wpRPlzWQ","properties":{"formattedCitation":"[2,3]","plainCitation":"[2,3]","noteIndex":0},"citationItems":[{"id":1291,"uris":["http://zotero.org/users/4849999/items/NTPQC378"],"uri":["http://zotero.org/users/4849999/items/NTPQC378"],"itemData":{"id":1291,"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J."}],"accessed":{"date-parts":[["2018",12,4]]},"issued":{"date-parts":[["2017"]]}}},{"id":1937,"uris":["http://zotero.org/users/4849999/items/46TX6ZUD"],"uri":["http://zotero.org/users/4849999/items/46TX6ZUD"],"itemData":{"id":1937,"type":"article-journal","abstract":"Although seldom acknowledged explicitly, count data generated by sequencing platforms exist as compositions for which the abundance of each component (e.g. gene or transcript) is only coherently interpretable relative to other components within that sample. This property arises from the assay technology itself, whereby the number of counts recorded for each sample is constrained by an arbitrary total sum (i.e. library size). Consequently, sequencing data, as compositional data, exist in a non-Euclidean space that, without normalization or transformation, renders invalid many conventional analyses, including distance measures, correlation coefficients and multivariate statistical models.The purpose of this review is to summarize the principles of compositional data analysis (CoDA), provide evidence for why sequencing data are compositional, discuss compositionally valid methods available for analyzing sequencing data, and highlight future directions with regard to this field of study.Supplementary data are available at Bioinformatics online.","container-title":"Bioinformatics","DOI":"10.1093/bioinformatics/bty175","ISSN":"1367-4803","issue":"16","journalAbbreviation":"Bioinformatics","page":"2870-2878","source":"Silverchair","title":"Understanding sequencing data as compositions: an outlook and review","title-short":"Understanding sequencing data as compositions","volume":"34","author":[{"family":"Quinn","given":"Thomas P"},{"family":"Erb","given":"Ionas"},{"family":"Richardson","given":"Mark F"},{"family":"Crowley","given":"Tamsyn M"}],"issued":{"date-parts":[["2018",8,15]]}}}],"schema":"https://github.com/citation-style-language/schema/raw/master/csl-citation.json"}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[2,3]</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and requires applying normalization approaches to ensure that abundances can be compared across samples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8fY3vLfL","properties":{"formattedCitation":"[4]","plainCitation":"[4]","noteIndex":0},"citationItems":[{"id":398,"uris":["http://zotero.org/users/4849999/items/KEVYP497"],"uri":["http://zotero.org/users/4849999/items/KEVYP497"],"itemData":{"id":398,"type":"article-journal","abstract":"Background: Data from 16S ribosomal RNA (rRNA) amplicon sequencing present challenges to ecological and statistical interpretation. In particular, library sizes often vary over several ranges of magnitude, and the data contains many zeros. Although we are typically interested in comparing relative abundance of taxa in the ecosystem of two or more groups, we can only measure the taxon relative abundance in specimens obtained from the ecosystems. Because the comparison of taxon relative abundance in the specimen is not equivalent to the comparison of taxon relative abundance in the ecosystems, this presents a special challenge. Second, because the relative abundance of taxa in the specimen (as well as in the ecosystem) sum to 1, these are compositional data. Because the compositional data are constrained by the simplex (sum to 1) and are not unconstrained in the Euclidean space, many standard methods of analysis are not applicable. Here, we evaluate how these challenges impact the performance of existing normalization methods and differential abundance analyses.\nResults: Effects on normalization: Most normalization methods enable successful clustering of samples according to biological origin when the groups differ substantially in their overall microbial composition. Rarefying more clearly clusters samples according to biological origin than other normalization techniques do for ordination metrics based on presence or absence. Alternate normalization measures are potentially vulnerable to artifacts due to library size. Effects on differential abundance testing: We build on a previous work to evaluate seven proposed statistical methods using rarefied as well as raw data. Our simulation studies suggest that the false discovery rates of many differential abundance-testing methods are not increased by rarefying itself, although of course rarefying results in a loss of sensitivity due to elimination of a portion of available data. For groups with large (~10×) differences in the average library size, rarefying lowers the false discovery rate. DESeq2, without addition of a constant, increased sensitivity on smaller datasets (&lt;20 samples per group) but tends towards a higher false discovery rate with more samples, very uneven (~10×) library sizes, and/or compositional effects. For drawing inferences regarding taxon abundance in the ecosystem, analysis of composition of microbiomes (ANCOM) is not only very sensitive (for &gt;20 samples per group) but also critically the only method tested that has a good control of false discovery rate.\nConclusions: These findings guide which normalization and differential abundance techniques to use based on the data characteristics of a given study.","container-title":"Microbiome","DOI":"10.1186/s40168-017-0237-y","ISSN":"2049-2618","issue":"1","language":"en","source":"CrossRef","title":"Normalization and microbial differential abundance strategies depend upon data characteristics","URL":"http://microbiomejournal.biomedcentral.com/articles/10.1186/s40168-017-0237-y","volume":"5","author":[{"family":"Weiss","given":"Sophie"},{"family":"Xu","given":"Zhenjiang Zech"},{"family":"Peddada","given":"Shyamal"},{"family":"Amir","given":"Amnon"},{"family":"Bittinger","given":"Kyle"},{"family":"Gonzalez","given":"Antonio"},{"family":"Lozupone","given":"Catherine"},{"family":"Zaneveld","given":"Jesse R."},{"family":"Vázquez-Baeza","given":"Yoshiki"},{"family":"Birmingham","given":"Amanda"},{"family":"Hyde","given":"Embriette R."},{"family":"Knight","given":"Rob"}],"accessed":{"date-parts":[["2018",4,7]]},"issued":{"date-parts":[["2017",12]]}}}],"schema":"https://github.com/citation-style-language/schema/raw/master/csl-citation.json"}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[4]</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1A308D" w:rsidRPr="009A44FC">
        <w:rPr>
          <w:rFonts w:ascii="Times New Roman" w:hAnsi="Times New Roman" w:cs="Times New Roman"/>
          <w:color w:val="000000" w:themeColor="text1"/>
          <w:sz w:val="22"/>
          <w:szCs w:val="22"/>
        </w:rPr>
        <w:t xml:space="preserve">The most used normalization approach is to transform counts into proportions using the total library size per sample as the denominator. </w:t>
      </w:r>
      <w:r w:rsidRPr="009A44FC">
        <w:rPr>
          <w:rFonts w:ascii="Times New Roman" w:hAnsi="Times New Roman" w:cs="Times New Roman"/>
          <w:color w:val="000000" w:themeColor="text1"/>
          <w:sz w:val="22"/>
          <w:szCs w:val="22"/>
        </w:rPr>
        <w:t xml:space="preserve">Even though some researchers suggest using existing methods in the gene expression literature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sRD0MwyB","properties":{"formattedCitation":"[5]","plainCitation":"[5]","noteIndex":0},"citationItems":[{"id":1582,"uris":["http://zotero.org/users/4849999/items/KM654JUI"],"uri":["http://zotero.org/users/4849999/items/KM654JUI"],"itemData":{"id":1582,"type":"article-journal","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phyloseq.","container-title":"PLOS Computational Biology","DOI":"10.1371/journal.pcbi.1003531","ISSN":"1553-7358","issue":"4","journalAbbreviation":"PLOS Computational Biology","language":"en","page":"e1003531","source":"PLoS Journals","title":"Waste Not, Want Not: Why Rarefying Microbiome Data Is Inadmissible","title-short":"Waste Not, Want Not","volume":"10","author":[{"family":"McMurdie","given":"Paul J."},{"family":"Holmes","given":"Susan"}],"issued":{"date-parts":[["2014",4,3]]}}}],"schema":"https://github.com/citation-style-language/schema/raw/master/csl-citation.json"}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[5]</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some of the assumptions that underlie these approaches might not match that of microbiome data. For example, DESeq2’s median of ratios method (in the function </w:t>
      </w:r>
      <w:proofErr w:type="spellStart"/>
      <w:r w:rsidR="001A308D" w:rsidRPr="009A44FC">
        <w:rPr>
          <w:rFonts w:ascii="Times New Roman" w:hAnsi="Times New Roman" w:cs="Times New Roman"/>
          <w:i/>
          <w:iCs/>
          <w:color w:val="000000" w:themeColor="text1"/>
          <w:sz w:val="22"/>
          <w:szCs w:val="22"/>
        </w:rPr>
        <w:t>estimateSizeFactors</w:t>
      </w:r>
      <w:proofErr w:type="spellEnd"/>
      <w:r w:rsidR="001A308D" w:rsidRPr="009A44FC">
        <w:rPr>
          <w:rFonts w:ascii="Times New Roman" w:hAnsi="Times New Roman" w:cs="Times New Roman"/>
          <w:color w:val="000000" w:themeColor="text1"/>
          <w:sz w:val="22"/>
          <w:szCs w:val="22"/>
        </w:rPr>
        <w:t xml:space="preserve">) assumes that </w:t>
      </w:r>
      <w:proofErr w:type="gramStart"/>
      <w:r w:rsidR="005E4F29" w:rsidRPr="009A44FC">
        <w:rPr>
          <w:rFonts w:ascii="Times New Roman" w:hAnsi="Times New Roman" w:cs="Times New Roman"/>
          <w:color w:val="000000" w:themeColor="text1"/>
          <w:sz w:val="22"/>
          <w:szCs w:val="22"/>
        </w:rPr>
        <w:t>the majority of</w:t>
      </w:r>
      <w:proofErr w:type="gramEnd"/>
      <w:r w:rsidR="001A308D" w:rsidRPr="009A44FC">
        <w:rPr>
          <w:rFonts w:ascii="Times New Roman" w:hAnsi="Times New Roman" w:cs="Times New Roman"/>
          <w:color w:val="000000" w:themeColor="text1"/>
          <w:sz w:val="22"/>
          <w:szCs w:val="22"/>
        </w:rPr>
        <w:t xml:space="preserve"> genes do not differ in expression levels across samples. </w:t>
      </w:r>
      <w:r w:rsidR="00846427" w:rsidRPr="009A44FC">
        <w:rPr>
          <w:rFonts w:ascii="Times New Roman" w:hAnsi="Times New Roman" w:cs="Times New Roman"/>
          <w:color w:val="000000" w:themeColor="text1"/>
          <w:sz w:val="22"/>
          <w:szCs w:val="22"/>
        </w:rPr>
        <w:t xml:space="preserve">Other studies have also empirically compared different normalization methods, where transformation to proportion is usually the best choice </w:t>
      </w:r>
      <w:r w:rsidR="00846427" w:rsidRPr="009A44FC">
        <w:rPr>
          <w:rFonts w:ascii="Times New Roman" w:hAnsi="Times New Roman" w:cs="Times New Roman"/>
          <w:color w:val="000000" w:themeColor="text1"/>
          <w:sz w:val="22"/>
          <w:szCs w:val="22"/>
        </w:rPr>
        <w:fldChar w:fldCharType="begin"/>
      </w:r>
      <w:r w:rsidR="00846427" w:rsidRPr="009A44FC">
        <w:rPr>
          <w:rFonts w:ascii="Times New Roman" w:hAnsi="Times New Roman" w:cs="Times New Roman"/>
          <w:color w:val="000000" w:themeColor="text1"/>
          <w:sz w:val="22"/>
          <w:szCs w:val="22"/>
        </w:rPr>
        <w:instrText xml:space="preserve"> ADDIN ZOTERO_ITEM CSL_CITATION {"citationID":"dGiUGrlW","properties":{"formattedCitation":"[6]","plainCitation":"[6]","noteIndex":0},"citationItems":[{"id":1584,"uris":["http://zotero.org/users/4849999/items/KKDG4TCX"],"uri":["http://zotero.org/users/4849999/items/KKDG4TCX"],"itemData":{"id":1584,"type":"article-journal","abstract":"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communities.","container-title":"Methods in Ecology and Evolution","DOI":"10.1111/2041-210X.13115","ISSN":"2041-210X","issue":"3","language":"en","page":"389-400","source":"Wiley Online Library","title":"Methods for normalizing microbiome data: An ecological perspective","title-short":"Methods for normalizing microbiome data","volume":"10","author":[{"family":"McKnight","given":"Donald T."},{"family":"Huerlimann","given":"Roger"},{"family":"Bower","given":"Deborah S."},{"family":"Schwarzkopf","given":"Lin"},{"family":"Alford","given":"Ross A."},{"family":"Zenger","given":"Kyall R."}],"issued":{"date-parts":[["2019"]]}}}],"schema":"https://github.com/citation-style-language/schema/raw/master/csl-citation.json"} </w:instrText>
      </w:r>
      <w:r w:rsidR="00846427" w:rsidRPr="009A44FC">
        <w:rPr>
          <w:rFonts w:ascii="Times New Roman" w:hAnsi="Times New Roman" w:cs="Times New Roman"/>
          <w:color w:val="000000" w:themeColor="text1"/>
          <w:sz w:val="22"/>
          <w:szCs w:val="22"/>
        </w:rPr>
        <w:fldChar w:fldCharType="separate"/>
      </w:r>
      <w:r w:rsidR="00846427" w:rsidRPr="009A44FC">
        <w:rPr>
          <w:rFonts w:ascii="Times New Roman" w:hAnsi="Times New Roman" w:cs="Times New Roman"/>
          <w:noProof/>
          <w:color w:val="000000" w:themeColor="text1"/>
          <w:sz w:val="22"/>
          <w:szCs w:val="22"/>
        </w:rPr>
        <w:t>[6]</w:t>
      </w:r>
      <w:r w:rsidR="00846427" w:rsidRPr="009A44FC">
        <w:rPr>
          <w:rFonts w:ascii="Times New Roman" w:hAnsi="Times New Roman" w:cs="Times New Roman"/>
          <w:color w:val="000000" w:themeColor="text1"/>
          <w:sz w:val="22"/>
          <w:szCs w:val="22"/>
        </w:rPr>
        <w:fldChar w:fldCharType="end"/>
      </w:r>
      <w:r w:rsidR="00846427" w:rsidRPr="009A44FC">
        <w:rPr>
          <w:rFonts w:ascii="Times New Roman" w:hAnsi="Times New Roman" w:cs="Times New Roman"/>
          <w:color w:val="000000" w:themeColor="text1"/>
          <w:sz w:val="22"/>
          <w:szCs w:val="22"/>
        </w:rPr>
        <w:t xml:space="preserve">. As such, we mistakenly use the term “strictly compositional” to refer to the fact that microbiome sequencing data, unlike other sequencing data sets, generally </w:t>
      </w:r>
      <w:r w:rsidR="005B7C6B" w:rsidRPr="009A44FC">
        <w:rPr>
          <w:rFonts w:ascii="Times New Roman" w:hAnsi="Times New Roman" w:cs="Times New Roman"/>
          <w:color w:val="000000" w:themeColor="text1"/>
          <w:sz w:val="22"/>
          <w:szCs w:val="22"/>
        </w:rPr>
        <w:t>prefers a transformation to proportions prior to analysis</w:t>
      </w:r>
      <w:r w:rsidR="00846427" w:rsidRPr="009A44FC">
        <w:rPr>
          <w:rFonts w:ascii="Times New Roman" w:hAnsi="Times New Roman" w:cs="Times New Roman"/>
          <w:color w:val="000000" w:themeColor="text1"/>
          <w:sz w:val="22"/>
          <w:szCs w:val="22"/>
        </w:rPr>
        <w:t xml:space="preserve">. </w:t>
      </w:r>
    </w:p>
    <w:p w14:paraId="3CB79454" w14:textId="654CF32B" w:rsidR="005B7C6B" w:rsidRPr="009A44FC" w:rsidRDefault="00846427" w:rsidP="005B7C6B">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the case where researchers transform count data into proportions, then the data becomes composition as a sum constraint has been imposed. </w:t>
      </w:r>
      <w:r w:rsidR="004971E1">
        <w:rPr>
          <w:rFonts w:ascii="Times New Roman" w:hAnsi="Times New Roman" w:cs="Times New Roman"/>
          <w:color w:val="000000" w:themeColor="text1"/>
          <w:sz w:val="22"/>
          <w:szCs w:val="22"/>
        </w:rPr>
        <w:t xml:space="preserve">Even though there are zeroes in the composition which does not fit Aitchison’s definition, the imposed sum to one constraint still induces spurious negative correlation between the variables, where </w:t>
      </w:r>
      <w:r w:rsidRPr="009A44FC">
        <w:rPr>
          <w:rFonts w:ascii="Times New Roman" w:hAnsi="Times New Roman" w:cs="Times New Roman"/>
          <w:color w:val="000000" w:themeColor="text1"/>
          <w:sz w:val="22"/>
          <w:szCs w:val="22"/>
        </w:rPr>
        <w:t>log-ratio based methods are well motivated as solutions</w:t>
      </w:r>
      <w:r w:rsidR="003463C6" w:rsidRPr="009A44FC">
        <w:rPr>
          <w:rFonts w:ascii="Times New Roman" w:hAnsi="Times New Roman" w:cs="Times New Roman"/>
          <w:color w:val="000000" w:themeColor="text1"/>
          <w:sz w:val="22"/>
          <w:szCs w:val="22"/>
        </w:rPr>
        <w:t xml:space="preserve"> </w:t>
      </w:r>
      <w:r w:rsidR="003463C6" w:rsidRPr="009A44FC">
        <w:rPr>
          <w:rFonts w:ascii="Times New Roman" w:hAnsi="Times New Roman" w:cs="Times New Roman"/>
          <w:color w:val="000000" w:themeColor="text1"/>
          <w:sz w:val="22"/>
          <w:szCs w:val="22"/>
        </w:rPr>
        <w:fldChar w:fldCharType="begin"/>
      </w:r>
      <w:r w:rsidR="003463C6" w:rsidRPr="009A44FC">
        <w:rPr>
          <w:rFonts w:ascii="Times New Roman" w:hAnsi="Times New Roman" w:cs="Times New Roman"/>
          <w:color w:val="000000" w:themeColor="text1"/>
          <w:sz w:val="22"/>
          <w:szCs w:val="22"/>
        </w:rPr>
        <w:instrText xml:space="preserve"> ADDIN ZOTERO_ITEM CSL_CITATION {"citationID":"fL9Li2d1","properties":{"formattedCitation":"[2]","plainCitation":"[2]","noteIndex":0},"citationItems":[{"id":1291,"uris":["http://zotero.org/users/4849999/items/NTPQC378"],"uri":["http://zotero.org/users/4849999/items/NTPQC378"],"itemData":{"id":1291,"type":"article-journal","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analysis.","container-title":"Frontiers in Microbiology","DOI":"10.3389/fmicb.2017.02224","ISSN":"1664-302X","journalAbbreviation":"Front. Microbiol.","language":"English","source":"Frontiers","title":"Microbiome Datasets Are Compositional: And This Is Not Optional","title-short":"Microbiome Datasets Are Compositional","URL":"https://www.frontiersin.org/articles/10.3389/fmicb.2017.02224/full","volume":"8","author":[{"family":"Gloor","given":"Gregory B."},{"family":"Macklaim","given":"Jean M."},{"family":"Pawlowsky-Glahn","given":"Vera"},{"family":"Egozcue","given":"Juan J."}],"accessed":{"date-parts":[["2018",12,4]]},"issued":{"date-parts":[["2017"]]}}}],"schema":"https://github.com/citation-style-language/schema/raw/master/csl-citation.json"} </w:instrText>
      </w:r>
      <w:r w:rsidR="003463C6" w:rsidRPr="009A44FC">
        <w:rPr>
          <w:rFonts w:ascii="Times New Roman" w:hAnsi="Times New Roman" w:cs="Times New Roman"/>
          <w:color w:val="000000" w:themeColor="text1"/>
          <w:sz w:val="22"/>
          <w:szCs w:val="22"/>
        </w:rPr>
        <w:fldChar w:fldCharType="separate"/>
      </w:r>
      <w:r w:rsidR="003463C6" w:rsidRPr="009A44FC">
        <w:rPr>
          <w:rFonts w:ascii="Times New Roman" w:hAnsi="Times New Roman" w:cs="Times New Roman"/>
          <w:noProof/>
          <w:color w:val="000000" w:themeColor="text1"/>
          <w:sz w:val="22"/>
          <w:szCs w:val="22"/>
        </w:rPr>
        <w:t>[2]</w:t>
      </w:r>
      <w:r w:rsidR="003463C6"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r w:rsidR="004971E1" w:rsidRPr="009A44FC">
        <w:rPr>
          <w:rFonts w:ascii="Times New Roman" w:hAnsi="Times New Roman" w:cs="Times New Roman"/>
          <w:color w:val="000000" w:themeColor="text1"/>
          <w:sz w:val="22"/>
          <w:szCs w:val="22"/>
        </w:rPr>
        <w:t>Our approach</w:t>
      </w:r>
      <w:r w:rsidRPr="009A44FC">
        <w:rPr>
          <w:rFonts w:ascii="Times New Roman" w:hAnsi="Times New Roman" w:cs="Times New Roman"/>
          <w:color w:val="000000" w:themeColor="text1"/>
          <w:sz w:val="22"/>
          <w:szCs w:val="22"/>
        </w:rPr>
        <w:t xml:space="preserve"> </w:t>
      </w:r>
      <w:r w:rsidR="004971E1">
        <w:rPr>
          <w:rFonts w:ascii="Times New Roman" w:hAnsi="Times New Roman" w:cs="Times New Roman"/>
          <w:color w:val="000000" w:themeColor="text1"/>
          <w:sz w:val="22"/>
          <w:szCs w:val="22"/>
        </w:rPr>
        <w:t xml:space="preserve">is conceptually a log-ratio based method for aggregating compositional variables. This concept is not novel as it has been advanced prior by the original authors of the ILR transformation </w:t>
      </w:r>
      <w:r w:rsidRPr="009A44FC">
        <w:rPr>
          <w:rFonts w:ascii="Times New Roman" w:hAnsi="Times New Roman" w:cs="Times New Roman"/>
          <w:color w:val="000000" w:themeColor="text1"/>
          <w:sz w:val="22"/>
          <w:szCs w:val="22"/>
        </w:rPr>
        <w:fldChar w:fldCharType="begin"/>
      </w:r>
      <w:r w:rsidRPr="009A44FC">
        <w:rPr>
          <w:rFonts w:ascii="Times New Roman" w:hAnsi="Times New Roman" w:cs="Times New Roman"/>
          <w:color w:val="000000" w:themeColor="text1"/>
          <w:sz w:val="22"/>
          <w:szCs w:val="22"/>
        </w:rPr>
        <w:instrText xml:space="preserve"> ADDIN ZOTERO_ITEM CSL_CITATION {"citationID":"vs6beO4F","properties":{"formattedCitation":"[7]","plainCitation":"[7]","noteIndex":0},"citationItems":[{"id":2063,"uris":["http://zotero.org/users/4849999/items/EFR2VMT4"],"uri":["http://zotero.org/users/4849999/items/EFR2VMT4"],"itemData":{"id":2063,"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Pr="009A44FC">
        <w:rPr>
          <w:rFonts w:ascii="Times New Roman" w:hAnsi="Times New Roman" w:cs="Times New Roman"/>
          <w:noProof/>
          <w:color w:val="000000" w:themeColor="text1"/>
          <w:sz w:val="22"/>
          <w:szCs w:val="22"/>
        </w:rPr>
        <w:t>[7]</w:t>
      </w:r>
      <w:r w:rsidRPr="009A44FC">
        <w:rPr>
          <w:rFonts w:ascii="Times New Roman" w:hAnsi="Times New Roman" w:cs="Times New Roman"/>
          <w:color w:val="000000" w:themeColor="text1"/>
          <w:sz w:val="22"/>
          <w:szCs w:val="22"/>
        </w:rPr>
        <w:fldChar w:fldCharType="end"/>
      </w:r>
      <w:r w:rsidR="004971E1">
        <w:rPr>
          <w:rFonts w:ascii="Times New Roman" w:hAnsi="Times New Roman" w:cs="Times New Roman"/>
          <w:color w:val="000000" w:themeColor="text1"/>
          <w:sz w:val="22"/>
          <w:szCs w:val="22"/>
        </w:rPr>
        <w:t xml:space="preserve">, where it was termed as balances between groups of parts. Our contribution is towards specifying the “groups” that has a specific interpretation </w:t>
      </w:r>
      <w:proofErr w:type="gramStart"/>
      <w:r w:rsidR="004971E1">
        <w:rPr>
          <w:rFonts w:ascii="Times New Roman" w:hAnsi="Times New Roman" w:cs="Times New Roman"/>
          <w:color w:val="000000" w:themeColor="text1"/>
          <w:sz w:val="22"/>
          <w:szCs w:val="22"/>
        </w:rPr>
        <w:t>similar to</w:t>
      </w:r>
      <w:proofErr w:type="gramEnd"/>
      <w:r w:rsidR="004971E1">
        <w:rPr>
          <w:rFonts w:ascii="Times New Roman" w:hAnsi="Times New Roman" w:cs="Times New Roman"/>
          <w:color w:val="000000" w:themeColor="text1"/>
          <w:sz w:val="22"/>
          <w:szCs w:val="22"/>
        </w:rPr>
        <w:t xml:space="preserve"> that of the competitive null hypothesis in the gene set testing literature. </w:t>
      </w:r>
      <w:r w:rsidR="005B7C6B" w:rsidRPr="009A44FC">
        <w:rPr>
          <w:rFonts w:ascii="Times New Roman" w:hAnsi="Times New Roman" w:cs="Times New Roman"/>
          <w:color w:val="000000" w:themeColor="text1"/>
          <w:sz w:val="22"/>
          <w:szCs w:val="22"/>
        </w:rPr>
        <w:t xml:space="preserve"> </w:t>
      </w:r>
    </w:p>
    <w:p w14:paraId="650A540A" w14:textId="1E7E09EE" w:rsidR="00846427" w:rsidRPr="009A44FC" w:rsidRDefault="004971E1" w:rsidP="005B7C6B">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hope that the discussion above has made it clearer the statistical motivations of our approach. We have </w:t>
      </w:r>
      <w:r w:rsidR="001F512E">
        <w:rPr>
          <w:rFonts w:ascii="Times New Roman" w:hAnsi="Times New Roman" w:cs="Times New Roman"/>
          <w:color w:val="000000" w:themeColor="text1"/>
          <w:sz w:val="22"/>
          <w:szCs w:val="22"/>
        </w:rPr>
        <w:t>restructured</w:t>
      </w:r>
      <w:r>
        <w:rPr>
          <w:rFonts w:ascii="Times New Roman" w:hAnsi="Times New Roman" w:cs="Times New Roman"/>
          <w:color w:val="000000" w:themeColor="text1"/>
          <w:sz w:val="22"/>
          <w:szCs w:val="22"/>
        </w:rPr>
        <w:t xml:space="preserve"> the introduction section of the manuscript to reflect this and have amended certain terms that is confusing such as “strictly compositional” </w:t>
      </w:r>
      <w:r w:rsidR="005B7C6B" w:rsidRPr="009A44FC">
        <w:rPr>
          <w:rFonts w:ascii="Times New Roman" w:hAnsi="Times New Roman" w:cs="Times New Roman"/>
          <w:color w:val="000000" w:themeColor="text1"/>
          <w:sz w:val="22"/>
          <w:szCs w:val="22"/>
        </w:rPr>
        <w:t xml:space="preserve">(lines X-Y).  </w:t>
      </w:r>
      <w:r w:rsidR="00846427" w:rsidRPr="009A44FC">
        <w:rPr>
          <w:rFonts w:ascii="Times New Roman" w:hAnsi="Times New Roman" w:cs="Times New Roman"/>
          <w:color w:val="000000" w:themeColor="text1"/>
          <w:sz w:val="22"/>
          <w:szCs w:val="22"/>
        </w:rPr>
        <w:t xml:space="preserve">   </w:t>
      </w:r>
    </w:p>
    <w:p w14:paraId="676EAF83" w14:textId="0A1BEDBC" w:rsidR="00BB7799" w:rsidRPr="009454F0" w:rsidRDefault="00BB7799" w:rsidP="009454F0">
      <w:pPr>
        <w:pStyle w:val="ListParagraph"/>
        <w:numPr>
          <w:ilvl w:val="0"/>
          <w:numId w:val="14"/>
        </w:numPr>
        <w:spacing w:after="120"/>
        <w:rPr>
          <w:rFonts w:ascii="Times New Roman" w:hAnsi="Times New Roman" w:cs="Times New Roman"/>
          <w:color w:val="FF0000"/>
          <w:sz w:val="22"/>
          <w:szCs w:val="22"/>
          <w:rPrChange w:id="15" w:author="Quang P. Nguyen" w:date="2021-11-19T17:08:00Z">
            <w:rPr/>
          </w:rPrChange>
        </w:rPr>
        <w:pPrChange w:id="16" w:author="Quang P. Nguyen" w:date="2021-11-19T17:08:00Z">
          <w:pPr>
            <w:pStyle w:val="ListParagraph"/>
            <w:numPr>
              <w:numId w:val="2"/>
            </w:numPr>
            <w:spacing w:after="120"/>
            <w:ind w:hanging="360"/>
            <w:contextualSpacing w:val="0"/>
          </w:pPr>
        </w:pPrChange>
      </w:pPr>
      <w:r w:rsidRPr="009454F0">
        <w:rPr>
          <w:rFonts w:ascii="Times New Roman" w:hAnsi="Times New Roman" w:cs="Times New Roman"/>
          <w:color w:val="FF0000"/>
          <w:sz w:val="22"/>
          <w:szCs w:val="22"/>
          <w:rPrChange w:id="17" w:author="Quang P. Nguyen" w:date="2021-11-19T17:08:00Z">
            <w:rPr/>
          </w:rPrChange>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w:t>
      </w:r>
      <w:proofErr w:type="spellStart"/>
      <w:r w:rsidRPr="009454F0">
        <w:rPr>
          <w:rFonts w:ascii="Times New Roman" w:hAnsi="Times New Roman" w:cs="Times New Roman"/>
          <w:color w:val="FF0000"/>
          <w:sz w:val="22"/>
          <w:szCs w:val="22"/>
          <w:rPrChange w:id="18" w:author="Quang P. Nguyen" w:date="2021-11-19T17:08:00Z">
            <w:rPr/>
          </w:rPrChange>
        </w:rPr>
        <w:t>phylofactor</w:t>
      </w:r>
      <w:proofErr w:type="spellEnd"/>
      <w:r w:rsidRPr="009454F0">
        <w:rPr>
          <w:rFonts w:ascii="Times New Roman" w:hAnsi="Times New Roman" w:cs="Times New Roman"/>
          <w:color w:val="FF0000"/>
          <w:sz w:val="22"/>
          <w:szCs w:val="22"/>
          <w:rPrChange w:id="19" w:author="Quang P. Nguyen" w:date="2021-11-19T17:08:00Z">
            <w:rPr/>
          </w:rPrChange>
        </w:rPr>
        <w:t xml:space="preserve"> which takes a similar approach (in </w:t>
      </w:r>
      <w:proofErr w:type="spellStart"/>
      <w:r w:rsidRPr="009454F0">
        <w:rPr>
          <w:rFonts w:ascii="Times New Roman" w:hAnsi="Times New Roman" w:cs="Times New Roman"/>
          <w:color w:val="FF0000"/>
          <w:sz w:val="22"/>
          <w:szCs w:val="22"/>
          <w:rPrChange w:id="20" w:author="Quang P. Nguyen" w:date="2021-11-19T17:08:00Z">
            <w:rPr/>
          </w:rPrChange>
        </w:rPr>
        <w:t>phylofactor</w:t>
      </w:r>
      <w:proofErr w:type="spellEnd"/>
      <w:r w:rsidRPr="009454F0">
        <w:rPr>
          <w:rFonts w:ascii="Times New Roman" w:hAnsi="Times New Roman" w:cs="Times New Roman"/>
          <w:color w:val="FF0000"/>
          <w:sz w:val="22"/>
          <w:szCs w:val="22"/>
          <w:rPrChange w:id="21" w:author="Quang P. Nguyen" w:date="2021-11-19T17:08:00Z">
            <w:rPr/>
          </w:rPrChange>
        </w:rPr>
        <w:t xml:space="preserve"> set membership is dictated by the topology of the tree).</w:t>
      </w:r>
    </w:p>
    <w:p w14:paraId="586FBC62" w14:textId="7478EF4D" w:rsidR="00CC1205" w:rsidRPr="009A44FC" w:rsidRDefault="00CC1205" w:rsidP="00CC120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t>
      </w:r>
      <w:r w:rsidR="00890711" w:rsidRPr="009A44FC">
        <w:rPr>
          <w:rFonts w:ascii="Times New Roman" w:hAnsi="Times New Roman" w:cs="Times New Roman"/>
          <w:color w:val="000000" w:themeColor="text1"/>
          <w:sz w:val="22"/>
          <w:szCs w:val="22"/>
        </w:rPr>
        <w:t xml:space="preserve">with the reviewer that the method itself is not an ILR transform (as it did not propose a novel binary partition </w:t>
      </w:r>
      <w:r w:rsidR="00A61BA0" w:rsidRPr="009A44FC">
        <w:rPr>
          <w:rFonts w:ascii="Times New Roman" w:hAnsi="Times New Roman" w:cs="Times New Roman"/>
          <w:color w:val="000000" w:themeColor="text1"/>
          <w:sz w:val="22"/>
          <w:szCs w:val="22"/>
        </w:rPr>
        <w:t xml:space="preserve">such as </w:t>
      </w:r>
      <w:proofErr w:type="spellStart"/>
      <w:r w:rsidR="00A61BA0" w:rsidRPr="009A44FC">
        <w:rPr>
          <w:rFonts w:ascii="Times New Roman" w:hAnsi="Times New Roman" w:cs="Times New Roman"/>
          <w:color w:val="000000" w:themeColor="text1"/>
          <w:sz w:val="22"/>
          <w:szCs w:val="22"/>
        </w:rPr>
        <w:t>PhILR</w:t>
      </w:r>
      <w:proofErr w:type="spellEnd"/>
      <w:r w:rsidR="00A61BA0" w:rsidRPr="009A44FC">
        <w:rPr>
          <w:rFonts w:ascii="Times New Roman" w:hAnsi="Times New Roman" w:cs="Times New Roman"/>
          <w:color w:val="000000" w:themeColor="text1"/>
          <w:sz w:val="22"/>
          <w:szCs w:val="22"/>
        </w:rPr>
        <w:t xml:space="preserve"> </w:t>
      </w:r>
      <w:r w:rsidR="00A61BA0" w:rsidRPr="009A44FC">
        <w:rPr>
          <w:rFonts w:ascii="Times New Roman" w:hAnsi="Times New Roman" w:cs="Times New Roman"/>
          <w:color w:val="000000" w:themeColor="text1"/>
          <w:sz w:val="22"/>
          <w:szCs w:val="22"/>
        </w:rPr>
        <w:fldChar w:fldCharType="begin"/>
      </w:r>
      <w:r w:rsidR="00846427" w:rsidRPr="009A44FC">
        <w:rPr>
          <w:rFonts w:ascii="Times New Roman" w:hAnsi="Times New Roman" w:cs="Times New Roman"/>
          <w:color w:val="000000" w:themeColor="text1"/>
          <w:sz w:val="22"/>
          <w:szCs w:val="22"/>
        </w:rPr>
        <w:instrText xml:space="preserve"> ADDIN ZOTERO_ITEM CSL_CITATION {"citationID":"RhwQehGy","properties":{"formattedCitation":"[8]","plainCitation":"[8]","noteIndex":0},"citationItems":[{"id":1583,"uris":["http://zotero.org/users/4849999/items/RUTVKDMS"],"uri":["http://zotero.org/users/4849999/items/RUTVKDMS"],"itemData":{"id":1583,"type":"article-journal","abstract":"Surveys of microbial communities (microbiota), typically measured as relative abundance of species, have illustrated the importance of these communities in human health and disease. Yet, statistical artifacts commonly plague the analysis of relative abundance data. Here, we introduce the PhILR transform, which incorporates microbial evolutionary models with the isometric log-ratio transform to allow off-the-shelf statistical tools to be safely applied to microbiota surveys. We demonstrate that analyses of community-level structure can be applied to PhILR transformed data with performance on benchmarks rivaling or surpassing standard tools. Additionally, by decomposing distance in the PhILR transformed space, we identified neighboring clades that may have adapted to distinct human body sites. Decomposing variance revealed that covariation of bacterial clades within human body sites increases with phylogenetic relatedness. Together, these findings illustrate how the PhILR transform combines statistical and phylogenetic models to overcome compositional data challenges and enable evolutionary insights relevant to microbial communities.","container-title":"eLife","DOI":"10.7554/eLife.21887","ISSN":"2050-084X","page":"e21887","source":"eLife","title":"A phylogenetic transform enhances analysis of compositional microbiota data","volume":"6","author":[{"family":"Silverman","given":"Justin D"},{"family":"Washburne","given":"Alex D"},{"family":"Mukherjee","given":"Sayan"},{"family":"David","given":"Lawrence A"}],"editor":[{"family":"Fodor","given":"Anthony"}],"issued":{"date-parts":[["2017",2,15]]}}}],"schema":"https://github.com/citation-style-language/schema/raw/master/csl-citation.json"} </w:instrText>
      </w:r>
      <w:r w:rsidR="00A61BA0" w:rsidRPr="009A44FC">
        <w:rPr>
          <w:rFonts w:ascii="Times New Roman" w:hAnsi="Times New Roman" w:cs="Times New Roman"/>
          <w:color w:val="000000" w:themeColor="text1"/>
          <w:sz w:val="22"/>
          <w:szCs w:val="22"/>
        </w:rPr>
        <w:fldChar w:fldCharType="separate"/>
      </w:r>
      <w:r w:rsidR="00846427" w:rsidRPr="009A44FC">
        <w:rPr>
          <w:rFonts w:ascii="Times New Roman" w:hAnsi="Times New Roman" w:cs="Times New Roman"/>
          <w:noProof/>
          <w:color w:val="000000" w:themeColor="text1"/>
          <w:sz w:val="22"/>
          <w:szCs w:val="22"/>
        </w:rPr>
        <w:t>[8]</w:t>
      </w:r>
      <w:r w:rsidR="00A61BA0" w:rsidRPr="009A44FC">
        <w:rPr>
          <w:rFonts w:ascii="Times New Roman" w:hAnsi="Times New Roman" w:cs="Times New Roman"/>
          <w:color w:val="000000" w:themeColor="text1"/>
          <w:sz w:val="22"/>
          <w:szCs w:val="22"/>
        </w:rPr>
        <w:fldChar w:fldCharType="end"/>
      </w:r>
      <w:r w:rsidR="00A61BA0" w:rsidRPr="009A44FC">
        <w:rPr>
          <w:rFonts w:ascii="Times New Roman" w:hAnsi="Times New Roman" w:cs="Times New Roman"/>
          <w:noProof/>
          <w:color w:val="000000" w:themeColor="text1"/>
          <w:sz w:val="22"/>
          <w:szCs w:val="22"/>
        </w:rPr>
        <w:t xml:space="preserve"> </w:t>
      </w:r>
      <w:r w:rsidR="00890711" w:rsidRPr="009A44FC">
        <w:rPr>
          <w:rFonts w:ascii="Times New Roman" w:hAnsi="Times New Roman" w:cs="Times New Roman"/>
          <w:color w:val="000000" w:themeColor="text1"/>
          <w:sz w:val="22"/>
          <w:szCs w:val="22"/>
        </w:rPr>
        <w:t xml:space="preserve">) and was mislabeled. </w:t>
      </w:r>
      <w:r w:rsidR="001A7D21" w:rsidRPr="009A44FC">
        <w:rPr>
          <w:rFonts w:ascii="Times New Roman" w:hAnsi="Times New Roman" w:cs="Times New Roman"/>
          <w:color w:val="000000" w:themeColor="text1"/>
          <w:sz w:val="22"/>
          <w:szCs w:val="22"/>
        </w:rPr>
        <w:t>O</w:t>
      </w:r>
      <w:r w:rsidR="00A61BA0" w:rsidRPr="009A44FC">
        <w:rPr>
          <w:rFonts w:ascii="Times New Roman" w:hAnsi="Times New Roman" w:cs="Times New Roman"/>
          <w:color w:val="000000" w:themeColor="text1"/>
          <w:sz w:val="22"/>
          <w:szCs w:val="22"/>
        </w:rPr>
        <w:t>ur approach still leverages the concept of balances between groups of compositional parts</w:t>
      </w:r>
      <w:r w:rsidR="001A7D21" w:rsidRPr="009A44FC">
        <w:rPr>
          <w:rFonts w:ascii="Times New Roman" w:hAnsi="Times New Roman" w:cs="Times New Roman"/>
          <w:color w:val="000000" w:themeColor="text1"/>
          <w:sz w:val="22"/>
          <w:szCs w:val="22"/>
        </w:rPr>
        <w:t xml:space="preserve"> related to the ILR transformation</w:t>
      </w:r>
      <w:r w:rsidR="004971E1">
        <w:rPr>
          <w:rFonts w:ascii="Times New Roman" w:hAnsi="Times New Roman" w:cs="Times New Roman"/>
          <w:color w:val="000000" w:themeColor="text1"/>
          <w:sz w:val="22"/>
          <w:szCs w:val="22"/>
        </w:rPr>
        <w:t xml:space="preserve"> as advanced by the original authors</w:t>
      </w:r>
      <w:r w:rsidR="001A7D21" w:rsidRPr="009A44FC">
        <w:rPr>
          <w:rFonts w:ascii="Times New Roman" w:hAnsi="Times New Roman" w:cs="Times New Roman"/>
          <w:color w:val="000000" w:themeColor="text1"/>
          <w:sz w:val="22"/>
          <w:szCs w:val="22"/>
        </w:rPr>
        <w:t xml:space="preserve"> </w:t>
      </w:r>
      <w:r w:rsidR="001A7D21" w:rsidRPr="009A44FC">
        <w:rPr>
          <w:rFonts w:ascii="Times New Roman" w:hAnsi="Times New Roman" w:cs="Times New Roman"/>
          <w:color w:val="000000" w:themeColor="text1"/>
          <w:sz w:val="22"/>
          <w:szCs w:val="22"/>
        </w:rPr>
        <w:fldChar w:fldCharType="begin"/>
      </w:r>
      <w:r w:rsidR="00846427" w:rsidRPr="009A44FC">
        <w:rPr>
          <w:rFonts w:ascii="Times New Roman" w:hAnsi="Times New Roman" w:cs="Times New Roman"/>
          <w:color w:val="000000" w:themeColor="text1"/>
          <w:sz w:val="22"/>
          <w:szCs w:val="22"/>
        </w:rPr>
        <w:instrText xml:space="preserve"> ADDIN ZOTERO_ITEM CSL_CITATION {"citationID":"nQgTks8x","properties":{"formattedCitation":"[7]","plainCitation":"[7]","noteIndex":0},"citationItems":[{"id":2063,"uris":["http://zotero.org/users/4849999/items/EFR2VMT4"],"uri":["http://zotero.org/users/4849999/items/EFR2VMT4"],"itemData":{"id":2063,"type":"article-journal","abstract":"Amalgamation of parts of a composition has been extensively used as a technique of analysis to achieve reduced dimension, as was discussed during the CoDaWork’03 meeting (Girona, Spain, 2003). It was shown to be a non-linear operation in the simplex that does not preserve distances under perturbation. The discussion motivated the introduction in the present paper of concepts such as group of parts, balance between groups, and sequential binary partition, which are intended to provide tools of compositional data analysis for dimension reduction. Key concepts underlying this development are the established tools of subcomposition, coordinates in an orthogonal basis of the simplex, balancing element and, in general, the Aitchison geometry in the simplex. Main new results are: a method to analyze grouped parts of a compositional vector through the adequate coordinates in an ad hoc orthonormal basis; and the study of balances of groups of parts (inter-group analysis) as an orthogonal projection similar to that used in standard subcompositional analysis (intra-group analysis). A simulated example compares results when testing equal centers of two populations using amalgamated parts and balances; it shows that, in certain circumstances, results from both analysis can disagree.","container-title":"Mathematical Geology","DOI":"10.1007/s11004-005-7381-9","ISSN":"0882-8121, 1573-8868","issue":"7","language":"en","page":"795-828","source":"Crossref","title":"Groups of Parts and Their Balances in Compositional Data Analysis","volume":"37","author":[{"family":"Egozcue","given":"J. J."},{"family":"Pawlowsky-Glahn","given":"V."}],"issued":{"date-parts":[["2005",10]]}}}],"schema":"https://github.com/citation-style-language/schema/raw/master/csl-citation.json"} </w:instrText>
      </w:r>
      <w:r w:rsidR="001A7D21" w:rsidRPr="009A44FC">
        <w:rPr>
          <w:rFonts w:ascii="Times New Roman" w:hAnsi="Times New Roman" w:cs="Times New Roman"/>
          <w:color w:val="000000" w:themeColor="text1"/>
          <w:sz w:val="22"/>
          <w:szCs w:val="22"/>
        </w:rPr>
        <w:fldChar w:fldCharType="separate"/>
      </w:r>
      <w:r w:rsidR="00846427" w:rsidRPr="009A44FC">
        <w:rPr>
          <w:rFonts w:ascii="Times New Roman" w:hAnsi="Times New Roman" w:cs="Times New Roman"/>
          <w:noProof/>
          <w:color w:val="000000" w:themeColor="text1"/>
          <w:sz w:val="22"/>
          <w:szCs w:val="22"/>
        </w:rPr>
        <w:t>[7]</w:t>
      </w:r>
      <w:r w:rsidR="001A7D21" w:rsidRPr="009A44FC">
        <w:rPr>
          <w:rFonts w:ascii="Times New Roman" w:hAnsi="Times New Roman" w:cs="Times New Roman"/>
          <w:color w:val="000000" w:themeColor="text1"/>
          <w:sz w:val="22"/>
          <w:szCs w:val="22"/>
        </w:rPr>
        <w:fldChar w:fldCharType="end"/>
      </w:r>
      <w:r w:rsidR="001A7D21" w:rsidRPr="009A44FC">
        <w:rPr>
          <w:rFonts w:ascii="Times New Roman" w:hAnsi="Times New Roman" w:cs="Times New Roman"/>
          <w:color w:val="000000" w:themeColor="text1"/>
          <w:sz w:val="22"/>
          <w:szCs w:val="22"/>
        </w:rPr>
        <w:t>. As such, our approach will be renamed “Competitive compositional balances for taxonomic enrichment analysis” (CBEA). We hope that this rename more clearly reflects the specific advances our method is proposing.</w:t>
      </w:r>
      <w:r w:rsidR="00B730AD" w:rsidRPr="009A44FC">
        <w:rPr>
          <w:rFonts w:ascii="Times New Roman" w:hAnsi="Times New Roman" w:cs="Times New Roman"/>
          <w:color w:val="000000" w:themeColor="text1"/>
          <w:sz w:val="22"/>
          <w:szCs w:val="22"/>
        </w:rPr>
        <w:t xml:space="preserve"> For the remainder of this response, we’re still referring to the approach as </w:t>
      </w:r>
      <w:proofErr w:type="spellStart"/>
      <w:r w:rsidR="00B730AD" w:rsidRPr="009A44FC">
        <w:rPr>
          <w:rFonts w:ascii="Times New Roman" w:hAnsi="Times New Roman" w:cs="Times New Roman"/>
          <w:color w:val="000000" w:themeColor="text1"/>
          <w:sz w:val="22"/>
          <w:szCs w:val="22"/>
        </w:rPr>
        <w:t>cILR</w:t>
      </w:r>
      <w:proofErr w:type="spellEnd"/>
      <w:r w:rsidR="003463C6" w:rsidRPr="009A44FC">
        <w:rPr>
          <w:rFonts w:ascii="Times New Roman" w:hAnsi="Times New Roman" w:cs="Times New Roman"/>
          <w:color w:val="000000" w:themeColor="text1"/>
          <w:sz w:val="22"/>
          <w:szCs w:val="22"/>
        </w:rPr>
        <w:t xml:space="preserve"> for clarity purposes. </w:t>
      </w:r>
    </w:p>
    <w:p w14:paraId="30703D86" w14:textId="1DA273B0" w:rsidR="00BB779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2"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objective characteristic of the data. Simply saying there are many zeros would likely suffice in this article. They could argue that the data generating mechanism is well represented by a zero-inflation </w:t>
      </w:r>
      <w:r w:rsidRPr="009A44FC">
        <w:rPr>
          <w:rFonts w:ascii="Times New Roman" w:hAnsi="Times New Roman" w:cs="Times New Roman"/>
          <w:color w:val="FF0000"/>
          <w:sz w:val="22"/>
          <w:szCs w:val="22"/>
        </w:rPr>
        <w:lastRenderedPageBreak/>
        <w:t>process, but this has been called into question (see Silverman et al. Naught all zeros in sequence count data are the same.)</w:t>
      </w:r>
    </w:p>
    <w:p w14:paraId="7C3CF05D" w14:textId="220FA01D" w:rsidR="00890711" w:rsidRPr="009A44FC" w:rsidRDefault="00890711" w:rsidP="0089071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 that the term “zero-inflated” should be used in reference to the </w:t>
      </w:r>
      <w:r w:rsidR="00A61BA0" w:rsidRPr="009A44FC">
        <w:rPr>
          <w:rFonts w:ascii="Times New Roman" w:hAnsi="Times New Roman" w:cs="Times New Roman"/>
          <w:color w:val="000000" w:themeColor="text1"/>
          <w:sz w:val="22"/>
          <w:szCs w:val="22"/>
        </w:rPr>
        <w:t xml:space="preserve">specific </w:t>
      </w:r>
      <w:r w:rsidRPr="009A44FC">
        <w:rPr>
          <w:rFonts w:ascii="Times New Roman" w:hAnsi="Times New Roman" w:cs="Times New Roman"/>
          <w:color w:val="000000" w:themeColor="text1"/>
          <w:sz w:val="22"/>
          <w:szCs w:val="22"/>
        </w:rPr>
        <w:t>class of model</w:t>
      </w:r>
      <w:r w:rsidR="00A61BA0" w:rsidRPr="009A44FC">
        <w:rPr>
          <w:rFonts w:ascii="Times New Roman" w:hAnsi="Times New Roman" w:cs="Times New Roman"/>
          <w:color w:val="000000" w:themeColor="text1"/>
          <w:sz w:val="22"/>
          <w:szCs w:val="22"/>
        </w:rPr>
        <w:t xml:space="preserve">s </w:t>
      </w:r>
      <w:r w:rsidRPr="009A44FC">
        <w:rPr>
          <w:rFonts w:ascii="Times New Roman" w:hAnsi="Times New Roman" w:cs="Times New Roman"/>
          <w:color w:val="000000" w:themeColor="text1"/>
          <w:sz w:val="22"/>
          <w:szCs w:val="22"/>
        </w:rPr>
        <w:t xml:space="preserve">instead of a catch all term </w:t>
      </w:r>
      <w:r w:rsidR="00A61BA0" w:rsidRPr="009A44FC">
        <w:rPr>
          <w:rFonts w:ascii="Times New Roman" w:hAnsi="Times New Roman" w:cs="Times New Roman"/>
          <w:color w:val="000000" w:themeColor="text1"/>
          <w:sz w:val="22"/>
          <w:szCs w:val="22"/>
        </w:rPr>
        <w:t xml:space="preserve">for </w:t>
      </w:r>
      <w:r w:rsidR="00704D8C" w:rsidRPr="009A44FC">
        <w:rPr>
          <w:rFonts w:ascii="Times New Roman" w:hAnsi="Times New Roman" w:cs="Times New Roman"/>
          <w:color w:val="000000" w:themeColor="text1"/>
          <w:sz w:val="22"/>
          <w:szCs w:val="22"/>
        </w:rPr>
        <w:t xml:space="preserve">a </w:t>
      </w:r>
      <w:r w:rsidR="00A61BA0" w:rsidRPr="009A44FC">
        <w:rPr>
          <w:rFonts w:ascii="Times New Roman" w:hAnsi="Times New Roman" w:cs="Times New Roman"/>
          <w:color w:val="000000" w:themeColor="text1"/>
          <w:sz w:val="22"/>
          <w:szCs w:val="22"/>
        </w:rPr>
        <w:t>characteristic of the data. Since we are agnostic to the mechanism behind the zero-inflation process, we have amended the article to use “zero abundant”</w:t>
      </w:r>
      <w:r w:rsidR="00710E0E" w:rsidRPr="009A44FC">
        <w:rPr>
          <w:rFonts w:ascii="Times New Roman" w:hAnsi="Times New Roman" w:cs="Times New Roman"/>
          <w:color w:val="000000" w:themeColor="text1"/>
          <w:sz w:val="22"/>
          <w:szCs w:val="22"/>
        </w:rPr>
        <w:t xml:space="preserve"> or “sparse”</w:t>
      </w:r>
      <w:r w:rsidR="00A61BA0" w:rsidRPr="009A44FC">
        <w:rPr>
          <w:rFonts w:ascii="Times New Roman" w:hAnsi="Times New Roman" w:cs="Times New Roman"/>
          <w:color w:val="000000" w:themeColor="text1"/>
          <w:sz w:val="22"/>
          <w:szCs w:val="22"/>
        </w:rPr>
        <w:t xml:space="preserve">, which hopefully is better at distinguishing the two concepts.  </w:t>
      </w:r>
    </w:p>
    <w:p w14:paraId="7A2A6543" w14:textId="4B97E48B" w:rsidR="00BB779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3"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The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14:paraId="1D278543" w14:textId="087F83F2" w:rsidR="00A61BA0" w:rsidRPr="009A44FC" w:rsidRDefault="0072510F" w:rsidP="00A61BA0">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the terminology is confusing</w:t>
      </w:r>
      <w:r w:rsidR="00BB626F" w:rsidRPr="009A44FC">
        <w:rPr>
          <w:rFonts w:ascii="Times New Roman" w:hAnsi="Times New Roman" w:cs="Times New Roman"/>
          <w:color w:val="000000" w:themeColor="text1"/>
          <w:sz w:val="22"/>
          <w:szCs w:val="22"/>
        </w:rPr>
        <w:t xml:space="preserve"> and</w:t>
      </w:r>
      <w:r w:rsidRPr="009A44FC">
        <w:rPr>
          <w:rFonts w:ascii="Times New Roman" w:hAnsi="Times New Roman" w:cs="Times New Roman"/>
          <w:color w:val="000000" w:themeColor="text1"/>
          <w:sz w:val="22"/>
          <w:szCs w:val="22"/>
        </w:rPr>
        <w:t xml:space="preserve"> have added additional clarity to the manuscript. </w:t>
      </w:r>
      <w:r w:rsidR="00D86DE1" w:rsidRPr="009A44FC">
        <w:rPr>
          <w:rFonts w:ascii="Times New Roman" w:hAnsi="Times New Roman" w:cs="Times New Roman"/>
          <w:color w:val="000000" w:themeColor="text1"/>
          <w:sz w:val="22"/>
          <w:szCs w:val="22"/>
        </w:rPr>
        <w:t>We have provided a more comprehensive response on the issue of the compositional nature of microbiome data in the above section (response to first comment)</w:t>
      </w:r>
      <w:r w:rsidRPr="009A44FC">
        <w:rPr>
          <w:rFonts w:ascii="Times New Roman" w:hAnsi="Times New Roman" w:cs="Times New Roman"/>
          <w:color w:val="000000" w:themeColor="text1"/>
          <w:sz w:val="22"/>
          <w:szCs w:val="22"/>
        </w:rPr>
        <w:t xml:space="preserve">, which we hope also answers some of the issues raised in this comment. </w:t>
      </w:r>
    </w:p>
    <w:p w14:paraId="31F3C6B6" w14:textId="6344C2F7" w:rsidR="00BB779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4"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 xml:space="preserve">The GSEA method cited on line 51 is not a random-walk like statistic. I think it may be a </w:t>
      </w:r>
      <w:r w:rsidR="007311CD" w:rsidRPr="009A44FC">
        <w:rPr>
          <w:rFonts w:ascii="Times New Roman" w:hAnsi="Times New Roman" w:cs="Times New Roman"/>
          <w:color w:val="FF0000"/>
          <w:sz w:val="22"/>
          <w:szCs w:val="22"/>
        </w:rPr>
        <w:t>Brownian</w:t>
      </w:r>
      <w:r w:rsidRPr="009A44FC">
        <w:rPr>
          <w:rFonts w:ascii="Times New Roman" w:hAnsi="Times New Roman" w:cs="Times New Roman"/>
          <w:color w:val="FF0000"/>
          <w:sz w:val="22"/>
          <w:szCs w:val="22"/>
        </w:rPr>
        <w:t xml:space="preserve"> bridge but </w:t>
      </w:r>
      <w:proofErr w:type="gramStart"/>
      <w:r w:rsidRPr="009A44FC">
        <w:rPr>
          <w:rFonts w:ascii="Times New Roman" w:hAnsi="Times New Roman" w:cs="Times New Roman"/>
          <w:color w:val="FF0000"/>
          <w:sz w:val="22"/>
          <w:szCs w:val="22"/>
        </w:rPr>
        <w:t>its</w:t>
      </w:r>
      <w:proofErr w:type="gramEnd"/>
      <w:r w:rsidRPr="009A44FC">
        <w:rPr>
          <w:rFonts w:ascii="Times New Roman" w:hAnsi="Times New Roman" w:cs="Times New Roman"/>
          <w:color w:val="FF0000"/>
          <w:sz w:val="22"/>
          <w:szCs w:val="22"/>
        </w:rPr>
        <w:t xml:space="preserve"> constrained to be zero at either end -- not a random walk.</w:t>
      </w:r>
    </w:p>
    <w:p w14:paraId="5FF85818" w14:textId="64350932" w:rsidR="00387166" w:rsidRPr="009A44FC" w:rsidRDefault="00387166" w:rsidP="00387166">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thank the reviewer for the clarification. The “random-walk like statistic” </w:t>
      </w:r>
      <w:r w:rsidR="00B176FB" w:rsidRPr="009A44FC">
        <w:rPr>
          <w:rFonts w:ascii="Times New Roman" w:hAnsi="Times New Roman" w:cs="Times New Roman"/>
          <w:color w:val="000000" w:themeColor="text1"/>
          <w:sz w:val="22"/>
          <w:szCs w:val="22"/>
        </w:rPr>
        <w:t xml:space="preserve">phrase </w:t>
      </w:r>
      <w:r w:rsidRPr="009A44FC">
        <w:rPr>
          <w:rFonts w:ascii="Times New Roman" w:hAnsi="Times New Roman" w:cs="Times New Roman"/>
          <w:color w:val="000000" w:themeColor="text1"/>
          <w:sz w:val="22"/>
          <w:szCs w:val="22"/>
        </w:rPr>
        <w:t>has been clarified</w:t>
      </w:r>
      <w:r w:rsidR="00B176FB" w:rsidRPr="009A44FC">
        <w:rPr>
          <w:rFonts w:ascii="Times New Roman" w:hAnsi="Times New Roman" w:cs="Times New Roman"/>
          <w:color w:val="000000" w:themeColor="text1"/>
          <w:sz w:val="22"/>
          <w:szCs w:val="22"/>
        </w:rPr>
        <w:t xml:space="preserve"> and amended</w:t>
      </w:r>
      <w:r w:rsidRPr="009A44FC">
        <w:rPr>
          <w:rFonts w:ascii="Times New Roman" w:hAnsi="Times New Roman" w:cs="Times New Roman"/>
          <w:color w:val="000000" w:themeColor="text1"/>
          <w:sz w:val="22"/>
          <w:szCs w:val="22"/>
        </w:rPr>
        <w:t xml:space="preserve"> in the introduction section (lines X – Y)</w:t>
      </w:r>
      <w:r w:rsidR="00FB2A50" w:rsidRPr="009A44FC">
        <w:rPr>
          <w:rFonts w:ascii="Times New Roman" w:hAnsi="Times New Roman" w:cs="Times New Roman"/>
          <w:color w:val="000000" w:themeColor="text1"/>
          <w:sz w:val="22"/>
          <w:szCs w:val="22"/>
        </w:rPr>
        <w:t xml:space="preserve">. </w:t>
      </w:r>
      <w:r w:rsidR="00C41D3A" w:rsidRPr="009A44FC">
        <w:rPr>
          <w:rFonts w:ascii="Times New Roman" w:hAnsi="Times New Roman" w:cs="Times New Roman"/>
          <w:color w:val="000000" w:themeColor="text1"/>
          <w:sz w:val="22"/>
          <w:szCs w:val="22"/>
        </w:rPr>
        <w:t xml:space="preserve"> </w:t>
      </w:r>
    </w:p>
    <w:p w14:paraId="1F8997AC" w14:textId="7A76D30E" w:rsidR="00BB779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5"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Between lines 73 and 85 the authors do not properly motivate the multiplicative rather than additive amalgamation. They mention the downsides of the "naive summation-based method</w:t>
      </w:r>
      <w:proofErr w:type="gramStart"/>
      <w:r w:rsidRPr="009A44FC">
        <w:rPr>
          <w:rFonts w:ascii="Times New Roman" w:hAnsi="Times New Roman" w:cs="Times New Roman"/>
          <w:color w:val="FF0000"/>
          <w:sz w:val="22"/>
          <w:szCs w:val="22"/>
        </w:rPr>
        <w:t>"</w:t>
      </w:r>
      <w:proofErr w:type="gramEnd"/>
      <w:r w:rsidRPr="009A44FC">
        <w:rPr>
          <w:rFonts w:ascii="Times New Roman" w:hAnsi="Times New Roman" w:cs="Times New Roman"/>
          <w:color w:val="FF0000"/>
          <w:sz w:val="22"/>
          <w:szCs w:val="22"/>
        </w:rPr>
        <w:t xml:space="preserve"> but this is unclear. From later in the </w:t>
      </w:r>
      <w:proofErr w:type="gramStart"/>
      <w:r w:rsidRPr="009A44FC">
        <w:rPr>
          <w:rFonts w:ascii="Times New Roman" w:hAnsi="Times New Roman" w:cs="Times New Roman"/>
          <w:color w:val="FF0000"/>
          <w:sz w:val="22"/>
          <w:szCs w:val="22"/>
        </w:rPr>
        <w:t>manuscript</w:t>
      </w:r>
      <w:proofErr w:type="gramEnd"/>
      <w:r w:rsidRPr="009A44FC">
        <w:rPr>
          <w:rFonts w:ascii="Times New Roman" w:hAnsi="Times New Roman" w:cs="Times New Roman"/>
          <w:color w:val="FF0000"/>
          <w:sz w:val="22"/>
          <w:szCs w:val="22"/>
        </w:rPr>
        <w:t xml:space="preserve">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w:t>
      </w:r>
      <w:proofErr w:type="spellStart"/>
      <w:r w:rsidRPr="009A44FC">
        <w:rPr>
          <w:rFonts w:ascii="Times New Roman" w:hAnsi="Times New Roman" w:cs="Times New Roman"/>
          <w:color w:val="FF0000"/>
          <w:sz w:val="22"/>
          <w:szCs w:val="22"/>
        </w:rPr>
        <w:t>its</w:t>
      </w:r>
      <w:proofErr w:type="spellEnd"/>
      <w:r w:rsidRPr="009A44FC">
        <w:rPr>
          <w:rFonts w:ascii="Times New Roman" w:hAnsi="Times New Roman" w:cs="Times New Roman"/>
          <w:color w:val="FF0000"/>
          <w:sz w:val="22"/>
          <w:szCs w:val="22"/>
        </w:rPr>
        <w:t xml:space="preserve"> a modeling choice and it is not "naive".</w:t>
      </w:r>
    </w:p>
    <w:p w14:paraId="3B8BAE75" w14:textId="133C44EE" w:rsidR="00E546A5" w:rsidRPr="009A44FC" w:rsidRDefault="00E546A5"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agree with the reviewer that labelling additive amalgamation as “naïve” is a mischaracterization</w:t>
      </w:r>
      <w:r w:rsidR="001A7D21" w:rsidRPr="009A44FC">
        <w:rPr>
          <w:rFonts w:ascii="Times New Roman" w:hAnsi="Times New Roman" w:cs="Times New Roman"/>
          <w:color w:val="000000" w:themeColor="text1"/>
          <w:sz w:val="22"/>
          <w:szCs w:val="22"/>
        </w:rPr>
        <w:t xml:space="preserve">. We have reworked the introduction section (lines X – Y) to highlight the differences more clearly between product and sum-based aggregations and provide a robust justification for our approach. </w:t>
      </w:r>
    </w:p>
    <w:p w14:paraId="2165E24A" w14:textId="62315677" w:rsidR="0016557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6"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sidRPr="009A44FC">
        <w:rPr>
          <w:rFonts w:ascii="Times New Roman" w:hAnsi="Times New Roman" w:cs="Times New Roman"/>
          <w:color w:val="FF0000"/>
          <w:sz w:val="22"/>
          <w:szCs w:val="22"/>
        </w:rPr>
        <w:t>null-hypothesis</w:t>
      </w:r>
      <w:proofErr w:type="gramEnd"/>
      <w:r w:rsidRPr="009A44FC">
        <w:rPr>
          <w:rFonts w:ascii="Times New Roman" w:hAnsi="Times New Roman" w:cs="Times New Roman"/>
          <w:color w:val="FF0000"/>
          <w:sz w:val="22"/>
          <w:szCs w:val="22"/>
        </w:rPr>
        <w:t xml:space="preserve"> to account for a trivial case where something looks differential expressed or set enriched when really it’s just due to the correlation structure between taxa. That said, I think there are many potential sources of confusion that the authors should clarify. Couldn't set enrichment be reflected in those correlations? </w:t>
      </w:r>
      <w:proofErr w:type="gramStart"/>
      <w:r w:rsidRPr="009A44FC">
        <w:rPr>
          <w:rFonts w:ascii="Times New Roman" w:hAnsi="Times New Roman" w:cs="Times New Roman"/>
          <w:color w:val="FF0000"/>
          <w:sz w:val="22"/>
          <w:szCs w:val="22"/>
        </w:rPr>
        <w:t>Isn't</w:t>
      </w:r>
      <w:proofErr w:type="gramEnd"/>
      <w:r w:rsidRPr="009A44FC">
        <w:rPr>
          <w:rFonts w:ascii="Times New Roman" w:hAnsi="Times New Roman" w:cs="Times New Roman"/>
          <w:color w:val="FF0000"/>
          <w:sz w:val="22"/>
          <w:szCs w:val="22"/>
        </w:rPr>
        <w:t xml:space="preserve"> the correlations actually a non-trivial part of what the authors are trying to model? In other </w:t>
      </w:r>
      <w:proofErr w:type="gramStart"/>
      <w:r w:rsidRPr="009A44FC">
        <w:rPr>
          <w:rFonts w:ascii="Times New Roman" w:hAnsi="Times New Roman" w:cs="Times New Roman"/>
          <w:color w:val="FF0000"/>
          <w:sz w:val="22"/>
          <w:szCs w:val="22"/>
        </w:rPr>
        <w:t>words</w:t>
      </w:r>
      <w:proofErr w:type="gramEnd"/>
      <w:r w:rsidRPr="009A44FC">
        <w:rPr>
          <w:rFonts w:ascii="Times New Roman" w:hAnsi="Times New Roman" w:cs="Times New Roman"/>
          <w:color w:val="FF0000"/>
          <w:sz w:val="22"/>
          <w:szCs w:val="22"/>
        </w:rPr>
        <w:t xml:space="preserve"> if a set of microbes is highly correlated wouldn't that be a sign that that set is potentially enriched or de-enriched? I don't think I understand this point completely but I think it is likely non-trivial. I would encourage the authors to clarify the role of correlation.</w:t>
      </w:r>
    </w:p>
    <w:p w14:paraId="163D68B2" w14:textId="324DFA7F" w:rsidR="00B32102" w:rsidRPr="009A44FC" w:rsidRDefault="00E546A5"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w:t>
      </w:r>
      <w:r w:rsidR="00C41D3A" w:rsidRPr="009A44FC">
        <w:rPr>
          <w:rFonts w:ascii="Times New Roman" w:hAnsi="Times New Roman" w:cs="Times New Roman"/>
          <w:color w:val="000000" w:themeColor="text1"/>
          <w:sz w:val="22"/>
          <w:szCs w:val="22"/>
        </w:rPr>
        <w:t xml:space="preserve">the reviewer that the motivation behind “adjusting for correlation” was not clearly communicated in the manuscript. We have amended the “Statistical </w:t>
      </w:r>
      <w:r w:rsidR="00C4787B" w:rsidRPr="009A44FC">
        <w:rPr>
          <w:rFonts w:ascii="Times New Roman" w:hAnsi="Times New Roman" w:cs="Times New Roman"/>
          <w:color w:val="000000" w:themeColor="text1"/>
          <w:sz w:val="22"/>
          <w:szCs w:val="22"/>
        </w:rPr>
        <w:t>p</w:t>
      </w:r>
      <w:r w:rsidR="00C41D3A" w:rsidRPr="009A44FC">
        <w:rPr>
          <w:rFonts w:ascii="Times New Roman" w:hAnsi="Times New Roman" w:cs="Times New Roman"/>
          <w:color w:val="000000" w:themeColor="text1"/>
          <w:sz w:val="22"/>
          <w:szCs w:val="22"/>
        </w:rPr>
        <w:t>roperties” section to provide more commentary on this concep</w:t>
      </w:r>
      <w:r w:rsidR="00B32102" w:rsidRPr="009A44FC">
        <w:rPr>
          <w:rFonts w:ascii="Times New Roman" w:hAnsi="Times New Roman" w:cs="Times New Roman"/>
          <w:color w:val="000000" w:themeColor="text1"/>
          <w:sz w:val="22"/>
          <w:szCs w:val="22"/>
        </w:rPr>
        <w:t>t</w:t>
      </w:r>
      <w:r w:rsidR="003463C6" w:rsidRPr="009A44FC">
        <w:rPr>
          <w:rFonts w:ascii="Times New Roman" w:hAnsi="Times New Roman" w:cs="Times New Roman"/>
          <w:color w:val="000000" w:themeColor="text1"/>
          <w:sz w:val="22"/>
          <w:szCs w:val="22"/>
        </w:rPr>
        <w:t xml:space="preserve"> (lines X-Y)</w:t>
      </w:r>
      <w:r w:rsidR="00B32102" w:rsidRPr="009A44FC">
        <w:rPr>
          <w:rFonts w:ascii="Times New Roman" w:hAnsi="Times New Roman" w:cs="Times New Roman"/>
          <w:color w:val="000000" w:themeColor="text1"/>
          <w:sz w:val="22"/>
          <w:szCs w:val="22"/>
        </w:rPr>
        <w:t xml:space="preserve">. </w:t>
      </w:r>
    </w:p>
    <w:p w14:paraId="19CEFDDB" w14:textId="359135DA" w:rsidR="00E546A5" w:rsidRPr="009A44FC" w:rsidRDefault="00B32102" w:rsidP="00E546A5">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Additionally, we agree with the reviewer that there are situations where highly correlated sets are biologically relevant. As such, we have provided more commentary in the same section (lines X-</w:t>
      </w:r>
      <w:r w:rsidRPr="009A44FC">
        <w:rPr>
          <w:rFonts w:ascii="Times New Roman" w:hAnsi="Times New Roman" w:cs="Times New Roman"/>
          <w:color w:val="000000" w:themeColor="text1"/>
          <w:sz w:val="22"/>
          <w:szCs w:val="22"/>
        </w:rPr>
        <w:lastRenderedPageBreak/>
        <w:t xml:space="preserve">Y) with regards to that issue and have left the decision whether to adjust for correlation to the user. This also supports the notion (as also recommended by reviewer 2) that set-based analysis is also exploratory and not confirmatory, of which an inflated type I error is acceptable if higher power is achieved. </w:t>
      </w:r>
    </w:p>
    <w:p w14:paraId="0BF3FF5D" w14:textId="4EBFCB34" w:rsidR="0016557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7"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 xml:space="preserve">On lines 167-170 the authors state that since the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are not</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orthogonal a correlation can exist between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aggregated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variables. This is misleading there can be correlation </w:t>
      </w:r>
      <w:proofErr w:type="gramStart"/>
      <w:r w:rsidRPr="009A44FC">
        <w:rPr>
          <w:rFonts w:ascii="Times New Roman" w:hAnsi="Times New Roman" w:cs="Times New Roman"/>
          <w:color w:val="FF0000"/>
          <w:sz w:val="22"/>
          <w:szCs w:val="22"/>
        </w:rPr>
        <w:t>whether or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not</w:t>
      </w:r>
      <w:proofErr w:type="gramEnd"/>
      <w:r w:rsidRPr="009A44FC">
        <w:rPr>
          <w:rFonts w:ascii="Times New Roman" w:hAnsi="Times New Roman" w:cs="Times New Roman"/>
          <w:color w:val="FF0000"/>
          <w:sz w:val="22"/>
          <w:szCs w:val="22"/>
        </w:rPr>
        <w:t xml:space="preserve"> the </w:t>
      </w:r>
      <w:proofErr w:type="spellStart"/>
      <w:r w:rsidRPr="009A44FC">
        <w:rPr>
          <w:rFonts w:ascii="Times New Roman" w:hAnsi="Times New Roman" w:cs="Times New Roman"/>
          <w:color w:val="FF0000"/>
          <w:sz w:val="22"/>
          <w:szCs w:val="22"/>
        </w:rPr>
        <w:t>cILR's</w:t>
      </w:r>
      <w:proofErr w:type="spellEnd"/>
      <w:r w:rsidRPr="009A44FC">
        <w:rPr>
          <w:rFonts w:ascii="Times New Roman" w:hAnsi="Times New Roman" w:cs="Times New Roman"/>
          <w:color w:val="FF0000"/>
          <w:sz w:val="22"/>
          <w:szCs w:val="22"/>
        </w:rPr>
        <w:t xml:space="preserve"> are orthogonal or not, orthogonality and a lack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correlation are separate concepts.</w:t>
      </w:r>
    </w:p>
    <w:p w14:paraId="2EE3745D" w14:textId="4F552F3F" w:rsidR="0072510F" w:rsidRPr="009A44FC" w:rsidRDefault="0072510F" w:rsidP="0072510F">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agree with the reviewer’s comment. </w:t>
      </w:r>
      <w:r w:rsidR="00B32102" w:rsidRPr="009A44FC">
        <w:rPr>
          <w:rFonts w:ascii="Times New Roman" w:hAnsi="Times New Roman" w:cs="Times New Roman"/>
          <w:color w:val="000000" w:themeColor="text1"/>
          <w:sz w:val="22"/>
          <w:szCs w:val="22"/>
        </w:rPr>
        <w:t xml:space="preserve">The relevant section (lines X – Y, “Statistical properties” section) to correct for this misconception. </w:t>
      </w:r>
    </w:p>
    <w:p w14:paraId="72E81829" w14:textId="748FB0FA" w:rsidR="0016557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8"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Citation on line 187. I don't see how this paper supports this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statement. </w:t>
      </w:r>
      <w:proofErr w:type="spellStart"/>
      <w:r w:rsidRPr="009A44FC">
        <w:rPr>
          <w:rFonts w:ascii="Times New Roman" w:hAnsi="Times New Roman" w:cs="Times New Roman"/>
          <w:color w:val="FF0000"/>
          <w:sz w:val="22"/>
          <w:szCs w:val="22"/>
        </w:rPr>
        <w:t>Egozcue</w:t>
      </w:r>
      <w:proofErr w:type="spellEnd"/>
      <w:r w:rsidRPr="009A44FC">
        <w:rPr>
          <w:rFonts w:ascii="Times New Roman" w:hAnsi="Times New Roman" w:cs="Times New Roman"/>
          <w:color w:val="FF0000"/>
          <w:sz w:val="22"/>
          <w:szCs w:val="22"/>
        </w:rPr>
        <w:t xml:space="preserve"> et al. take </w:t>
      </w:r>
      <w:proofErr w:type="spellStart"/>
      <w:proofErr w:type="gramStart"/>
      <w:r w:rsidRPr="009A44FC">
        <w:rPr>
          <w:rFonts w:ascii="Times New Roman" w:hAnsi="Times New Roman" w:cs="Times New Roman"/>
          <w:color w:val="FF0000"/>
          <w:sz w:val="22"/>
          <w:szCs w:val="22"/>
        </w:rPr>
        <w:t>a</w:t>
      </w:r>
      <w:proofErr w:type="spellEnd"/>
      <w:proofErr w:type="gramEnd"/>
      <w:r w:rsidRPr="009A44FC">
        <w:rPr>
          <w:rFonts w:ascii="Times New Roman" w:hAnsi="Times New Roman" w:cs="Times New Roman"/>
          <w:color w:val="FF0000"/>
          <w:sz w:val="22"/>
          <w:szCs w:val="22"/>
        </w:rPr>
        <w:t xml:space="preserve"> almost purely mathematical approach</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far as I can tell do not discuss central limit theorems or other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things that are implied by the authors statement. If I remember</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correctly the relevant citations are authored by Aitchison while I</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cannot remember them exactly.</w:t>
      </w:r>
    </w:p>
    <w:p w14:paraId="478554AA" w14:textId="55D55509" w:rsidR="003463C6" w:rsidRPr="00C74DFE" w:rsidRDefault="00ED0720" w:rsidP="003463C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agree with</w:t>
      </w:r>
      <w:r w:rsidR="000A5F9D">
        <w:rPr>
          <w:rFonts w:ascii="Times New Roman" w:hAnsi="Times New Roman" w:cs="Times New Roman"/>
          <w:color w:val="000000" w:themeColor="text1"/>
          <w:sz w:val="22"/>
          <w:szCs w:val="22"/>
        </w:rPr>
        <w:t xml:space="preserve"> the reviewer that source </w:t>
      </w:r>
      <w:r w:rsidR="009A2665">
        <w:rPr>
          <w:rFonts w:ascii="Times New Roman" w:hAnsi="Times New Roman" w:cs="Times New Roman"/>
          <w:color w:val="000000" w:themeColor="text1"/>
          <w:sz w:val="22"/>
          <w:szCs w:val="22"/>
        </w:rPr>
        <w:t>on line 1</w:t>
      </w:r>
      <w:r w:rsidR="00C41506">
        <w:rPr>
          <w:rFonts w:ascii="Times New Roman" w:hAnsi="Times New Roman" w:cs="Times New Roman"/>
          <w:color w:val="000000" w:themeColor="text1"/>
          <w:sz w:val="22"/>
          <w:szCs w:val="22"/>
        </w:rPr>
        <w:t xml:space="preserve">87 did not discuss the distributional properties of </w:t>
      </w:r>
      <w:proofErr w:type="spellStart"/>
      <w:r w:rsidR="00C41506">
        <w:rPr>
          <w:rFonts w:ascii="Times New Roman" w:hAnsi="Times New Roman" w:cs="Times New Roman"/>
          <w:color w:val="000000" w:themeColor="text1"/>
          <w:sz w:val="22"/>
          <w:szCs w:val="22"/>
        </w:rPr>
        <w:t>cILR</w:t>
      </w:r>
      <w:proofErr w:type="spellEnd"/>
      <w:r w:rsidR="00C41506">
        <w:rPr>
          <w:rFonts w:ascii="Times New Roman" w:hAnsi="Times New Roman" w:cs="Times New Roman"/>
          <w:color w:val="000000" w:themeColor="text1"/>
          <w:sz w:val="22"/>
          <w:szCs w:val="22"/>
        </w:rPr>
        <w:t xml:space="preserve">. We have amended the citation with the source from </w:t>
      </w:r>
      <w:r w:rsidR="000B7497">
        <w:rPr>
          <w:rFonts w:ascii="Times New Roman" w:hAnsi="Times New Roman" w:cs="Times New Roman"/>
          <w:color w:val="000000" w:themeColor="text1"/>
          <w:sz w:val="22"/>
          <w:szCs w:val="22"/>
        </w:rPr>
        <w:t>Aitchison</w:t>
      </w:r>
      <w:r w:rsidR="00C41506">
        <w:rPr>
          <w:rFonts w:ascii="Times New Roman" w:hAnsi="Times New Roman" w:cs="Times New Roman"/>
          <w:color w:val="000000" w:themeColor="text1"/>
          <w:sz w:val="22"/>
          <w:szCs w:val="22"/>
        </w:rPr>
        <w:t xml:space="preserve"> and Shen</w:t>
      </w:r>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0B7497">
        <w:rPr>
          <w:rFonts w:ascii="Times New Roman" w:hAnsi="Times New Roman" w:cs="Times New Roman"/>
          <w:color w:val="000000" w:themeColor="text1"/>
          <w:sz w:val="22"/>
          <w:szCs w:val="22"/>
        </w:rPr>
        <w:instrText xml:space="preserve"> ADDIN ZOTERO_ITEM CSL_CITATION {"citationID":"Cvkz6sNI","properties":{"formattedCitation":"[9]","plainCitation":"[9]","noteIndex":0},"citationItems":[{"id":2399,"uris":["http://zotero.org/users/4849999/items/72ZT3IFA"],"uri":["http://zotero.org/users/4849999/items/72ZT3IFA"],"itemData":{"id":2399,"type":"article-journal","abstract":"The logistic transformation applied to a d -dimensional normal distribution produces a distribution over the d -dimensional simplex which can sensibly be termed a logistic-normal distribution. Such distributions, implicitly used in a number of recent applications, are here given a formal identity and some useful properties are recorded. A main aim is to extend the area of application from the restricted role as a substitute for the Dirichlet conjugate prior class in the analysis of multinomial and contingency table data to the direct statistical description and analysis of compositional and probabilistic data.","container-title":"Biometrika","DOI":"10.1093/biomet/67.2.261","ISSN":"0006-3444","issue":"2","journalAbbreviation":"Biometrika","page":"261-272","source":"Silverchair","title":"Logistic-normal distributions:Some properties and uses","title-short":"Logistic-normal distributions","volume":"67","author":[{"family":"ATCHISON","given":"J."},{"family":"SHEN","given":"S.M."}],"issued":{"date-parts":[["1980",1,1]]}}}],"schema":"https://github.com/citation-style-language/schema/raw/master/csl-citation.json"}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0B7497">
        <w:rPr>
          <w:rFonts w:ascii="Times New Roman" w:hAnsi="Times New Roman" w:cs="Times New Roman"/>
          <w:noProof/>
          <w:color w:val="000000" w:themeColor="text1"/>
          <w:sz w:val="22"/>
          <w:szCs w:val="22"/>
        </w:rPr>
        <w:t>[9]</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provides details on the logistic normal distribution for compositional data and the original source from </w:t>
      </w:r>
      <w:proofErr w:type="spellStart"/>
      <w:r w:rsidR="000B7497">
        <w:rPr>
          <w:rFonts w:ascii="Times New Roman" w:hAnsi="Times New Roman" w:cs="Times New Roman"/>
          <w:color w:val="000000" w:themeColor="text1"/>
          <w:sz w:val="22"/>
          <w:szCs w:val="22"/>
        </w:rPr>
        <w:t>Egozcue</w:t>
      </w:r>
      <w:proofErr w:type="spellEnd"/>
      <w:r w:rsidR="000B7497">
        <w:rPr>
          <w:rFonts w:ascii="Times New Roman" w:hAnsi="Times New Roman" w:cs="Times New Roman"/>
          <w:color w:val="000000" w:themeColor="text1"/>
          <w:sz w:val="22"/>
          <w:szCs w:val="22"/>
        </w:rPr>
        <w:t xml:space="preserve"> </w:t>
      </w:r>
      <w:r w:rsidR="000B7497">
        <w:rPr>
          <w:rFonts w:ascii="Times New Roman" w:hAnsi="Times New Roman" w:cs="Times New Roman"/>
          <w:color w:val="000000" w:themeColor="text1"/>
          <w:sz w:val="22"/>
          <w:szCs w:val="22"/>
        </w:rPr>
        <w:fldChar w:fldCharType="begin"/>
      </w:r>
      <w:r w:rsidR="000B7497">
        <w:rPr>
          <w:rFonts w:ascii="Times New Roman" w:hAnsi="Times New Roman" w:cs="Times New Roman"/>
          <w:color w:val="000000" w:themeColor="text1"/>
          <w:sz w:val="22"/>
          <w:szCs w:val="22"/>
        </w:rPr>
        <w:instrText xml:space="preserve"> ADDIN ZOTERO_ITEM CSL_CITATION {"citationID":"oepyLX8w","properties":{"formattedCitation":"[10]","plainCitation":"[10]","noteIndex":0},"citationItems":[{"id":2401,"uris":["http://zotero.org/users/4849999/items/G4UTDLD9"],"uri":["http://zotero.org/users/4849999/items/G4UTDLD9"],"itemData":{"id":2401,"type":"article-journal","abstract":"Geometry in the simplex has been developed in the last 15 years mainly based on the contributions due to J. Aitchison. The main goal was to develop analytical tools for the statistical analysis of compositional data. Our present aim is to get a further insight into some aspects of this geometry in order to clarify the way for more complex statistical approaches. This is done by way of orthonormal bases, which allow for a straightforward handling of geometric elements in the simplex. The transformation into real coordinates preserves all metric properties and is thus called isometric logratio transformation (ilr). An important result is the decomposition of the simplex, as a vector space, into orthogonal subspaces associated with nonoverlapping subcompositions. This gives the key to join compositions with different parts into a single composition by using a balancing element. The relationship between ilr transformations and the centered-logratio (clr) and additive-logratio (alr) transformations is also studied. Exponential growth or decay of mass is used to illustrate compositional linear processes, parallelism and orthogonality in the simplex.","container-title":"Mathematical Geology","DOI":"10.1023/A:1023818214614","ISSN":"1573-8868","issue":"3","journalAbbreviation":"Mathematical Geology","language":"en","page":"279-300","source":"Springer Link","title":"Isometric Logratio Transformations for Compositional Data Analysis","volume":"35","author":[{"family":"Egozcue","given":"J. J."},{"family":"Pawlowsky-Glahn","given":"V."},{"family":"Mateu-Figueras","given":"G."},{"family":"Barceló-Vidal","given":"C."}],"issued":{"date-parts":[["2003",4,1]]}}}],"schema":"https://github.com/citation-style-language/schema/raw/master/csl-citation.json"} </w:instrText>
      </w:r>
      <w:r w:rsidR="000B7497">
        <w:rPr>
          <w:rFonts w:ascii="Times New Roman" w:hAnsi="Times New Roman" w:cs="Times New Roman"/>
          <w:color w:val="000000" w:themeColor="text1"/>
          <w:sz w:val="22"/>
          <w:szCs w:val="22"/>
        </w:rPr>
        <w:fldChar w:fldCharType="separate"/>
      </w:r>
      <w:r w:rsidR="000B7497">
        <w:rPr>
          <w:rFonts w:ascii="Times New Roman" w:hAnsi="Times New Roman" w:cs="Times New Roman"/>
          <w:noProof/>
          <w:color w:val="000000" w:themeColor="text1"/>
          <w:sz w:val="22"/>
          <w:szCs w:val="22"/>
        </w:rPr>
        <w:t>[10]</w:t>
      </w:r>
      <w:r w:rsidR="000B7497">
        <w:rPr>
          <w:rFonts w:ascii="Times New Roman" w:hAnsi="Times New Roman" w:cs="Times New Roman"/>
          <w:color w:val="000000" w:themeColor="text1"/>
          <w:sz w:val="22"/>
          <w:szCs w:val="22"/>
        </w:rPr>
        <w:fldChar w:fldCharType="end"/>
      </w:r>
      <w:r w:rsidR="000B7497">
        <w:rPr>
          <w:rFonts w:ascii="Times New Roman" w:hAnsi="Times New Roman" w:cs="Times New Roman"/>
          <w:color w:val="000000" w:themeColor="text1"/>
          <w:sz w:val="22"/>
          <w:szCs w:val="22"/>
        </w:rPr>
        <w:t xml:space="preserve"> which talks about the relationship between ILR coordinates and the ALR </w:t>
      </w:r>
      <w:proofErr w:type="spellStart"/>
      <w:r w:rsidR="000B7497">
        <w:rPr>
          <w:rFonts w:ascii="Times New Roman" w:hAnsi="Times New Roman" w:cs="Times New Roman"/>
          <w:color w:val="000000" w:themeColor="text1"/>
          <w:sz w:val="22"/>
          <w:szCs w:val="22"/>
        </w:rPr>
        <w:t>coordiates</w:t>
      </w:r>
      <w:proofErr w:type="spellEnd"/>
      <w:r w:rsidR="000B7497">
        <w:rPr>
          <w:rFonts w:ascii="Times New Roman" w:hAnsi="Times New Roman" w:cs="Times New Roman"/>
          <w:color w:val="000000" w:themeColor="text1"/>
          <w:sz w:val="22"/>
          <w:szCs w:val="22"/>
        </w:rPr>
        <w:t xml:space="preserve"> that motivated the logistic normal distribution mentioned above. </w:t>
      </w:r>
      <w:r w:rsidR="00C41506">
        <w:rPr>
          <w:rFonts w:ascii="Times New Roman" w:hAnsi="Times New Roman" w:cs="Times New Roman"/>
          <w:color w:val="000000" w:themeColor="text1"/>
          <w:sz w:val="22"/>
          <w:szCs w:val="22"/>
        </w:rPr>
        <w:t xml:space="preserve"> </w:t>
      </w:r>
    </w:p>
    <w:p w14:paraId="0B109F6E" w14:textId="120254AA" w:rsidR="00165579"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29"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On line 536 the authors mention "inflated counts", I have no idea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what this means.</w:t>
      </w:r>
    </w:p>
    <w:p w14:paraId="7E76A9E3" w14:textId="3C920504" w:rsidR="00B32102" w:rsidRPr="009A44FC" w:rsidRDefault="00B32102" w:rsidP="00B3210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We apologize for the confusing terminology. We have added more clarification beforehand in the “Methods” section to detail the meaning of “inflated counts”. In essence, “inflated counts” refers to when sets (or individual taxon) have fold change increase in absolute counts</w:t>
      </w:r>
      <w:r w:rsidR="009D46DC" w:rsidRPr="009A44FC">
        <w:rPr>
          <w:rFonts w:ascii="Times New Roman" w:hAnsi="Times New Roman" w:cs="Times New Roman"/>
          <w:color w:val="000000" w:themeColor="text1"/>
          <w:sz w:val="22"/>
          <w:szCs w:val="22"/>
        </w:rPr>
        <w:t xml:space="preserve"> in a certain condition (</w:t>
      </w:r>
      <w:proofErr w:type="gramStart"/>
      <w:r w:rsidR="009D46DC" w:rsidRPr="009A44FC">
        <w:rPr>
          <w:rFonts w:ascii="Times New Roman" w:hAnsi="Times New Roman" w:cs="Times New Roman"/>
          <w:color w:val="000000" w:themeColor="text1"/>
          <w:sz w:val="22"/>
          <w:szCs w:val="22"/>
        </w:rPr>
        <w:t>e.g.</w:t>
      </w:r>
      <w:proofErr w:type="gramEnd"/>
      <w:r w:rsidR="009D46DC" w:rsidRPr="009A44FC">
        <w:rPr>
          <w:rFonts w:ascii="Times New Roman" w:hAnsi="Times New Roman" w:cs="Times New Roman"/>
          <w:color w:val="000000" w:themeColor="text1"/>
          <w:sz w:val="22"/>
          <w:szCs w:val="22"/>
        </w:rPr>
        <w:t xml:space="preserve"> IBD) compared to control. This is equivalent terminology to refer to taxa that are differentially abundant across conditions, but also refers specifically to the mechanism of abundance difference (fold change). </w:t>
      </w:r>
      <w:r w:rsidRPr="009A44FC">
        <w:rPr>
          <w:rFonts w:ascii="Times New Roman" w:hAnsi="Times New Roman" w:cs="Times New Roman"/>
          <w:color w:val="000000" w:themeColor="text1"/>
          <w:sz w:val="22"/>
          <w:szCs w:val="22"/>
        </w:rPr>
        <w:t xml:space="preserve"> </w:t>
      </w:r>
    </w:p>
    <w:p w14:paraId="33904FC6" w14:textId="1849AA94" w:rsidR="007311CD" w:rsidRPr="009A44FC" w:rsidRDefault="00BB7799" w:rsidP="009454F0">
      <w:pPr>
        <w:pStyle w:val="ListParagraph"/>
        <w:numPr>
          <w:ilvl w:val="0"/>
          <w:numId w:val="14"/>
        </w:numPr>
        <w:spacing w:after="120"/>
        <w:contextualSpacing w:val="0"/>
        <w:rPr>
          <w:rFonts w:ascii="Times New Roman" w:hAnsi="Times New Roman" w:cs="Times New Roman"/>
          <w:color w:val="FF0000"/>
          <w:sz w:val="22"/>
          <w:szCs w:val="22"/>
        </w:rPr>
        <w:pPrChange w:id="30" w:author="Quang P. Nguyen" w:date="2021-11-19T17:08:00Z">
          <w:pPr>
            <w:pStyle w:val="ListParagraph"/>
            <w:numPr>
              <w:numId w:val="2"/>
            </w:numPr>
            <w:spacing w:after="120"/>
            <w:ind w:hanging="360"/>
            <w:contextualSpacing w:val="0"/>
          </w:pPr>
        </w:pPrChange>
      </w:pPr>
      <w:r w:rsidRPr="009A44FC">
        <w:rPr>
          <w:rFonts w:ascii="Times New Roman" w:hAnsi="Times New Roman" w:cs="Times New Roman"/>
          <w:color w:val="FF0000"/>
          <w:sz w:val="22"/>
          <w:szCs w:val="22"/>
        </w:rPr>
        <w:t>Lines 572 to 582. I don't understand how this hypothesis makes</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sense. How does taxa-specific bias relate to the performance of</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DESeq2 or corncob? The writing here is poor. Also, I am not sure how</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 xml:space="preserve">this could be, are you not basing the gold-standard truth </w:t>
      </w:r>
      <w:proofErr w:type="gramStart"/>
      <w:r w:rsidRPr="009A44FC">
        <w:rPr>
          <w:rFonts w:ascii="Times New Roman" w:hAnsi="Times New Roman" w:cs="Times New Roman"/>
          <w:color w:val="FF0000"/>
          <w:sz w:val="22"/>
          <w:szCs w:val="22"/>
        </w:rPr>
        <w:t>off of</w:t>
      </w:r>
      <w:proofErr w:type="gramEnd"/>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permuted data which you know has no signal? This permutation would</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maintain the measurement bias</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w:t>
      </w:r>
      <w:r w:rsidR="00EE195C"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as a result it would seem the data</w:t>
      </w:r>
      <w:r w:rsidR="00165579" w:rsidRPr="009A44FC">
        <w:rPr>
          <w:rFonts w:ascii="Times New Roman" w:hAnsi="Times New Roman" w:cs="Times New Roman"/>
          <w:color w:val="FF0000"/>
          <w:sz w:val="22"/>
          <w:szCs w:val="22"/>
        </w:rPr>
        <w:t xml:space="preserve"> </w:t>
      </w:r>
      <w:r w:rsidRPr="009A44FC">
        <w:rPr>
          <w:rFonts w:ascii="Times New Roman" w:hAnsi="Times New Roman" w:cs="Times New Roman"/>
          <w:color w:val="FF0000"/>
          <w:sz w:val="22"/>
          <w:szCs w:val="22"/>
        </w:rPr>
        <w:t>does not support this hypothesis. I expect I am missing something.</w:t>
      </w:r>
    </w:p>
    <w:p w14:paraId="7F73EEEF" w14:textId="0522980A" w:rsidR="0080238E" w:rsidRPr="009A44FC" w:rsidRDefault="000B7497" w:rsidP="0080238E">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7D777C">
        <w:rPr>
          <w:rFonts w:ascii="Times New Roman" w:hAnsi="Times New Roman" w:cs="Times New Roman"/>
          <w:color w:val="000000" w:themeColor="text1"/>
          <w:sz w:val="22"/>
          <w:szCs w:val="22"/>
        </w:rPr>
        <w:t>would like to thank the reviewer for bringing this to our attention.</w:t>
      </w:r>
      <w:r w:rsidR="001A7D21" w:rsidRPr="009A44FC">
        <w:rPr>
          <w:rFonts w:ascii="Times New Roman" w:hAnsi="Times New Roman" w:cs="Times New Roman"/>
          <w:color w:val="000000" w:themeColor="text1"/>
          <w:sz w:val="22"/>
          <w:szCs w:val="22"/>
        </w:rPr>
        <w:t xml:space="preserve"> </w:t>
      </w:r>
      <w:r w:rsidR="0080238E">
        <w:rPr>
          <w:rFonts w:ascii="Times New Roman" w:hAnsi="Times New Roman" w:cs="Times New Roman"/>
          <w:color w:val="000000" w:themeColor="text1"/>
          <w:sz w:val="22"/>
          <w:szCs w:val="22"/>
        </w:rPr>
        <w:t>In our results, w</w:t>
      </w:r>
      <w:r w:rsidR="007D777C">
        <w:rPr>
          <w:rFonts w:ascii="Times New Roman" w:hAnsi="Times New Roman" w:cs="Times New Roman"/>
          <w:color w:val="000000" w:themeColor="text1"/>
          <w:sz w:val="22"/>
          <w:szCs w:val="22"/>
        </w:rPr>
        <w:t xml:space="preserve">e observed some surprising differences in the performance of DESeq2 and corncob differs between simulations and real data analysis. </w:t>
      </w:r>
      <w:r w:rsidR="00F72979">
        <w:rPr>
          <w:rFonts w:ascii="Times New Roman" w:hAnsi="Times New Roman" w:cs="Times New Roman"/>
          <w:color w:val="000000" w:themeColor="text1"/>
          <w:sz w:val="22"/>
          <w:szCs w:val="22"/>
        </w:rPr>
        <w:t xml:space="preserve">In simulation analysis, </w:t>
      </w:r>
      <w:r w:rsidR="0080238E">
        <w:rPr>
          <w:rFonts w:ascii="Times New Roman" w:hAnsi="Times New Roman" w:cs="Times New Roman"/>
          <w:color w:val="000000" w:themeColor="text1"/>
          <w:sz w:val="22"/>
          <w:szCs w:val="22"/>
        </w:rPr>
        <w:t xml:space="preserve">these methods show low type I error and low power, while conversely in real data analyses (i.e., the permutation analyses) these methods show high type I error and high power (when compared against </w:t>
      </w:r>
      <w:proofErr w:type="spellStart"/>
      <w:r w:rsidR="0080238E">
        <w:rPr>
          <w:rFonts w:ascii="Times New Roman" w:hAnsi="Times New Roman" w:cs="Times New Roman"/>
          <w:color w:val="000000" w:themeColor="text1"/>
          <w:sz w:val="22"/>
          <w:szCs w:val="22"/>
        </w:rPr>
        <w:t>cILR</w:t>
      </w:r>
      <w:proofErr w:type="spellEnd"/>
      <w:r w:rsidR="0080238E">
        <w:rPr>
          <w:rFonts w:ascii="Times New Roman" w:hAnsi="Times New Roman" w:cs="Times New Roman"/>
          <w:color w:val="000000" w:themeColor="text1"/>
          <w:sz w:val="22"/>
          <w:szCs w:val="22"/>
        </w:rPr>
        <w:t xml:space="preserve">). In the section from lines 572-582, we explained this phenomenon by hypothesizing that this discrepancy might be due to taxa-specific biases. According to McLaren et al. </w:t>
      </w:r>
      <w:r w:rsidR="0080238E">
        <w:rPr>
          <w:rFonts w:ascii="Times New Roman" w:hAnsi="Times New Roman" w:cs="Times New Roman"/>
          <w:color w:val="000000" w:themeColor="text1"/>
          <w:sz w:val="22"/>
          <w:szCs w:val="22"/>
        </w:rPr>
        <w:fldChar w:fldCharType="begin"/>
      </w:r>
      <w:r w:rsidR="0080238E">
        <w:rPr>
          <w:rFonts w:ascii="Times New Roman" w:hAnsi="Times New Roman" w:cs="Times New Roman"/>
          <w:color w:val="000000" w:themeColor="text1"/>
          <w:sz w:val="22"/>
          <w:szCs w:val="22"/>
        </w:rPr>
        <w:instrText xml:space="preserve"> ADDIN ZOTERO_ITEM CSL_CITATION {"citationID":"UfgNlsHf","properties":{"formattedCitation":"[11]","plainCitation":"[11]","noteIndex":0},"citationItems":[{"id":2322,"uris":["http://zotero.org/users/4849999/items/ANESCJQ7"],"uri":["http://zotero.org/users/4849999/items/ANESCJQ7"],"itemData":{"id":2322,"type":"article-journal","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measurements.","container-title":"eLife","DOI":"10.7554/eLife.46923","ISSN":"2050-084X","note":"publisher: eLife Sciences Publications, Ltd","page":"e46923","source":"eLife","title":"Consistent and correctable bias in metagenomic sequencing experiments","volume":"8","author":[{"family":"McLaren","given":"Michael R"},{"family":"Willis","given":"Amy D"},{"family":"Callahan","given":"Benjamin J"}],"editor":[{"family":"Turnbaugh","given":"Peter"},{"family":"Garrett","given":"Wendy S"},{"family":"Turnbaugh","given":"Peter"},{"family":"Quince","given":"Christopher"},{"family":"Gibbons","given":"Sean"}],"issued":{"date-parts":[["2019",9,10]]}}}],"schema":"https://github.com/citation-style-language/schema/raw/master/csl-citation.json"} </w:instrText>
      </w:r>
      <w:r w:rsidR="0080238E">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[11]</w:t>
      </w:r>
      <w:r w:rsidR="0080238E">
        <w:rPr>
          <w:rFonts w:ascii="Times New Roman" w:hAnsi="Times New Roman" w:cs="Times New Roman"/>
          <w:color w:val="000000" w:themeColor="text1"/>
          <w:sz w:val="22"/>
          <w:szCs w:val="22"/>
        </w:rPr>
        <w:fldChar w:fldCharType="end"/>
      </w:r>
      <w:r w:rsidR="0080238E">
        <w:rPr>
          <w:rFonts w:ascii="Times New Roman" w:hAnsi="Times New Roman" w:cs="Times New Roman"/>
          <w:color w:val="000000" w:themeColor="text1"/>
          <w:sz w:val="22"/>
          <w:szCs w:val="22"/>
        </w:rPr>
        <w:t xml:space="preserve">, sum-based aggregations are particularly sensitive to this type of bias. </w:t>
      </w:r>
      <w:r w:rsidR="00EF09A1">
        <w:rPr>
          <w:rFonts w:ascii="Times New Roman" w:hAnsi="Times New Roman" w:cs="Times New Roman"/>
          <w:color w:val="000000" w:themeColor="text1"/>
          <w:sz w:val="22"/>
          <w:szCs w:val="22"/>
        </w:rPr>
        <w:t xml:space="preserve">In the permutation analyses using real data this bias would be preserved as </w:t>
      </w:r>
      <w:r w:rsidR="0080238E">
        <w:rPr>
          <w:rFonts w:ascii="Times New Roman" w:hAnsi="Times New Roman" w:cs="Times New Roman"/>
          <w:color w:val="000000" w:themeColor="text1"/>
          <w:sz w:val="22"/>
          <w:szCs w:val="22"/>
        </w:rPr>
        <w:t xml:space="preserve">the reviewer has stated, </w:t>
      </w:r>
      <w:r w:rsidR="00EF09A1">
        <w:rPr>
          <w:rFonts w:ascii="Times New Roman" w:hAnsi="Times New Roman" w:cs="Times New Roman"/>
          <w:color w:val="000000" w:themeColor="text1"/>
          <w:sz w:val="22"/>
          <w:szCs w:val="22"/>
        </w:rPr>
        <w:t xml:space="preserve">which explains that the high type I error observed when </w:t>
      </w:r>
      <w:r w:rsidR="0080238E">
        <w:rPr>
          <w:rFonts w:ascii="Times New Roman" w:hAnsi="Times New Roman" w:cs="Times New Roman"/>
          <w:color w:val="000000" w:themeColor="text1"/>
          <w:sz w:val="22"/>
          <w:szCs w:val="22"/>
        </w:rPr>
        <w:t>applying DESeq2 and corncob simulation</w:t>
      </w:r>
      <w:r w:rsidR="00EF09A1">
        <w:rPr>
          <w:rFonts w:ascii="Times New Roman" w:hAnsi="Times New Roman" w:cs="Times New Roman"/>
          <w:color w:val="000000" w:themeColor="text1"/>
          <w:sz w:val="22"/>
          <w:szCs w:val="22"/>
        </w:rPr>
        <w:t xml:space="preserve">s where </w:t>
      </w:r>
      <w:r w:rsidR="0080238E">
        <w:rPr>
          <w:rFonts w:ascii="Times New Roman" w:hAnsi="Times New Roman" w:cs="Times New Roman"/>
          <w:color w:val="000000" w:themeColor="text1"/>
          <w:sz w:val="22"/>
          <w:szCs w:val="22"/>
        </w:rPr>
        <w:t xml:space="preserve">this aspect of the data </w:t>
      </w:r>
      <w:r w:rsidR="00EF09A1">
        <w:rPr>
          <w:rFonts w:ascii="Times New Roman" w:hAnsi="Times New Roman" w:cs="Times New Roman"/>
          <w:color w:val="000000" w:themeColor="text1"/>
          <w:sz w:val="22"/>
          <w:szCs w:val="22"/>
        </w:rPr>
        <w:t xml:space="preserve">was not </w:t>
      </w:r>
      <w:r w:rsidR="001E7EFB">
        <w:rPr>
          <w:rFonts w:ascii="Times New Roman" w:hAnsi="Times New Roman" w:cs="Times New Roman"/>
          <w:color w:val="000000" w:themeColor="text1"/>
          <w:sz w:val="22"/>
          <w:szCs w:val="22"/>
        </w:rPr>
        <w:t>considered</w:t>
      </w:r>
      <w:r w:rsidR="0080238E">
        <w:rPr>
          <w:rFonts w:ascii="Times New Roman" w:hAnsi="Times New Roman" w:cs="Times New Roman"/>
          <w:color w:val="000000" w:themeColor="text1"/>
          <w:sz w:val="22"/>
          <w:szCs w:val="22"/>
        </w:rPr>
        <w:t xml:space="preserve">. </w:t>
      </w:r>
    </w:p>
    <w:p w14:paraId="5D21B1B3" w14:textId="68D65AC8" w:rsidR="001A7D21" w:rsidRPr="009A44FC" w:rsidRDefault="001A7D21" w:rsidP="001A7D21">
      <w:pPr>
        <w:pStyle w:val="ListParagraph"/>
        <w:spacing w:after="120"/>
        <w:contextualSpacing w:val="0"/>
        <w:rPr>
          <w:rFonts w:ascii="Times New Roman" w:hAnsi="Times New Roman" w:cs="Times New Roman"/>
          <w:color w:val="000000" w:themeColor="text1"/>
          <w:sz w:val="22"/>
          <w:szCs w:val="22"/>
        </w:rPr>
      </w:pPr>
    </w:p>
    <w:p w14:paraId="2BC1C977" w14:textId="4B5F4C93" w:rsidR="007311CD" w:rsidDel="00034C0C" w:rsidRDefault="00BB7799" w:rsidP="00034C0C">
      <w:pPr>
        <w:pStyle w:val="ListParagraph"/>
        <w:numPr>
          <w:ilvl w:val="0"/>
          <w:numId w:val="6"/>
        </w:numPr>
        <w:spacing w:after="120"/>
        <w:rPr>
          <w:del w:id="31" w:author="Quang P. Nguyen" w:date="2021-11-19T17:10:00Z"/>
          <w:rFonts w:ascii="Times New Roman" w:hAnsi="Times New Roman" w:cs="Times New Roman"/>
          <w:color w:val="FF0000"/>
          <w:sz w:val="22"/>
          <w:szCs w:val="22"/>
        </w:rPr>
      </w:pPr>
      <w:r w:rsidRPr="009454F0">
        <w:rPr>
          <w:rFonts w:ascii="Times New Roman" w:hAnsi="Times New Roman" w:cs="Times New Roman"/>
          <w:color w:val="FF0000"/>
          <w:sz w:val="22"/>
          <w:szCs w:val="22"/>
          <w:rPrChange w:id="32" w:author="Quang P. Nguyen" w:date="2021-11-19T17:08:00Z">
            <w:rPr/>
          </w:rPrChange>
        </w:rPr>
        <w:t>Modeling Choices</w:t>
      </w:r>
    </w:p>
    <w:p w14:paraId="22098484" w14:textId="77777777" w:rsidR="00034C0C" w:rsidRPr="009454F0" w:rsidRDefault="00034C0C" w:rsidP="009454F0">
      <w:pPr>
        <w:pStyle w:val="ListParagraph"/>
        <w:numPr>
          <w:ilvl w:val="0"/>
          <w:numId w:val="6"/>
        </w:numPr>
        <w:spacing w:after="120"/>
        <w:rPr>
          <w:ins w:id="33" w:author="Quang P. Nguyen" w:date="2021-11-19T17:10:00Z"/>
          <w:rFonts w:ascii="Times New Roman" w:hAnsi="Times New Roman" w:cs="Times New Roman"/>
          <w:color w:val="FF0000"/>
          <w:sz w:val="22"/>
          <w:szCs w:val="22"/>
          <w:rPrChange w:id="34" w:author="Quang P. Nguyen" w:date="2021-11-19T17:08:00Z">
            <w:rPr>
              <w:ins w:id="35" w:author="Quang P. Nguyen" w:date="2021-11-19T17:10:00Z"/>
            </w:rPr>
          </w:rPrChange>
        </w:rPr>
        <w:pPrChange w:id="36" w:author="Quang P. Nguyen" w:date="2021-11-19T17:08:00Z">
          <w:pPr>
            <w:pStyle w:val="ListParagraph"/>
            <w:numPr>
              <w:numId w:val="6"/>
            </w:numPr>
            <w:spacing w:after="120"/>
            <w:ind w:left="360" w:hanging="360"/>
            <w:contextualSpacing w:val="0"/>
          </w:pPr>
        </w:pPrChange>
      </w:pPr>
    </w:p>
    <w:p w14:paraId="65703A11" w14:textId="02F573FA" w:rsidR="00BB7799" w:rsidRPr="00034C0C" w:rsidRDefault="00BB7799" w:rsidP="00034C0C">
      <w:pPr>
        <w:pStyle w:val="ListParagraph"/>
        <w:numPr>
          <w:ilvl w:val="0"/>
          <w:numId w:val="15"/>
        </w:numPr>
        <w:spacing w:after="120"/>
        <w:rPr>
          <w:rFonts w:ascii="Times New Roman" w:hAnsi="Times New Roman" w:cs="Times New Roman"/>
          <w:color w:val="FF0000"/>
          <w:sz w:val="22"/>
          <w:szCs w:val="22"/>
          <w:rPrChange w:id="37" w:author="Quang P. Nguyen" w:date="2021-11-19T17:10:00Z">
            <w:rPr/>
          </w:rPrChange>
        </w:rPr>
        <w:pPrChange w:id="38" w:author="Quang P. Nguyen" w:date="2021-11-19T17:10:00Z">
          <w:pPr>
            <w:pStyle w:val="ListParagraph"/>
            <w:numPr>
              <w:numId w:val="3"/>
            </w:numPr>
            <w:spacing w:after="120"/>
            <w:ind w:hanging="360"/>
            <w:contextualSpacing w:val="0"/>
          </w:pPr>
        </w:pPrChange>
      </w:pPr>
      <w:r w:rsidRPr="00034C0C">
        <w:rPr>
          <w:rFonts w:ascii="Times New Roman" w:hAnsi="Times New Roman" w:cs="Times New Roman"/>
          <w:color w:val="FF0000"/>
          <w:sz w:val="22"/>
          <w:szCs w:val="22"/>
          <w:rPrChange w:id="39" w:author="Quang P. Nguyen" w:date="2021-11-19T17:10:00Z">
            <w:rPr/>
          </w:rPrChange>
        </w:rPr>
        <w:t>As far as I can tell the authors do not state how they are handling</w:t>
      </w:r>
      <w:r w:rsidR="007311CD" w:rsidRPr="00034C0C">
        <w:rPr>
          <w:rFonts w:ascii="Times New Roman" w:hAnsi="Times New Roman" w:cs="Times New Roman"/>
          <w:color w:val="FF0000"/>
          <w:sz w:val="22"/>
          <w:szCs w:val="22"/>
          <w:rPrChange w:id="40" w:author="Quang P. Nguyen" w:date="2021-11-19T17:10:00Z">
            <w:rPr/>
          </w:rPrChange>
        </w:rPr>
        <w:t xml:space="preserve"> </w:t>
      </w:r>
      <w:r w:rsidRPr="00034C0C">
        <w:rPr>
          <w:rFonts w:ascii="Times New Roman" w:hAnsi="Times New Roman" w:cs="Times New Roman"/>
          <w:color w:val="FF0000"/>
          <w:sz w:val="22"/>
          <w:szCs w:val="22"/>
          <w:rPrChange w:id="41" w:author="Quang P. Nguyen" w:date="2021-11-19T17:10:00Z">
            <w:rPr/>
          </w:rPrChange>
        </w:rPr>
        <w:t>zeros. This is a non-trivial methodologic detail especially if they</w:t>
      </w:r>
      <w:r w:rsidR="007311CD" w:rsidRPr="00034C0C">
        <w:rPr>
          <w:rFonts w:ascii="Times New Roman" w:hAnsi="Times New Roman" w:cs="Times New Roman"/>
          <w:color w:val="FF0000"/>
          <w:sz w:val="22"/>
          <w:szCs w:val="22"/>
          <w:rPrChange w:id="42" w:author="Quang P. Nguyen" w:date="2021-11-19T17:10:00Z">
            <w:rPr/>
          </w:rPrChange>
        </w:rPr>
        <w:t xml:space="preserve"> </w:t>
      </w:r>
      <w:r w:rsidRPr="00034C0C">
        <w:rPr>
          <w:rFonts w:ascii="Times New Roman" w:hAnsi="Times New Roman" w:cs="Times New Roman"/>
          <w:color w:val="FF0000"/>
          <w:sz w:val="22"/>
          <w:szCs w:val="22"/>
          <w:rPrChange w:id="43" w:author="Quang P. Nguyen" w:date="2021-11-19T17:10:00Z">
            <w:rPr/>
          </w:rPrChange>
        </w:rPr>
        <w:t>are simply taking log-ratio transforms of count data. To what exten</w:t>
      </w:r>
      <w:r w:rsidR="007311CD" w:rsidRPr="00034C0C">
        <w:rPr>
          <w:rFonts w:ascii="Times New Roman" w:hAnsi="Times New Roman" w:cs="Times New Roman"/>
          <w:color w:val="FF0000"/>
          <w:sz w:val="22"/>
          <w:szCs w:val="22"/>
          <w:rPrChange w:id="44" w:author="Quang P. Nguyen" w:date="2021-11-19T17:10:00Z">
            <w:rPr/>
          </w:rPrChange>
        </w:rPr>
        <w:t xml:space="preserve">t </w:t>
      </w:r>
      <w:r w:rsidRPr="00034C0C">
        <w:rPr>
          <w:rFonts w:ascii="Times New Roman" w:hAnsi="Times New Roman" w:cs="Times New Roman"/>
          <w:color w:val="FF0000"/>
          <w:sz w:val="22"/>
          <w:szCs w:val="22"/>
          <w:rPrChange w:id="45" w:author="Quang P. Nguyen" w:date="2021-11-19T17:10:00Z">
            <w:rPr/>
          </w:rPrChange>
        </w:rPr>
        <w:t>is the non-normality of the authors results simply a product of</w:t>
      </w:r>
      <w:r w:rsidR="007311CD" w:rsidRPr="00034C0C">
        <w:rPr>
          <w:rFonts w:ascii="Times New Roman" w:hAnsi="Times New Roman" w:cs="Times New Roman"/>
          <w:color w:val="FF0000"/>
          <w:sz w:val="22"/>
          <w:szCs w:val="22"/>
          <w:rPrChange w:id="46" w:author="Quang P. Nguyen" w:date="2021-11-19T17:10:00Z">
            <w:rPr/>
          </w:rPrChange>
        </w:rPr>
        <w:t xml:space="preserve"> </w:t>
      </w:r>
      <w:r w:rsidRPr="00034C0C">
        <w:rPr>
          <w:rFonts w:ascii="Times New Roman" w:hAnsi="Times New Roman" w:cs="Times New Roman"/>
          <w:color w:val="FF0000"/>
          <w:sz w:val="22"/>
          <w:szCs w:val="22"/>
          <w:rPrChange w:id="47" w:author="Quang P. Nguyen" w:date="2021-11-19T17:10:00Z">
            <w:rPr/>
          </w:rPrChange>
        </w:rPr>
        <w:t xml:space="preserve">directly transforming </w:t>
      </w:r>
      <w:r w:rsidRPr="00034C0C">
        <w:rPr>
          <w:rFonts w:ascii="Times New Roman" w:hAnsi="Times New Roman" w:cs="Times New Roman"/>
          <w:color w:val="FF0000"/>
          <w:sz w:val="22"/>
          <w:szCs w:val="22"/>
          <w:rPrChange w:id="48" w:author="Quang P. Nguyen" w:date="2021-11-19T17:10:00Z">
            <w:rPr/>
          </w:rPrChange>
        </w:rPr>
        <w:lastRenderedPageBreak/>
        <w:t>count data without accounting for the variance</w:t>
      </w:r>
      <w:r w:rsidR="007311CD" w:rsidRPr="00034C0C">
        <w:rPr>
          <w:rFonts w:ascii="Times New Roman" w:hAnsi="Times New Roman" w:cs="Times New Roman"/>
          <w:color w:val="FF0000"/>
          <w:sz w:val="22"/>
          <w:szCs w:val="22"/>
          <w:rPrChange w:id="49" w:author="Quang P. Nguyen" w:date="2021-11-19T17:10:00Z">
            <w:rPr/>
          </w:rPrChange>
        </w:rPr>
        <w:t xml:space="preserve"> </w:t>
      </w:r>
      <w:r w:rsidRPr="00034C0C">
        <w:rPr>
          <w:rFonts w:ascii="Times New Roman" w:hAnsi="Times New Roman" w:cs="Times New Roman"/>
          <w:color w:val="FF0000"/>
          <w:sz w:val="22"/>
          <w:szCs w:val="22"/>
          <w:rPrChange w:id="50" w:author="Quang P. Nguyen" w:date="2021-11-19T17:10:00Z">
            <w:rPr/>
          </w:rPrChange>
        </w:rPr>
        <w:t>of the counts. For example, count data typically have a mean</w:t>
      </w:r>
      <w:r w:rsidR="007311CD" w:rsidRPr="00034C0C">
        <w:rPr>
          <w:rFonts w:ascii="Times New Roman" w:hAnsi="Times New Roman" w:cs="Times New Roman"/>
          <w:color w:val="FF0000"/>
          <w:sz w:val="22"/>
          <w:szCs w:val="22"/>
          <w:rPrChange w:id="51" w:author="Quang P. Nguyen" w:date="2021-11-19T17:10:00Z">
            <w:rPr/>
          </w:rPrChange>
        </w:rPr>
        <w:t xml:space="preserve"> </w:t>
      </w:r>
      <w:r w:rsidRPr="00034C0C">
        <w:rPr>
          <w:rFonts w:ascii="Times New Roman" w:hAnsi="Times New Roman" w:cs="Times New Roman"/>
          <w:color w:val="FF0000"/>
          <w:sz w:val="22"/>
          <w:szCs w:val="22"/>
          <w:rPrChange w:id="52" w:author="Quang P. Nguyen" w:date="2021-11-19T17:10:00Z">
            <w:rPr/>
          </w:rPrChange>
        </w:rPr>
        <w:t xml:space="preserve">variance relationship that seems largely ignored by the </w:t>
      </w:r>
      <w:proofErr w:type="gramStart"/>
      <w:r w:rsidRPr="00034C0C">
        <w:rPr>
          <w:rFonts w:ascii="Times New Roman" w:hAnsi="Times New Roman" w:cs="Times New Roman"/>
          <w:color w:val="FF0000"/>
          <w:sz w:val="22"/>
          <w:szCs w:val="22"/>
          <w:rPrChange w:id="53" w:author="Quang P. Nguyen" w:date="2021-11-19T17:10:00Z">
            <w:rPr/>
          </w:rPrChange>
        </w:rPr>
        <w:t>authors</w:t>
      </w:r>
      <w:proofErr w:type="gramEnd"/>
      <w:r w:rsidR="007311CD" w:rsidRPr="00034C0C">
        <w:rPr>
          <w:rFonts w:ascii="Times New Roman" w:hAnsi="Times New Roman" w:cs="Times New Roman"/>
          <w:color w:val="FF0000"/>
          <w:sz w:val="22"/>
          <w:szCs w:val="22"/>
          <w:rPrChange w:id="54" w:author="Quang P. Nguyen" w:date="2021-11-19T17:10:00Z">
            <w:rPr/>
          </w:rPrChange>
        </w:rPr>
        <w:t xml:space="preserve"> </w:t>
      </w:r>
      <w:r w:rsidRPr="00034C0C">
        <w:rPr>
          <w:rFonts w:ascii="Times New Roman" w:hAnsi="Times New Roman" w:cs="Times New Roman"/>
          <w:color w:val="FF0000"/>
          <w:sz w:val="22"/>
          <w:szCs w:val="22"/>
          <w:rPrChange w:id="55" w:author="Quang P. Nguyen" w:date="2021-11-19T17:10:00Z">
            <w:rPr/>
          </w:rPrChange>
        </w:rPr>
        <w:t xml:space="preserve">approach. Moreover, there has been </w:t>
      </w:r>
      <w:proofErr w:type="gramStart"/>
      <w:r w:rsidRPr="00034C0C">
        <w:rPr>
          <w:rFonts w:ascii="Times New Roman" w:hAnsi="Times New Roman" w:cs="Times New Roman"/>
          <w:color w:val="FF0000"/>
          <w:sz w:val="22"/>
          <w:szCs w:val="22"/>
          <w:rPrChange w:id="56" w:author="Quang P. Nguyen" w:date="2021-11-19T17:10:00Z">
            <w:rPr/>
          </w:rPrChange>
        </w:rPr>
        <w:t>a number of</w:t>
      </w:r>
      <w:proofErr w:type="gramEnd"/>
      <w:r w:rsidRPr="00034C0C">
        <w:rPr>
          <w:rFonts w:ascii="Times New Roman" w:hAnsi="Times New Roman" w:cs="Times New Roman"/>
          <w:color w:val="FF0000"/>
          <w:sz w:val="22"/>
          <w:szCs w:val="22"/>
          <w:rPrChange w:id="57" w:author="Quang P. Nguyen" w:date="2021-11-19T17:10:00Z">
            <w:rPr/>
          </w:rPrChange>
        </w:rPr>
        <w:t xml:space="preserve"> advances in</w:t>
      </w:r>
      <w:r w:rsidR="007311CD" w:rsidRPr="00034C0C">
        <w:rPr>
          <w:rFonts w:ascii="Times New Roman" w:hAnsi="Times New Roman" w:cs="Times New Roman"/>
          <w:color w:val="FF0000"/>
          <w:sz w:val="22"/>
          <w:szCs w:val="22"/>
          <w:rPrChange w:id="58" w:author="Quang P. Nguyen" w:date="2021-11-19T17:10:00Z">
            <w:rPr/>
          </w:rPrChange>
        </w:rPr>
        <w:t xml:space="preserve"> </w:t>
      </w:r>
      <w:r w:rsidRPr="00034C0C">
        <w:rPr>
          <w:rFonts w:ascii="Times New Roman" w:hAnsi="Times New Roman" w:cs="Times New Roman"/>
          <w:color w:val="FF0000"/>
          <w:sz w:val="22"/>
          <w:szCs w:val="22"/>
          <w:rPrChange w:id="59" w:author="Quang P. Nguyen" w:date="2021-11-19T17:10:00Z">
            <w:rPr/>
          </w:rPrChange>
        </w:rPr>
        <w:t>compositional modeling of microbiome focusing on Multinomial</w:t>
      </w:r>
      <w:r w:rsidR="007311CD" w:rsidRPr="00034C0C">
        <w:rPr>
          <w:rFonts w:ascii="Times New Roman" w:hAnsi="Times New Roman" w:cs="Times New Roman"/>
          <w:color w:val="FF0000"/>
          <w:sz w:val="22"/>
          <w:szCs w:val="22"/>
          <w:rPrChange w:id="60" w:author="Quang P. Nguyen" w:date="2021-11-19T17:10:00Z">
            <w:rPr/>
          </w:rPrChange>
        </w:rPr>
        <w:t xml:space="preserve"> </w:t>
      </w:r>
      <w:r w:rsidRPr="00034C0C">
        <w:rPr>
          <w:rFonts w:ascii="Times New Roman" w:hAnsi="Times New Roman" w:cs="Times New Roman"/>
          <w:color w:val="FF0000"/>
          <w:sz w:val="22"/>
          <w:szCs w:val="22"/>
          <w:rPrChange w:id="61" w:author="Quang P. Nguyen" w:date="2021-11-19T17:10:00Z">
            <w:rPr/>
          </w:rPrChange>
        </w:rPr>
        <w:t>logistic normal models that are not addressed by the authors. In</w:t>
      </w:r>
      <w:r w:rsidR="007311CD" w:rsidRPr="00034C0C">
        <w:rPr>
          <w:rFonts w:ascii="Times New Roman" w:hAnsi="Times New Roman" w:cs="Times New Roman"/>
          <w:color w:val="FF0000"/>
          <w:sz w:val="22"/>
          <w:szCs w:val="22"/>
          <w:rPrChange w:id="62" w:author="Quang P. Nguyen" w:date="2021-11-19T17:10:00Z">
            <w:rPr/>
          </w:rPrChange>
        </w:rPr>
        <w:t xml:space="preserve"> </w:t>
      </w:r>
      <w:proofErr w:type="gramStart"/>
      <w:r w:rsidRPr="00034C0C">
        <w:rPr>
          <w:rFonts w:ascii="Times New Roman" w:hAnsi="Times New Roman" w:cs="Times New Roman"/>
          <w:color w:val="FF0000"/>
          <w:sz w:val="22"/>
          <w:szCs w:val="22"/>
          <w:rPrChange w:id="63" w:author="Quang P. Nguyen" w:date="2021-11-19T17:10:00Z">
            <w:rPr/>
          </w:rPrChange>
        </w:rPr>
        <w:t>fact</w:t>
      </w:r>
      <w:proofErr w:type="gramEnd"/>
      <w:r w:rsidRPr="00034C0C">
        <w:rPr>
          <w:rFonts w:ascii="Times New Roman" w:hAnsi="Times New Roman" w:cs="Times New Roman"/>
          <w:color w:val="FF0000"/>
          <w:sz w:val="22"/>
          <w:szCs w:val="22"/>
          <w:rPrChange w:id="64" w:author="Quang P. Nguyen" w:date="2021-11-19T17:10:00Z">
            <w:rPr/>
          </w:rPrChange>
        </w:rPr>
        <w:t xml:space="preserve"> in light of the availability of these methods the authors</w:t>
      </w:r>
      <w:r w:rsidR="007311CD" w:rsidRPr="00034C0C">
        <w:rPr>
          <w:rFonts w:ascii="Times New Roman" w:hAnsi="Times New Roman" w:cs="Times New Roman"/>
          <w:color w:val="FF0000"/>
          <w:sz w:val="22"/>
          <w:szCs w:val="22"/>
          <w:rPrChange w:id="65" w:author="Quang P. Nguyen" w:date="2021-11-19T17:10:00Z">
            <w:rPr/>
          </w:rPrChange>
        </w:rPr>
        <w:t xml:space="preserve"> </w:t>
      </w:r>
      <w:r w:rsidRPr="00034C0C">
        <w:rPr>
          <w:rFonts w:ascii="Times New Roman" w:hAnsi="Times New Roman" w:cs="Times New Roman"/>
          <w:color w:val="FF0000"/>
          <w:sz w:val="22"/>
          <w:szCs w:val="22"/>
          <w:rPrChange w:id="66" w:author="Quang P. Nguyen" w:date="2021-11-19T17:10:00Z">
            <w:rPr/>
          </w:rPrChange>
        </w:rPr>
        <w:t>modeling of these counts seems sub-par.</w:t>
      </w:r>
    </w:p>
    <w:p w14:paraId="2CB0821B" w14:textId="5D69F57B" w:rsidR="009D46DC" w:rsidRPr="009A44FC" w:rsidRDefault="008F611F"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agree that this section of our analysis can be lacking in clarity. Our strategy for addressing sparsity in microbiome data is to use </w:t>
      </w:r>
      <w:proofErr w:type="spellStart"/>
      <w:r>
        <w:rPr>
          <w:rFonts w:ascii="Times New Roman" w:hAnsi="Times New Roman" w:cs="Times New Roman"/>
          <w:color w:val="000000" w:themeColor="text1"/>
          <w:sz w:val="22"/>
          <w:szCs w:val="22"/>
        </w:rPr>
        <w:t>pseudocounts</w:t>
      </w:r>
      <w:proofErr w:type="spellEnd"/>
      <w:r>
        <w:rPr>
          <w:rFonts w:ascii="Times New Roman" w:hAnsi="Times New Roman" w:cs="Times New Roman"/>
          <w:color w:val="000000" w:themeColor="text1"/>
          <w:sz w:val="22"/>
          <w:szCs w:val="22"/>
        </w:rPr>
        <w:t xml:space="preserve"> to ensure the validity of the log-ratio transformations. We have made this assumption more clearly in the “statistical properties” section of the manuscript. We also acknowledged in our </w:t>
      </w:r>
      <w:r w:rsidR="009D46DC" w:rsidRPr="009A44FC">
        <w:rPr>
          <w:rFonts w:ascii="Times New Roman" w:hAnsi="Times New Roman" w:cs="Times New Roman"/>
          <w:color w:val="000000" w:themeColor="text1"/>
          <w:sz w:val="22"/>
          <w:szCs w:val="22"/>
        </w:rPr>
        <w:t>discussion section on the limitations of the approach</w:t>
      </w:r>
      <w:r w:rsidR="00E94A6C">
        <w:rPr>
          <w:rFonts w:ascii="Times New Roman" w:hAnsi="Times New Roman" w:cs="Times New Roman"/>
          <w:color w:val="000000" w:themeColor="text1"/>
          <w:sz w:val="22"/>
          <w:szCs w:val="22"/>
        </w:rPr>
        <w:t xml:space="preserve"> and provided alternatives that the user can apply outside of the approach. However, according to our experimental results, the performance of our approach was not significantly </w:t>
      </w:r>
      <w:r w:rsidR="00077D06">
        <w:rPr>
          <w:rFonts w:ascii="Times New Roman" w:hAnsi="Times New Roman" w:cs="Times New Roman"/>
          <w:color w:val="000000" w:themeColor="text1"/>
          <w:sz w:val="22"/>
          <w:szCs w:val="22"/>
        </w:rPr>
        <w:t>affected by data sparsity levels</w:t>
      </w:r>
      <w:r w:rsidR="00E94A6C">
        <w:rPr>
          <w:rFonts w:ascii="Times New Roman" w:hAnsi="Times New Roman" w:cs="Times New Roman"/>
          <w:color w:val="000000" w:themeColor="text1"/>
          <w:sz w:val="22"/>
          <w:szCs w:val="22"/>
        </w:rPr>
        <w:t xml:space="preserve">. </w:t>
      </w:r>
    </w:p>
    <w:p w14:paraId="7299AD77" w14:textId="4429CC89" w:rsidR="00DA10D8"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clarified above, we do not model the count data directly but rather model the relative proportions that result from a total sum normalization</w:t>
      </w:r>
      <w:r w:rsidR="00D60AE5">
        <w:rPr>
          <w:rFonts w:ascii="Times New Roman" w:hAnsi="Times New Roman" w:cs="Times New Roman"/>
          <w:color w:val="000000" w:themeColor="text1"/>
          <w:sz w:val="22"/>
          <w:szCs w:val="22"/>
        </w:rPr>
        <w:t xml:space="preserve"> of the counts</w:t>
      </w:r>
      <w:r>
        <w:rPr>
          <w:rFonts w:ascii="Times New Roman" w:hAnsi="Times New Roman" w:cs="Times New Roman"/>
          <w:color w:val="000000" w:themeColor="text1"/>
          <w:sz w:val="22"/>
          <w:szCs w:val="22"/>
        </w:rPr>
        <w:t xml:space="preserve">. As such, we have not considered in detail the mean-variance relationship in count data as the normalization step was performed by the user prior to input into the model. Our approach is to perform an ILR-like transformation </w:t>
      </w:r>
      <w:r w:rsidR="009B6223">
        <w:rPr>
          <w:rFonts w:ascii="Times New Roman" w:hAnsi="Times New Roman" w:cs="Times New Roman"/>
          <w:color w:val="000000" w:themeColor="text1"/>
          <w:sz w:val="22"/>
          <w:szCs w:val="22"/>
        </w:rPr>
        <w:t xml:space="preserve">to the proportions corresponding to the set annotation and perform inference through empirically modelling the test statistic under the null. We are not exactly certain the reason why our test statistic is non-normal, but empirical distribution fitting indicates that a normal approximation is still among the best fit. Furthermore, in our experiments we also show that the normal approximation generates good performance values for all </w:t>
      </w:r>
      <w:r w:rsidR="00A56446">
        <w:rPr>
          <w:rFonts w:ascii="Times New Roman" w:hAnsi="Times New Roman" w:cs="Times New Roman"/>
          <w:color w:val="000000" w:themeColor="text1"/>
          <w:sz w:val="22"/>
          <w:szCs w:val="22"/>
        </w:rPr>
        <w:t xml:space="preserve">considered situations. </w:t>
      </w:r>
      <w:r w:rsidR="009B6223">
        <w:rPr>
          <w:rFonts w:ascii="Times New Roman" w:hAnsi="Times New Roman" w:cs="Times New Roman"/>
          <w:color w:val="000000" w:themeColor="text1"/>
          <w:sz w:val="22"/>
          <w:szCs w:val="22"/>
        </w:rPr>
        <w:t xml:space="preserve"> </w:t>
      </w:r>
    </w:p>
    <w:p w14:paraId="04BD0A6C" w14:textId="5D0BA18C" w:rsidR="009D46DC" w:rsidRPr="009A44FC" w:rsidRDefault="00DA10D8" w:rsidP="009D46DC">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noted, multinomial logistic normal models are great tools at modelling the count data directly, and we do not doubt that one can apply the multinomial logistic normal model to perform set-based enrichment analysis. </w:t>
      </w:r>
      <w:r w:rsidR="00A56446">
        <w:rPr>
          <w:rFonts w:ascii="Times New Roman" w:hAnsi="Times New Roman" w:cs="Times New Roman"/>
          <w:color w:val="000000" w:themeColor="text1"/>
          <w:sz w:val="22"/>
          <w:szCs w:val="22"/>
        </w:rPr>
        <w:t>However,</w:t>
      </w:r>
      <w:r>
        <w:rPr>
          <w:rFonts w:ascii="Times New Roman" w:hAnsi="Times New Roman" w:cs="Times New Roman"/>
          <w:color w:val="000000" w:themeColor="text1"/>
          <w:sz w:val="22"/>
          <w:szCs w:val="22"/>
        </w:rPr>
        <w:t xml:space="preserve"> to our knowledge no approach exists so far that utilizes this concept</w:t>
      </w:r>
      <w:r w:rsidR="00A56446">
        <w:rPr>
          <w:rFonts w:ascii="Times New Roman" w:hAnsi="Times New Roman" w:cs="Times New Roman"/>
          <w:color w:val="000000" w:themeColor="text1"/>
          <w:sz w:val="22"/>
          <w:szCs w:val="22"/>
        </w:rPr>
        <w:t xml:space="preserve"> for set-based testing, as such we did not consider this in our evaluation and comparison strategy. </w:t>
      </w:r>
    </w:p>
    <w:p w14:paraId="1D709850" w14:textId="5F8185A9" w:rsidR="00BB7799" w:rsidDel="00034C0C" w:rsidRDefault="00BB7799" w:rsidP="00034C0C">
      <w:pPr>
        <w:pStyle w:val="ListParagraph"/>
        <w:numPr>
          <w:ilvl w:val="0"/>
          <w:numId w:val="6"/>
        </w:numPr>
        <w:spacing w:after="120"/>
        <w:rPr>
          <w:del w:id="67" w:author="Quang P. Nguyen" w:date="2021-11-19T17:11:00Z"/>
          <w:rFonts w:ascii="Times New Roman" w:hAnsi="Times New Roman" w:cs="Times New Roman"/>
          <w:color w:val="FF0000"/>
          <w:sz w:val="22"/>
          <w:szCs w:val="22"/>
        </w:rPr>
      </w:pPr>
      <w:r w:rsidRPr="00034C0C">
        <w:rPr>
          <w:rFonts w:ascii="Times New Roman" w:hAnsi="Times New Roman" w:cs="Times New Roman"/>
          <w:color w:val="FF0000"/>
          <w:sz w:val="22"/>
          <w:szCs w:val="22"/>
          <w:rPrChange w:id="68" w:author="Quang P. Nguyen" w:date="2021-11-19T17:10:00Z">
            <w:rPr/>
          </w:rPrChange>
        </w:rPr>
        <w:t>Unsubstantiated Claims</w:t>
      </w:r>
    </w:p>
    <w:p w14:paraId="06F19637" w14:textId="77777777" w:rsidR="00034C0C" w:rsidRPr="00034C0C" w:rsidRDefault="00034C0C" w:rsidP="00034C0C">
      <w:pPr>
        <w:pStyle w:val="ListParagraph"/>
        <w:numPr>
          <w:ilvl w:val="0"/>
          <w:numId w:val="6"/>
        </w:numPr>
        <w:spacing w:after="120"/>
        <w:rPr>
          <w:ins w:id="69" w:author="Quang P. Nguyen" w:date="2021-11-19T17:11:00Z"/>
          <w:rFonts w:ascii="Times New Roman" w:hAnsi="Times New Roman" w:cs="Times New Roman"/>
          <w:color w:val="FF0000"/>
          <w:sz w:val="22"/>
          <w:szCs w:val="22"/>
          <w:rPrChange w:id="70" w:author="Quang P. Nguyen" w:date="2021-11-19T17:10:00Z">
            <w:rPr>
              <w:ins w:id="71" w:author="Quang P. Nguyen" w:date="2021-11-19T17:11:00Z"/>
            </w:rPr>
          </w:rPrChange>
        </w:rPr>
        <w:pPrChange w:id="72" w:author="Quang P. Nguyen" w:date="2021-11-19T17:10:00Z">
          <w:pPr>
            <w:pStyle w:val="ListParagraph"/>
            <w:numPr>
              <w:numId w:val="6"/>
            </w:numPr>
            <w:spacing w:after="120"/>
            <w:ind w:left="360" w:hanging="360"/>
            <w:contextualSpacing w:val="0"/>
          </w:pPr>
        </w:pPrChange>
      </w:pPr>
    </w:p>
    <w:p w14:paraId="05B38C1B" w14:textId="2E2CAE10" w:rsidR="00BB7799" w:rsidRPr="00034C0C" w:rsidRDefault="00BB7799" w:rsidP="00034C0C">
      <w:pPr>
        <w:pStyle w:val="ListParagraph"/>
        <w:spacing w:after="120"/>
        <w:rPr>
          <w:rFonts w:ascii="Times New Roman" w:hAnsi="Times New Roman" w:cs="Times New Roman"/>
          <w:color w:val="FF0000"/>
          <w:sz w:val="22"/>
          <w:szCs w:val="22"/>
          <w:rPrChange w:id="73" w:author="Quang P. Nguyen" w:date="2021-11-19T17:11:00Z">
            <w:rPr/>
          </w:rPrChange>
        </w:rPr>
        <w:pPrChange w:id="74" w:author="Quang P. Nguyen" w:date="2021-11-19T17:11:00Z">
          <w:pPr>
            <w:spacing w:after="120"/>
          </w:pPr>
        </w:pPrChange>
      </w:pPr>
      <w:proofErr w:type="spellStart"/>
      <w:r w:rsidRPr="00034C0C">
        <w:rPr>
          <w:rFonts w:ascii="Times New Roman" w:hAnsi="Times New Roman" w:cs="Times New Roman"/>
          <w:color w:val="FF0000"/>
          <w:sz w:val="22"/>
          <w:szCs w:val="22"/>
          <w:rPrChange w:id="75" w:author="Quang P. Nguyen" w:date="2021-11-19T17:11:00Z">
            <w:rPr/>
          </w:rPrChange>
        </w:rPr>
        <w:t>There</w:t>
      </w:r>
      <w:proofErr w:type="spellEnd"/>
      <w:r w:rsidRPr="00034C0C">
        <w:rPr>
          <w:rFonts w:ascii="Times New Roman" w:hAnsi="Times New Roman" w:cs="Times New Roman"/>
          <w:color w:val="FF0000"/>
          <w:sz w:val="22"/>
          <w:szCs w:val="22"/>
          <w:rPrChange w:id="76" w:author="Quang P. Nguyen" w:date="2021-11-19T17:11:00Z">
            <w:rPr/>
          </w:rPrChange>
        </w:rPr>
        <w:t xml:space="preserve"> are </w:t>
      </w:r>
      <w:proofErr w:type="gramStart"/>
      <w:r w:rsidRPr="00034C0C">
        <w:rPr>
          <w:rFonts w:ascii="Times New Roman" w:hAnsi="Times New Roman" w:cs="Times New Roman"/>
          <w:color w:val="FF0000"/>
          <w:sz w:val="22"/>
          <w:szCs w:val="22"/>
          <w:rPrChange w:id="77" w:author="Quang P. Nguyen" w:date="2021-11-19T17:11:00Z">
            <w:rPr/>
          </w:rPrChange>
        </w:rPr>
        <w:t>a number of</w:t>
      </w:r>
      <w:proofErr w:type="gramEnd"/>
      <w:r w:rsidRPr="00034C0C">
        <w:rPr>
          <w:rFonts w:ascii="Times New Roman" w:hAnsi="Times New Roman" w:cs="Times New Roman"/>
          <w:color w:val="FF0000"/>
          <w:sz w:val="22"/>
          <w:szCs w:val="22"/>
          <w:rPrChange w:id="78" w:author="Quang P. Nguyen" w:date="2021-11-19T17:11:00Z">
            <w:rPr/>
          </w:rPrChange>
        </w:rPr>
        <w:t xml:space="preserve"> unsubstantiated claims where the language needs</w:t>
      </w:r>
      <w:r w:rsidR="007311CD" w:rsidRPr="00034C0C">
        <w:rPr>
          <w:rFonts w:ascii="Times New Roman" w:hAnsi="Times New Roman" w:cs="Times New Roman"/>
          <w:color w:val="FF0000"/>
          <w:sz w:val="22"/>
          <w:szCs w:val="22"/>
          <w:rPrChange w:id="79" w:author="Quang P. Nguyen" w:date="2021-11-19T17:11:00Z">
            <w:rPr/>
          </w:rPrChange>
        </w:rPr>
        <w:t xml:space="preserve"> </w:t>
      </w:r>
      <w:r w:rsidRPr="00034C0C">
        <w:rPr>
          <w:rFonts w:ascii="Times New Roman" w:hAnsi="Times New Roman" w:cs="Times New Roman"/>
          <w:color w:val="FF0000"/>
          <w:sz w:val="22"/>
          <w:szCs w:val="22"/>
          <w:rPrChange w:id="80" w:author="Quang P. Nguyen" w:date="2021-11-19T17:11:00Z">
            <w:rPr/>
          </w:rPrChange>
        </w:rPr>
        <w:t>to be altered to be more precise.</w:t>
      </w:r>
    </w:p>
    <w:p w14:paraId="5E4B7329" w14:textId="6A3512F9" w:rsidR="007311CD" w:rsidRPr="00034C0C" w:rsidRDefault="00BB7799" w:rsidP="00034C0C">
      <w:pPr>
        <w:pStyle w:val="ListParagraph"/>
        <w:numPr>
          <w:ilvl w:val="0"/>
          <w:numId w:val="16"/>
        </w:numPr>
        <w:spacing w:after="120"/>
        <w:rPr>
          <w:rFonts w:ascii="Times New Roman" w:hAnsi="Times New Roman" w:cs="Times New Roman"/>
          <w:color w:val="FF0000"/>
          <w:sz w:val="22"/>
          <w:szCs w:val="22"/>
          <w:rPrChange w:id="81" w:author="Quang P. Nguyen" w:date="2021-11-19T17:10:00Z">
            <w:rPr/>
          </w:rPrChange>
        </w:rPr>
        <w:pPrChange w:id="82" w:author="Quang P. Nguyen" w:date="2021-11-19T17:10:00Z">
          <w:pPr>
            <w:pStyle w:val="ListParagraph"/>
            <w:numPr>
              <w:numId w:val="3"/>
            </w:numPr>
            <w:spacing w:after="120"/>
            <w:ind w:hanging="360"/>
            <w:contextualSpacing w:val="0"/>
          </w:pPr>
        </w:pPrChange>
      </w:pPr>
      <w:r w:rsidRPr="00034C0C">
        <w:rPr>
          <w:rFonts w:ascii="Times New Roman" w:hAnsi="Times New Roman" w:cs="Times New Roman"/>
          <w:color w:val="FF0000"/>
          <w:sz w:val="22"/>
          <w:szCs w:val="22"/>
          <w:rPrChange w:id="83" w:author="Quang P. Nguyen" w:date="2021-11-19T17:10:00Z">
            <w:rPr/>
          </w:rPrChange>
        </w:rPr>
        <w:t xml:space="preserve">Line 493: "These results demonstrate that </w:t>
      </w:r>
      <w:proofErr w:type="spellStart"/>
      <w:r w:rsidRPr="00034C0C">
        <w:rPr>
          <w:rFonts w:ascii="Times New Roman" w:hAnsi="Times New Roman" w:cs="Times New Roman"/>
          <w:color w:val="FF0000"/>
          <w:sz w:val="22"/>
          <w:szCs w:val="22"/>
          <w:rPrChange w:id="84" w:author="Quang P. Nguyen" w:date="2021-11-19T17:10:00Z">
            <w:rPr/>
          </w:rPrChange>
        </w:rPr>
        <w:t>cILR</w:t>
      </w:r>
      <w:proofErr w:type="spellEnd"/>
      <w:r w:rsidRPr="00034C0C">
        <w:rPr>
          <w:rFonts w:ascii="Times New Roman" w:hAnsi="Times New Roman" w:cs="Times New Roman"/>
          <w:color w:val="FF0000"/>
          <w:sz w:val="22"/>
          <w:szCs w:val="22"/>
          <w:rPrChange w:id="85" w:author="Quang P. Nguyen" w:date="2021-11-19T17:10:00Z">
            <w:rPr/>
          </w:rPrChange>
        </w:rPr>
        <w:t xml:space="preserve"> generated scores are</w:t>
      </w:r>
      <w:r w:rsidR="007311CD" w:rsidRPr="00034C0C">
        <w:rPr>
          <w:rFonts w:ascii="Times New Roman" w:hAnsi="Times New Roman" w:cs="Times New Roman"/>
          <w:color w:val="FF0000"/>
          <w:sz w:val="22"/>
          <w:szCs w:val="22"/>
          <w:rPrChange w:id="86" w:author="Quang P. Nguyen" w:date="2021-11-19T17:10:00Z">
            <w:rPr/>
          </w:rPrChange>
        </w:rPr>
        <w:t xml:space="preserve"> </w:t>
      </w:r>
      <w:r w:rsidRPr="00034C0C">
        <w:rPr>
          <w:rFonts w:ascii="Times New Roman" w:hAnsi="Times New Roman" w:cs="Times New Roman"/>
          <w:color w:val="FF0000"/>
          <w:sz w:val="22"/>
          <w:szCs w:val="22"/>
          <w:rPrChange w:id="87" w:author="Quang P. Nguyen" w:date="2021-11-19T17:10:00Z">
            <w:rPr/>
          </w:rPrChange>
        </w:rPr>
        <w:t>informative features in disease prediction tasks." No. These results</w:t>
      </w:r>
      <w:r w:rsidR="007311CD" w:rsidRPr="00034C0C">
        <w:rPr>
          <w:rFonts w:ascii="Times New Roman" w:hAnsi="Times New Roman" w:cs="Times New Roman"/>
          <w:color w:val="FF0000"/>
          <w:sz w:val="22"/>
          <w:szCs w:val="22"/>
          <w:rPrChange w:id="88" w:author="Quang P. Nguyen" w:date="2021-11-19T17:10:00Z">
            <w:rPr/>
          </w:rPrChange>
        </w:rPr>
        <w:t xml:space="preserve"> </w:t>
      </w:r>
      <w:r w:rsidRPr="00034C0C">
        <w:rPr>
          <w:rFonts w:ascii="Times New Roman" w:hAnsi="Times New Roman" w:cs="Times New Roman"/>
          <w:color w:val="FF0000"/>
          <w:sz w:val="22"/>
          <w:szCs w:val="22"/>
          <w:rPrChange w:id="89" w:author="Quang P. Nguyen" w:date="2021-11-19T17:10:00Z">
            <w:rPr/>
          </w:rPrChange>
        </w:rPr>
        <w:t xml:space="preserve">demonstrate that </w:t>
      </w:r>
      <w:proofErr w:type="spellStart"/>
      <w:r w:rsidRPr="00034C0C">
        <w:rPr>
          <w:rFonts w:ascii="Times New Roman" w:hAnsi="Times New Roman" w:cs="Times New Roman"/>
          <w:color w:val="FF0000"/>
          <w:sz w:val="22"/>
          <w:szCs w:val="22"/>
          <w:rPrChange w:id="90" w:author="Quang P. Nguyen" w:date="2021-11-19T17:10:00Z">
            <w:rPr/>
          </w:rPrChange>
        </w:rPr>
        <w:t>cILR</w:t>
      </w:r>
      <w:proofErr w:type="spellEnd"/>
      <w:r w:rsidRPr="00034C0C">
        <w:rPr>
          <w:rFonts w:ascii="Times New Roman" w:hAnsi="Times New Roman" w:cs="Times New Roman"/>
          <w:color w:val="FF0000"/>
          <w:sz w:val="22"/>
          <w:szCs w:val="22"/>
          <w:rPrChange w:id="91" w:author="Quang P. Nguyen" w:date="2021-11-19T17:10:00Z">
            <w:rPr/>
          </w:rPrChange>
        </w:rPr>
        <w:t xml:space="preserve"> COULD be informative features in disease</w:t>
      </w:r>
      <w:r w:rsidR="007311CD" w:rsidRPr="00034C0C">
        <w:rPr>
          <w:rFonts w:ascii="Times New Roman" w:hAnsi="Times New Roman" w:cs="Times New Roman"/>
          <w:color w:val="FF0000"/>
          <w:sz w:val="22"/>
          <w:szCs w:val="22"/>
          <w:rPrChange w:id="92" w:author="Quang P. Nguyen" w:date="2021-11-19T17:10:00Z">
            <w:rPr/>
          </w:rPrChange>
        </w:rPr>
        <w:t xml:space="preserve"> </w:t>
      </w:r>
      <w:r w:rsidRPr="00034C0C">
        <w:rPr>
          <w:rFonts w:ascii="Times New Roman" w:hAnsi="Times New Roman" w:cs="Times New Roman"/>
          <w:color w:val="FF0000"/>
          <w:sz w:val="22"/>
          <w:szCs w:val="22"/>
          <w:rPrChange w:id="93" w:author="Quang P. Nguyen" w:date="2021-11-19T17:10:00Z">
            <w:rPr/>
          </w:rPrChange>
        </w:rPr>
        <w:t>predictions tasks. I am not convinced that these are even useful for</w:t>
      </w:r>
      <w:r w:rsidR="007311CD" w:rsidRPr="00034C0C">
        <w:rPr>
          <w:rFonts w:ascii="Times New Roman" w:hAnsi="Times New Roman" w:cs="Times New Roman"/>
          <w:color w:val="FF0000"/>
          <w:sz w:val="22"/>
          <w:szCs w:val="22"/>
          <w:rPrChange w:id="94" w:author="Quang P. Nguyen" w:date="2021-11-19T17:10:00Z">
            <w:rPr/>
          </w:rPrChange>
        </w:rPr>
        <w:t xml:space="preserve"> </w:t>
      </w:r>
      <w:r w:rsidRPr="00034C0C">
        <w:rPr>
          <w:rFonts w:ascii="Times New Roman" w:hAnsi="Times New Roman" w:cs="Times New Roman"/>
          <w:color w:val="FF0000"/>
          <w:sz w:val="22"/>
          <w:szCs w:val="22"/>
          <w:rPrChange w:id="95" w:author="Quang P. Nguyen" w:date="2021-11-19T17:10:00Z">
            <w:rPr/>
          </w:rPrChange>
        </w:rPr>
        <w:t>the case-studies shown in this manuscript let alone other tasks.</w:t>
      </w:r>
      <w:r w:rsidR="007311CD" w:rsidRPr="00034C0C">
        <w:rPr>
          <w:rFonts w:ascii="Times New Roman" w:hAnsi="Times New Roman" w:cs="Times New Roman"/>
          <w:color w:val="FF0000"/>
          <w:sz w:val="22"/>
          <w:szCs w:val="22"/>
          <w:rPrChange w:id="96" w:author="Quang P. Nguyen" w:date="2021-11-19T17:10:00Z">
            <w:rPr/>
          </w:rPrChange>
        </w:rPr>
        <w:t xml:space="preserve"> </w:t>
      </w:r>
      <w:r w:rsidRPr="00034C0C">
        <w:rPr>
          <w:rFonts w:ascii="Times New Roman" w:hAnsi="Times New Roman" w:cs="Times New Roman"/>
          <w:color w:val="FF0000"/>
          <w:sz w:val="22"/>
          <w:szCs w:val="22"/>
          <w:rPrChange w:id="97" w:author="Quang P. Nguyen" w:date="2021-11-19T17:10:00Z">
            <w:rPr/>
          </w:rPrChange>
        </w:rPr>
        <w:t xml:space="preserve">Moreover, the comparison methods </w:t>
      </w:r>
      <w:proofErr w:type="spellStart"/>
      <w:r w:rsidRPr="00034C0C">
        <w:rPr>
          <w:rFonts w:ascii="Times New Roman" w:hAnsi="Times New Roman" w:cs="Times New Roman"/>
          <w:color w:val="FF0000"/>
          <w:sz w:val="22"/>
          <w:szCs w:val="22"/>
          <w:rPrChange w:id="98" w:author="Quang P. Nguyen" w:date="2021-11-19T17:10:00Z">
            <w:rPr/>
          </w:rPrChange>
        </w:rPr>
        <w:t>ssGSEA</w:t>
      </w:r>
      <w:proofErr w:type="spellEnd"/>
      <w:r w:rsidRPr="00034C0C">
        <w:rPr>
          <w:rFonts w:ascii="Times New Roman" w:hAnsi="Times New Roman" w:cs="Times New Roman"/>
          <w:color w:val="FF0000"/>
          <w:sz w:val="22"/>
          <w:szCs w:val="22"/>
          <w:rPrChange w:id="99" w:author="Quang P. Nguyen" w:date="2021-11-19T17:10:00Z">
            <w:rPr/>
          </w:rPrChange>
        </w:rPr>
        <w:t xml:space="preserve"> and GSVA seem like odd</w:t>
      </w:r>
      <w:r w:rsidR="007311CD" w:rsidRPr="00034C0C">
        <w:rPr>
          <w:rFonts w:ascii="Times New Roman" w:hAnsi="Times New Roman" w:cs="Times New Roman"/>
          <w:color w:val="FF0000"/>
          <w:sz w:val="22"/>
          <w:szCs w:val="22"/>
          <w:rPrChange w:id="100" w:author="Quang P. Nguyen" w:date="2021-11-19T17:10:00Z">
            <w:rPr/>
          </w:rPrChange>
        </w:rPr>
        <w:t xml:space="preserve"> </w:t>
      </w:r>
      <w:r w:rsidRPr="00034C0C">
        <w:rPr>
          <w:rFonts w:ascii="Times New Roman" w:hAnsi="Times New Roman" w:cs="Times New Roman"/>
          <w:color w:val="FF0000"/>
          <w:sz w:val="22"/>
          <w:szCs w:val="22"/>
          <w:rPrChange w:id="101" w:author="Quang P. Nguyen" w:date="2021-11-19T17:10:00Z">
            <w:rPr/>
          </w:rPrChange>
        </w:rPr>
        <w:t>choices. Are the authors only using methods that can take set-based</w:t>
      </w:r>
      <w:r w:rsidR="007311CD" w:rsidRPr="00034C0C">
        <w:rPr>
          <w:rFonts w:ascii="Times New Roman" w:hAnsi="Times New Roman" w:cs="Times New Roman"/>
          <w:color w:val="FF0000"/>
          <w:sz w:val="22"/>
          <w:szCs w:val="22"/>
          <w:rPrChange w:id="102" w:author="Quang P. Nguyen" w:date="2021-11-19T17:10:00Z">
            <w:rPr/>
          </w:rPrChange>
        </w:rPr>
        <w:t xml:space="preserve"> </w:t>
      </w:r>
      <w:r w:rsidRPr="00034C0C">
        <w:rPr>
          <w:rFonts w:ascii="Times New Roman" w:hAnsi="Times New Roman" w:cs="Times New Roman"/>
          <w:color w:val="FF0000"/>
          <w:sz w:val="22"/>
          <w:szCs w:val="22"/>
          <w:rPrChange w:id="103" w:author="Quang P. Nguyen" w:date="2021-11-19T17:10:00Z">
            <w:rPr/>
          </w:rPrChange>
        </w:rPr>
        <w:t>features? This does not account for the potential that the chosen</w:t>
      </w:r>
      <w:r w:rsidR="007311CD" w:rsidRPr="00034C0C">
        <w:rPr>
          <w:rFonts w:ascii="Times New Roman" w:hAnsi="Times New Roman" w:cs="Times New Roman"/>
          <w:color w:val="FF0000"/>
          <w:sz w:val="22"/>
          <w:szCs w:val="22"/>
          <w:rPrChange w:id="104" w:author="Quang P. Nguyen" w:date="2021-11-19T17:10:00Z">
            <w:rPr/>
          </w:rPrChange>
        </w:rPr>
        <w:t xml:space="preserve"> </w:t>
      </w:r>
      <w:r w:rsidRPr="00034C0C">
        <w:rPr>
          <w:rFonts w:ascii="Times New Roman" w:hAnsi="Times New Roman" w:cs="Times New Roman"/>
          <w:color w:val="FF0000"/>
          <w:sz w:val="22"/>
          <w:szCs w:val="22"/>
          <w:rPrChange w:id="105" w:author="Quang P. Nguyen" w:date="2021-11-19T17:10:00Z">
            <w:rPr/>
          </w:rPrChange>
        </w:rPr>
        <w:t>sets are not informative. The later seems like an important case to</w:t>
      </w:r>
      <w:r w:rsidR="007311CD" w:rsidRPr="00034C0C">
        <w:rPr>
          <w:rFonts w:ascii="Times New Roman" w:hAnsi="Times New Roman" w:cs="Times New Roman"/>
          <w:color w:val="FF0000"/>
          <w:sz w:val="22"/>
          <w:szCs w:val="22"/>
          <w:rPrChange w:id="106" w:author="Quang P. Nguyen" w:date="2021-11-19T17:10:00Z">
            <w:rPr/>
          </w:rPrChange>
        </w:rPr>
        <w:t xml:space="preserve"> </w:t>
      </w:r>
      <w:r w:rsidRPr="00034C0C">
        <w:rPr>
          <w:rFonts w:ascii="Times New Roman" w:hAnsi="Times New Roman" w:cs="Times New Roman"/>
          <w:color w:val="FF0000"/>
          <w:sz w:val="22"/>
          <w:szCs w:val="22"/>
          <w:rPrChange w:id="107" w:author="Quang P. Nguyen" w:date="2021-11-19T17:10:00Z">
            <w:rPr/>
          </w:rPrChange>
        </w:rPr>
        <w:t>establish the motivation of the current work.</w:t>
      </w:r>
      <w:r w:rsidR="00A04D61" w:rsidRPr="00034C0C">
        <w:rPr>
          <w:rFonts w:ascii="Times New Roman" w:hAnsi="Times New Roman" w:cs="Times New Roman"/>
          <w:color w:val="FF0000"/>
          <w:sz w:val="22"/>
          <w:szCs w:val="22"/>
          <w:rPrChange w:id="108" w:author="Quang P. Nguyen" w:date="2021-11-19T17:10:00Z">
            <w:rPr/>
          </w:rPrChange>
        </w:rPr>
        <w:t xml:space="preserve"> </w:t>
      </w:r>
    </w:p>
    <w:p w14:paraId="79471735" w14:textId="340495B2" w:rsidR="00157D16" w:rsidRPr="00157D16" w:rsidRDefault="00846E67" w:rsidP="00157D16">
      <w:pPr>
        <w:pStyle w:val="ListParagraph"/>
        <w:spacing w:after="120"/>
        <w:contextualSpacing w:val="0"/>
        <w:rPr>
          <w:rFonts w:ascii="Times New Roman" w:eastAsiaTheme="minorEastAsia"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section is motivated by the fact that </w:t>
      </w:r>
      <w:proofErr w:type="spellStart"/>
      <w:r>
        <w:rPr>
          <w:rFonts w:ascii="Times New Roman" w:hAnsi="Times New Roman" w:cs="Times New Roman"/>
          <w:color w:val="000000" w:themeColor="text1"/>
          <w:sz w:val="22"/>
          <w:szCs w:val="22"/>
        </w:rPr>
        <w:t>cILR</w:t>
      </w:r>
      <w:proofErr w:type="spellEnd"/>
      <w:r>
        <w:rPr>
          <w:rFonts w:ascii="Times New Roman" w:hAnsi="Times New Roman" w:cs="Times New Roman"/>
          <w:color w:val="000000" w:themeColor="text1"/>
          <w:sz w:val="22"/>
          <w:szCs w:val="22"/>
        </w:rPr>
        <w:t xml:space="preserve"> generates scores at the sample level, performing as a transformation of a </w:t>
      </w:r>
      <m:oMath>
        <m:r>
          <w:rPr>
            <w:rFonts w:ascii="Cambria Math" w:hAnsi="Cambria Math" w:cs="Times New Roman"/>
            <w:color w:val="000000" w:themeColor="text1"/>
            <w:sz w:val="22"/>
            <w:szCs w:val="22"/>
          </w:rPr>
          <m:t>n x p</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p</m:t>
        </m:r>
      </m:oMath>
      <w:r>
        <w:rPr>
          <w:rFonts w:ascii="Times New Roman" w:eastAsiaTheme="minorEastAsia" w:hAnsi="Times New Roman" w:cs="Times New Roman"/>
          <w:color w:val="000000" w:themeColor="text1"/>
          <w:sz w:val="22"/>
          <w:szCs w:val="22"/>
        </w:rPr>
        <w:t xml:space="preserve"> taxa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into a </w:t>
      </w:r>
      <m:oMath>
        <m:r>
          <w:rPr>
            <w:rFonts w:ascii="Cambria Math" w:eastAsiaTheme="minorEastAsia" w:hAnsi="Cambria Math" w:cs="Times New Roman"/>
            <w:color w:val="000000" w:themeColor="text1"/>
            <w:sz w:val="22"/>
            <w:szCs w:val="22"/>
          </w:rPr>
          <m:t>n x m</m:t>
        </m:r>
      </m:oMath>
      <w:r>
        <w:rPr>
          <w:rFonts w:ascii="Times New Roman" w:eastAsiaTheme="minorEastAsia" w:hAnsi="Times New Roman" w:cs="Times New Roman"/>
          <w:color w:val="000000" w:themeColor="text1"/>
          <w:sz w:val="22"/>
          <w:szCs w:val="22"/>
        </w:rPr>
        <w:t xml:space="preserve"> matrix of </w:t>
      </w:r>
      <m:oMath>
        <m:r>
          <w:rPr>
            <w:rFonts w:ascii="Cambria Math" w:eastAsiaTheme="minorEastAsia" w:hAnsi="Cambria Math" w:cs="Times New Roman"/>
            <w:color w:val="000000" w:themeColor="text1"/>
            <w:sz w:val="22"/>
            <w:szCs w:val="22"/>
          </w:rPr>
          <m:t>m</m:t>
        </m:r>
      </m:oMath>
      <w:r>
        <w:rPr>
          <w:rFonts w:ascii="Times New Roman" w:eastAsiaTheme="minorEastAsia" w:hAnsi="Times New Roman" w:cs="Times New Roman"/>
          <w:color w:val="000000" w:themeColor="text1"/>
          <w:sz w:val="22"/>
          <w:szCs w:val="22"/>
        </w:rPr>
        <w:t xml:space="preserve"> sets and </w:t>
      </w:r>
      <m:oMath>
        <m:r>
          <w:rPr>
            <w:rFonts w:ascii="Cambria Math" w:eastAsiaTheme="minorEastAsia" w:hAnsi="Cambria Math" w:cs="Times New Roman"/>
            <w:color w:val="000000" w:themeColor="text1"/>
            <w:sz w:val="22"/>
            <w:szCs w:val="22"/>
          </w:rPr>
          <m:t>n</m:t>
        </m:r>
      </m:oMath>
      <w:r>
        <w:rPr>
          <w:rFonts w:ascii="Times New Roman" w:eastAsiaTheme="minorEastAsia" w:hAnsi="Times New Roman" w:cs="Times New Roman"/>
          <w:color w:val="000000" w:themeColor="text1"/>
          <w:sz w:val="22"/>
          <w:szCs w:val="22"/>
        </w:rPr>
        <w:t xml:space="preserve"> samples. As such, we compare </w:t>
      </w:r>
      <w:proofErr w:type="spellStart"/>
      <w:r>
        <w:rPr>
          <w:rFonts w:ascii="Times New Roman" w:eastAsiaTheme="minorEastAsia" w:hAnsi="Times New Roman" w:cs="Times New Roman"/>
          <w:color w:val="000000" w:themeColor="text1"/>
          <w:sz w:val="22"/>
          <w:szCs w:val="22"/>
        </w:rPr>
        <w:t>cILR</w:t>
      </w:r>
      <w:proofErr w:type="spellEnd"/>
      <w:r>
        <w:rPr>
          <w:rFonts w:ascii="Times New Roman" w:eastAsiaTheme="minorEastAsia" w:hAnsi="Times New Roman" w:cs="Times New Roman"/>
          <w:color w:val="000000" w:themeColor="text1"/>
          <w:sz w:val="22"/>
          <w:szCs w:val="22"/>
        </w:rPr>
        <w:t xml:space="preserve"> against similar approaches such as </w:t>
      </w:r>
      <w:proofErr w:type="spellStart"/>
      <w:r>
        <w:rPr>
          <w:rFonts w:ascii="Times New Roman" w:eastAsiaTheme="minorEastAsia" w:hAnsi="Times New Roman" w:cs="Times New Roman"/>
          <w:color w:val="000000" w:themeColor="text1"/>
          <w:sz w:val="22"/>
          <w:szCs w:val="22"/>
        </w:rPr>
        <w:t>ssGSEA</w:t>
      </w:r>
      <w:proofErr w:type="spellEnd"/>
      <w:r>
        <w:rPr>
          <w:rFonts w:ascii="Times New Roman" w:eastAsiaTheme="minorEastAsia" w:hAnsi="Times New Roman" w:cs="Times New Roman"/>
          <w:color w:val="000000" w:themeColor="text1"/>
          <w:sz w:val="22"/>
          <w:szCs w:val="22"/>
        </w:rPr>
        <w:t xml:space="preserve"> and GSVA, which also calculates enrichment scores per sample. </w:t>
      </w:r>
      <w:proofErr w:type="spellStart"/>
      <w:r w:rsidR="00D44487">
        <w:rPr>
          <w:rFonts w:ascii="Times New Roman" w:eastAsiaTheme="minorEastAsia" w:hAnsi="Times New Roman" w:cs="Times New Roman"/>
          <w:color w:val="000000" w:themeColor="text1"/>
          <w:sz w:val="22"/>
          <w:szCs w:val="22"/>
        </w:rPr>
        <w:t>ssGSEA</w:t>
      </w:r>
      <w:proofErr w:type="spellEnd"/>
      <w:r w:rsidR="00D44487">
        <w:rPr>
          <w:rFonts w:ascii="Times New Roman" w:eastAsiaTheme="minorEastAsia" w:hAnsi="Times New Roman" w:cs="Times New Roman"/>
          <w:color w:val="000000" w:themeColor="text1"/>
          <w:sz w:val="22"/>
          <w:szCs w:val="22"/>
        </w:rPr>
        <w:t xml:space="preserve"> and GSVA provides a model-based approach to generate set-based features using the original matrix and set annotation as inputs. </w:t>
      </w:r>
      <w:r w:rsidRPr="00846E67">
        <w:rPr>
          <w:rFonts w:ascii="Times New Roman" w:eastAsiaTheme="minorEastAsia" w:hAnsi="Times New Roman" w:cs="Times New Roman"/>
          <w:color w:val="000000" w:themeColor="text1"/>
          <w:sz w:val="22"/>
          <w:szCs w:val="22"/>
        </w:rPr>
        <w:t>For predictive analyses, we can fit a model (in our case, a simple random forest) to these scores to perform predictive analysis using set-based features.</w:t>
      </w:r>
      <w:r w:rsidR="00D44487">
        <w:rPr>
          <w:rFonts w:ascii="Times New Roman" w:eastAsiaTheme="minorEastAsia" w:hAnsi="Times New Roman" w:cs="Times New Roman"/>
          <w:color w:val="000000" w:themeColor="text1"/>
          <w:sz w:val="22"/>
          <w:szCs w:val="22"/>
        </w:rPr>
        <w:t xml:space="preserve"> </w:t>
      </w:r>
    </w:p>
    <w:p w14:paraId="7FF828F4" w14:textId="6E597242" w:rsidR="00846E67" w:rsidRDefault="00846E67" w:rsidP="00157D16">
      <w:pPr>
        <w:pStyle w:val="ListParagraph"/>
        <w:spacing w:after="120"/>
        <w:contextualSpacing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the reviewer pointed out, the predictive capacity of set-based features would be low if the chosen sets </w:t>
      </w:r>
      <w:r w:rsidR="00D44487">
        <w:rPr>
          <w:rFonts w:ascii="Times New Roman" w:hAnsi="Times New Roman" w:cs="Times New Roman"/>
          <w:color w:val="000000" w:themeColor="text1"/>
          <w:sz w:val="22"/>
          <w:szCs w:val="22"/>
        </w:rPr>
        <w:t>are non-informative or not interesting.</w:t>
      </w:r>
      <w:r w:rsidR="00157D16">
        <w:rPr>
          <w:rFonts w:ascii="Times New Roman" w:hAnsi="Times New Roman" w:cs="Times New Roman"/>
          <w:color w:val="000000" w:themeColor="text1"/>
          <w:sz w:val="22"/>
          <w:szCs w:val="22"/>
        </w:rPr>
        <w:t xml:space="preserve"> In this manuscript we are agnostic as to how the sets are constructed and whether there is a performance increase using sets compared to using the basic features. What we demonstrated in the manuscript are the relative performance of the different approaches to aggregation </w:t>
      </w:r>
      <w:r w:rsidR="00AF6497">
        <w:rPr>
          <w:rFonts w:ascii="Times New Roman" w:hAnsi="Times New Roman" w:cs="Times New Roman"/>
          <w:color w:val="000000" w:themeColor="text1"/>
          <w:sz w:val="22"/>
          <w:szCs w:val="22"/>
        </w:rPr>
        <w:t>in instances where the researcher decides aggregation is of interest. As such, our claim that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generated scores are informative features” refer to the fact </w:t>
      </w:r>
      <w:r w:rsidR="00AF6497">
        <w:rPr>
          <w:rFonts w:ascii="Times New Roman" w:hAnsi="Times New Roman" w:cs="Times New Roman"/>
          <w:color w:val="000000" w:themeColor="text1"/>
          <w:sz w:val="22"/>
          <w:szCs w:val="22"/>
        </w:rPr>
        <w:lastRenderedPageBreak/>
        <w:t xml:space="preserve">that given the same sets of microbes, scores constructed by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can be informative towards prediction compared to similar approaches, suggesting that it is valid to use set-</w:t>
      </w:r>
      <w:proofErr w:type="spellStart"/>
      <w:r w:rsidR="00AF6497">
        <w:rPr>
          <w:rFonts w:ascii="Times New Roman" w:hAnsi="Times New Roman" w:cs="Times New Roman"/>
          <w:color w:val="000000" w:themeColor="text1"/>
          <w:sz w:val="22"/>
          <w:szCs w:val="22"/>
        </w:rPr>
        <w:t>baed</w:t>
      </w:r>
      <w:proofErr w:type="spellEnd"/>
      <w:r w:rsidR="00AF6497">
        <w:rPr>
          <w:rFonts w:ascii="Times New Roman" w:hAnsi="Times New Roman" w:cs="Times New Roman"/>
          <w:color w:val="000000" w:themeColor="text1"/>
          <w:sz w:val="22"/>
          <w:szCs w:val="22"/>
        </w:rPr>
        <w:t xml:space="preserve"> features generated using </w:t>
      </w:r>
      <w:proofErr w:type="spellStart"/>
      <w:r w:rsidR="00AF6497">
        <w:rPr>
          <w:rFonts w:ascii="Times New Roman" w:hAnsi="Times New Roman" w:cs="Times New Roman"/>
          <w:color w:val="000000" w:themeColor="text1"/>
          <w:sz w:val="22"/>
          <w:szCs w:val="22"/>
        </w:rPr>
        <w:t>cILR</w:t>
      </w:r>
      <w:proofErr w:type="spellEnd"/>
      <w:r w:rsidR="00AF6497">
        <w:rPr>
          <w:rFonts w:ascii="Times New Roman" w:hAnsi="Times New Roman" w:cs="Times New Roman"/>
          <w:color w:val="000000" w:themeColor="text1"/>
          <w:sz w:val="22"/>
          <w:szCs w:val="22"/>
        </w:rPr>
        <w:t xml:space="preserve"> for predictive purposes. However, we agree with the reviewer that this is a strong statement and have adjusted according to </w:t>
      </w:r>
      <w:r w:rsidR="001E7EFB">
        <w:rPr>
          <w:rFonts w:ascii="Times New Roman" w:hAnsi="Times New Roman" w:cs="Times New Roman"/>
          <w:color w:val="000000" w:themeColor="text1"/>
          <w:sz w:val="22"/>
          <w:szCs w:val="22"/>
        </w:rPr>
        <w:t>capture our meaning more accurately</w:t>
      </w:r>
      <w:r w:rsidR="00AF6497">
        <w:rPr>
          <w:rFonts w:ascii="Times New Roman" w:hAnsi="Times New Roman" w:cs="Times New Roman"/>
          <w:color w:val="000000" w:themeColor="text1"/>
          <w:sz w:val="22"/>
          <w:szCs w:val="22"/>
        </w:rPr>
        <w:t xml:space="preserve">. We also added the context that was provided in this response to the results interpretation, which we hope would also add further information on how to receive our results. </w:t>
      </w:r>
      <w:r w:rsidR="00157D16">
        <w:rPr>
          <w:rFonts w:ascii="Times New Roman" w:hAnsi="Times New Roman" w:cs="Times New Roman"/>
          <w:color w:val="000000" w:themeColor="text1"/>
          <w:sz w:val="22"/>
          <w:szCs w:val="22"/>
        </w:rPr>
        <w:t xml:space="preserve"> </w:t>
      </w:r>
    </w:p>
    <w:p w14:paraId="1D4ED2CA" w14:textId="194C419D" w:rsidR="00C40008" w:rsidRPr="00034C0C" w:rsidRDefault="00BB7799" w:rsidP="00034C0C">
      <w:pPr>
        <w:pStyle w:val="ListParagraph"/>
        <w:numPr>
          <w:ilvl w:val="0"/>
          <w:numId w:val="16"/>
        </w:numPr>
        <w:spacing w:after="120"/>
        <w:rPr>
          <w:rFonts w:ascii="Times New Roman" w:hAnsi="Times New Roman" w:cs="Times New Roman"/>
          <w:color w:val="FF0000"/>
          <w:sz w:val="22"/>
          <w:szCs w:val="22"/>
          <w:rPrChange w:id="109" w:author="Quang P. Nguyen" w:date="2021-11-19T17:10:00Z">
            <w:rPr/>
          </w:rPrChange>
        </w:rPr>
        <w:pPrChange w:id="110" w:author="Quang P. Nguyen" w:date="2021-11-19T17:10:00Z">
          <w:pPr>
            <w:pStyle w:val="ListParagraph"/>
            <w:numPr>
              <w:numId w:val="3"/>
            </w:numPr>
            <w:spacing w:after="120"/>
            <w:ind w:hanging="360"/>
            <w:contextualSpacing w:val="0"/>
          </w:pPr>
        </w:pPrChange>
      </w:pPr>
      <w:r w:rsidRPr="00034C0C">
        <w:rPr>
          <w:rFonts w:ascii="Times New Roman" w:hAnsi="Times New Roman" w:cs="Times New Roman"/>
          <w:color w:val="FF0000"/>
          <w:sz w:val="22"/>
          <w:szCs w:val="22"/>
          <w:rPrChange w:id="111" w:author="Quang P. Nguyen" w:date="2021-11-19T17:10:00Z">
            <w:rPr/>
          </w:rPrChange>
        </w:rPr>
        <w:t>Line 535-537. The authors show that their model displays Type 1</w:t>
      </w:r>
      <w:r w:rsidR="007311CD" w:rsidRPr="00034C0C">
        <w:rPr>
          <w:rFonts w:ascii="Times New Roman" w:hAnsi="Times New Roman" w:cs="Times New Roman"/>
          <w:color w:val="FF0000"/>
          <w:sz w:val="22"/>
          <w:szCs w:val="22"/>
          <w:rPrChange w:id="112" w:author="Quang P. Nguyen" w:date="2021-11-19T17:10:00Z">
            <w:rPr/>
          </w:rPrChange>
        </w:rPr>
        <w:t xml:space="preserve"> </w:t>
      </w:r>
      <w:r w:rsidRPr="00034C0C">
        <w:rPr>
          <w:rFonts w:ascii="Times New Roman" w:hAnsi="Times New Roman" w:cs="Times New Roman"/>
          <w:color w:val="FF0000"/>
          <w:sz w:val="22"/>
          <w:szCs w:val="22"/>
          <w:rPrChange w:id="113" w:author="Quang P. Nguyen" w:date="2021-11-19T17:10:00Z">
            <w:rPr/>
          </w:rPrChange>
        </w:rPr>
        <w:t>error control on a set of of simulated datasets. They make some</w:t>
      </w:r>
      <w:r w:rsidR="007311CD" w:rsidRPr="00034C0C">
        <w:rPr>
          <w:rFonts w:ascii="Times New Roman" w:hAnsi="Times New Roman" w:cs="Times New Roman"/>
          <w:color w:val="FF0000"/>
          <w:sz w:val="22"/>
          <w:szCs w:val="22"/>
          <w:rPrChange w:id="114" w:author="Quang P. Nguyen" w:date="2021-11-19T17:10:00Z">
            <w:rPr/>
          </w:rPrChange>
        </w:rPr>
        <w:t xml:space="preserve"> </w:t>
      </w:r>
      <w:r w:rsidRPr="00034C0C">
        <w:rPr>
          <w:rFonts w:ascii="Times New Roman" w:hAnsi="Times New Roman" w:cs="Times New Roman"/>
          <w:color w:val="FF0000"/>
          <w:sz w:val="22"/>
          <w:szCs w:val="22"/>
          <w:rPrChange w:id="115" w:author="Quang P. Nguyen" w:date="2021-11-19T17:10:00Z">
            <w:rPr/>
          </w:rPrChange>
        </w:rPr>
        <w:t>claims about false-discovery control on real data on lines 397-406</w:t>
      </w:r>
      <w:r w:rsidR="007311CD" w:rsidRPr="00034C0C">
        <w:rPr>
          <w:rFonts w:ascii="Times New Roman" w:hAnsi="Times New Roman" w:cs="Times New Roman"/>
          <w:color w:val="FF0000"/>
          <w:sz w:val="22"/>
          <w:szCs w:val="22"/>
          <w:rPrChange w:id="116" w:author="Quang P. Nguyen" w:date="2021-11-19T17:10:00Z">
            <w:rPr/>
          </w:rPrChange>
        </w:rPr>
        <w:t xml:space="preserve"> </w:t>
      </w:r>
      <w:r w:rsidRPr="00034C0C">
        <w:rPr>
          <w:rFonts w:ascii="Times New Roman" w:hAnsi="Times New Roman" w:cs="Times New Roman"/>
          <w:color w:val="FF0000"/>
          <w:sz w:val="22"/>
          <w:szCs w:val="22"/>
          <w:rPrChange w:id="117" w:author="Quang P. Nguyen" w:date="2021-11-19T17:10:00Z">
            <w:rPr/>
          </w:rPrChange>
        </w:rPr>
        <w:t>but I really don't follow how they know what is non-random or random</w:t>
      </w:r>
      <w:r w:rsidR="007311CD" w:rsidRPr="00034C0C">
        <w:rPr>
          <w:rFonts w:ascii="Times New Roman" w:hAnsi="Times New Roman" w:cs="Times New Roman"/>
          <w:color w:val="FF0000"/>
          <w:sz w:val="22"/>
          <w:szCs w:val="22"/>
          <w:rPrChange w:id="118" w:author="Quang P. Nguyen" w:date="2021-11-19T17:10:00Z">
            <w:rPr/>
          </w:rPrChange>
        </w:rPr>
        <w:t xml:space="preserve"> </w:t>
      </w:r>
      <w:r w:rsidRPr="00034C0C">
        <w:rPr>
          <w:rFonts w:ascii="Times New Roman" w:hAnsi="Times New Roman" w:cs="Times New Roman"/>
          <w:color w:val="FF0000"/>
          <w:sz w:val="22"/>
          <w:szCs w:val="22"/>
          <w:rPrChange w:id="119" w:author="Quang P. Nguyen" w:date="2021-11-19T17:10:00Z">
            <w:rPr/>
          </w:rPrChange>
        </w:rPr>
        <w:t>on this dataset. It seems like they have a strong hypothesis about</w:t>
      </w:r>
      <w:r w:rsidR="007311CD" w:rsidRPr="00034C0C">
        <w:rPr>
          <w:rFonts w:ascii="Times New Roman" w:hAnsi="Times New Roman" w:cs="Times New Roman"/>
          <w:color w:val="FF0000"/>
          <w:sz w:val="22"/>
          <w:szCs w:val="22"/>
          <w:rPrChange w:id="120" w:author="Quang P. Nguyen" w:date="2021-11-19T17:10:00Z">
            <w:rPr/>
          </w:rPrChange>
        </w:rPr>
        <w:t xml:space="preserve"> </w:t>
      </w:r>
      <w:r w:rsidRPr="00034C0C">
        <w:rPr>
          <w:rFonts w:ascii="Times New Roman" w:hAnsi="Times New Roman" w:cs="Times New Roman"/>
          <w:color w:val="FF0000"/>
          <w:sz w:val="22"/>
          <w:szCs w:val="22"/>
          <w:rPrChange w:id="121" w:author="Quang P. Nguyen" w:date="2021-11-19T17:10:00Z">
            <w:rPr/>
          </w:rPrChange>
        </w:rPr>
        <w:t>aerobic vs. anaerobic but that hypothesis seems too weak to serve as</w:t>
      </w:r>
      <w:r w:rsidR="007311CD" w:rsidRPr="00034C0C">
        <w:rPr>
          <w:rFonts w:ascii="Times New Roman" w:hAnsi="Times New Roman" w:cs="Times New Roman"/>
          <w:color w:val="FF0000"/>
          <w:sz w:val="22"/>
          <w:szCs w:val="22"/>
          <w:rPrChange w:id="122" w:author="Quang P. Nguyen" w:date="2021-11-19T17:10:00Z">
            <w:rPr/>
          </w:rPrChange>
        </w:rPr>
        <w:t xml:space="preserve"> </w:t>
      </w:r>
      <w:r w:rsidRPr="00034C0C">
        <w:rPr>
          <w:rFonts w:ascii="Times New Roman" w:hAnsi="Times New Roman" w:cs="Times New Roman"/>
          <w:color w:val="FF0000"/>
          <w:sz w:val="22"/>
          <w:szCs w:val="22"/>
          <w:rPrChange w:id="123" w:author="Quang P. Nguyen" w:date="2021-11-19T17:10:00Z">
            <w:rPr/>
          </w:rPrChange>
        </w:rPr>
        <w:t xml:space="preserve">a gold-standard reference. </w:t>
      </w:r>
      <w:proofErr w:type="gramStart"/>
      <w:r w:rsidRPr="00034C0C">
        <w:rPr>
          <w:rFonts w:ascii="Times New Roman" w:hAnsi="Times New Roman" w:cs="Times New Roman"/>
          <w:color w:val="FF0000"/>
          <w:sz w:val="22"/>
          <w:szCs w:val="22"/>
          <w:rPrChange w:id="124" w:author="Quang P. Nguyen" w:date="2021-11-19T17:10:00Z">
            <w:rPr/>
          </w:rPrChange>
        </w:rPr>
        <w:t>Overall</w:t>
      </w:r>
      <w:proofErr w:type="gramEnd"/>
      <w:r w:rsidRPr="00034C0C">
        <w:rPr>
          <w:rFonts w:ascii="Times New Roman" w:hAnsi="Times New Roman" w:cs="Times New Roman"/>
          <w:color w:val="FF0000"/>
          <w:sz w:val="22"/>
          <w:szCs w:val="22"/>
          <w:rPrChange w:id="125" w:author="Quang P. Nguyen" w:date="2021-11-19T17:10:00Z">
            <w:rPr/>
          </w:rPrChange>
        </w:rPr>
        <w:t xml:space="preserve"> these claims are unsubstantiated.</w:t>
      </w:r>
      <w:r w:rsidR="007311CD" w:rsidRPr="00034C0C">
        <w:rPr>
          <w:rFonts w:ascii="Times New Roman" w:hAnsi="Times New Roman" w:cs="Times New Roman"/>
          <w:color w:val="FF0000"/>
          <w:sz w:val="22"/>
          <w:szCs w:val="22"/>
          <w:rPrChange w:id="126" w:author="Quang P. Nguyen" w:date="2021-11-19T17:10:00Z">
            <w:rPr/>
          </w:rPrChange>
        </w:rPr>
        <w:t xml:space="preserve"> </w:t>
      </w:r>
      <w:r w:rsidRPr="00034C0C">
        <w:rPr>
          <w:rFonts w:ascii="Times New Roman" w:hAnsi="Times New Roman" w:cs="Times New Roman"/>
          <w:color w:val="FF0000"/>
          <w:sz w:val="22"/>
          <w:szCs w:val="22"/>
          <w:rPrChange w:id="127" w:author="Quang P. Nguyen" w:date="2021-11-19T17:10:00Z">
            <w:rPr/>
          </w:rPrChange>
        </w:rPr>
        <w:t>I would emphasize that any claim saying a model can be trusted is</w:t>
      </w:r>
      <w:r w:rsidR="007311CD" w:rsidRPr="00034C0C">
        <w:rPr>
          <w:rFonts w:ascii="Times New Roman" w:hAnsi="Times New Roman" w:cs="Times New Roman"/>
          <w:color w:val="FF0000"/>
          <w:sz w:val="22"/>
          <w:szCs w:val="22"/>
          <w:rPrChange w:id="128" w:author="Quang P. Nguyen" w:date="2021-11-19T17:10:00Z">
            <w:rPr/>
          </w:rPrChange>
        </w:rPr>
        <w:t xml:space="preserve"> </w:t>
      </w:r>
      <w:r w:rsidRPr="00034C0C">
        <w:rPr>
          <w:rFonts w:ascii="Times New Roman" w:hAnsi="Times New Roman" w:cs="Times New Roman"/>
          <w:color w:val="FF0000"/>
          <w:sz w:val="22"/>
          <w:szCs w:val="22"/>
          <w:rPrChange w:id="129" w:author="Quang P. Nguyen" w:date="2021-11-19T17:10:00Z">
            <w:rPr/>
          </w:rPrChange>
        </w:rPr>
        <w:t>suspect and bordering on overtly false -- any model can fail and</w:t>
      </w:r>
      <w:r w:rsidR="007311CD" w:rsidRPr="00034C0C">
        <w:rPr>
          <w:rFonts w:ascii="Times New Roman" w:hAnsi="Times New Roman" w:cs="Times New Roman"/>
          <w:color w:val="FF0000"/>
          <w:sz w:val="22"/>
          <w:szCs w:val="22"/>
          <w:rPrChange w:id="130" w:author="Quang P. Nguyen" w:date="2021-11-19T17:10:00Z">
            <w:rPr/>
          </w:rPrChange>
        </w:rPr>
        <w:t xml:space="preserve"> </w:t>
      </w:r>
      <w:r w:rsidRPr="00034C0C">
        <w:rPr>
          <w:rFonts w:ascii="Times New Roman" w:hAnsi="Times New Roman" w:cs="Times New Roman"/>
          <w:color w:val="FF0000"/>
          <w:sz w:val="22"/>
          <w:szCs w:val="22"/>
          <w:rPrChange w:id="131" w:author="Quang P. Nguyen" w:date="2021-11-19T17:10:00Z">
            <w:rPr/>
          </w:rPrChange>
        </w:rPr>
        <w:t xml:space="preserve">nearly all models are </w:t>
      </w:r>
      <w:r w:rsidR="007311CD" w:rsidRPr="00034C0C">
        <w:rPr>
          <w:rFonts w:ascii="Times New Roman" w:hAnsi="Times New Roman" w:cs="Times New Roman"/>
          <w:color w:val="FF0000"/>
          <w:sz w:val="22"/>
          <w:szCs w:val="22"/>
          <w:rPrChange w:id="132" w:author="Quang P. Nguyen" w:date="2021-11-19T17:10:00Z">
            <w:rPr/>
          </w:rPrChange>
        </w:rPr>
        <w:t>mis-specified</w:t>
      </w:r>
      <w:r w:rsidRPr="00034C0C">
        <w:rPr>
          <w:rFonts w:ascii="Times New Roman" w:hAnsi="Times New Roman" w:cs="Times New Roman"/>
          <w:color w:val="FF0000"/>
          <w:sz w:val="22"/>
          <w:szCs w:val="22"/>
          <w:rPrChange w:id="133" w:author="Quang P. Nguyen" w:date="2021-11-19T17:10:00Z">
            <w:rPr/>
          </w:rPrChange>
        </w:rPr>
        <w:t xml:space="preserve"> there are times at which a model</w:t>
      </w:r>
      <w:r w:rsidR="007311CD" w:rsidRPr="00034C0C">
        <w:rPr>
          <w:rFonts w:ascii="Times New Roman" w:hAnsi="Times New Roman" w:cs="Times New Roman"/>
          <w:color w:val="FF0000"/>
          <w:sz w:val="22"/>
          <w:szCs w:val="22"/>
          <w:rPrChange w:id="134" w:author="Quang P. Nguyen" w:date="2021-11-19T17:10:00Z">
            <w:rPr/>
          </w:rPrChange>
        </w:rPr>
        <w:t xml:space="preserve"> </w:t>
      </w:r>
      <w:r w:rsidRPr="00034C0C">
        <w:rPr>
          <w:rFonts w:ascii="Times New Roman" w:hAnsi="Times New Roman" w:cs="Times New Roman"/>
          <w:color w:val="FF0000"/>
          <w:sz w:val="22"/>
          <w:szCs w:val="22"/>
          <w:rPrChange w:id="135" w:author="Quang P. Nguyen" w:date="2021-11-19T17:10:00Z">
            <w:rPr/>
          </w:rPrChange>
        </w:rPr>
        <w:t>may be useful but that is about it. No model can be globally</w:t>
      </w:r>
      <w:r w:rsidR="007311CD" w:rsidRPr="00034C0C">
        <w:rPr>
          <w:rFonts w:ascii="Times New Roman" w:hAnsi="Times New Roman" w:cs="Times New Roman"/>
          <w:color w:val="FF0000"/>
          <w:sz w:val="22"/>
          <w:szCs w:val="22"/>
          <w:rPrChange w:id="136" w:author="Quang P. Nguyen" w:date="2021-11-19T17:10:00Z">
            <w:rPr/>
          </w:rPrChange>
        </w:rPr>
        <w:t xml:space="preserve"> </w:t>
      </w:r>
      <w:r w:rsidRPr="00034C0C">
        <w:rPr>
          <w:rFonts w:ascii="Times New Roman" w:hAnsi="Times New Roman" w:cs="Times New Roman"/>
          <w:color w:val="FF0000"/>
          <w:sz w:val="22"/>
          <w:szCs w:val="22"/>
          <w:rPrChange w:id="137" w:author="Quang P. Nguyen" w:date="2021-11-19T17:10:00Z">
            <w:rPr/>
          </w:rPrChange>
        </w:rPr>
        <w:t>trusted.</w:t>
      </w:r>
    </w:p>
    <w:p w14:paraId="02C3E960" w14:textId="73E2A645" w:rsidR="00414018" w:rsidRPr="009A44FC" w:rsidRDefault="00B730AD"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Thank you to the reviewer for raising this issue</w:t>
      </w:r>
      <w:r w:rsidR="00414018" w:rsidRPr="009A44FC">
        <w:rPr>
          <w:rFonts w:ascii="Times New Roman" w:hAnsi="Times New Roman" w:cs="Times New Roman"/>
          <w:color w:val="000000" w:themeColor="text1"/>
          <w:sz w:val="22"/>
          <w:szCs w:val="22"/>
        </w:rPr>
        <w:t xml:space="preserve">. We have added more qualifiers to specify the situations in which we are observing these results, which might not be generalizable across all scenarios users might face. </w:t>
      </w:r>
      <w:r w:rsidR="009009D6" w:rsidRPr="009A44FC">
        <w:rPr>
          <w:rFonts w:ascii="Times New Roman" w:hAnsi="Times New Roman" w:cs="Times New Roman"/>
          <w:color w:val="000000" w:themeColor="text1"/>
          <w:sz w:val="22"/>
          <w:szCs w:val="22"/>
        </w:rPr>
        <w:t>Additionally, we have toned down (</w:t>
      </w:r>
      <w:proofErr w:type="gramStart"/>
      <w:r w:rsidR="009009D6" w:rsidRPr="009A44FC">
        <w:rPr>
          <w:rFonts w:ascii="Times New Roman" w:hAnsi="Times New Roman" w:cs="Times New Roman"/>
          <w:color w:val="000000" w:themeColor="text1"/>
          <w:sz w:val="22"/>
          <w:szCs w:val="22"/>
        </w:rPr>
        <w:t>e.g.</w:t>
      </w:r>
      <w:proofErr w:type="gramEnd"/>
      <w:r w:rsidR="009009D6" w:rsidRPr="009A44FC">
        <w:rPr>
          <w:rFonts w:ascii="Times New Roman" w:hAnsi="Times New Roman" w:cs="Times New Roman"/>
          <w:color w:val="000000" w:themeColor="text1"/>
          <w:sz w:val="22"/>
          <w:szCs w:val="22"/>
        </w:rPr>
        <w:t xml:space="preserve"> lines X – Y) our performance claims. </w:t>
      </w:r>
    </w:p>
    <w:p w14:paraId="5012F83C" w14:textId="75837206" w:rsidR="009009D6" w:rsidRPr="009A44FC" w:rsidRDefault="009009D6" w:rsidP="00414018">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In terms of our gingival data set, we agree that the aerobic vs anaerobic hypothesis is not strong enough to serve as ground truth. We have </w:t>
      </w:r>
      <w:r w:rsidR="00B730AD" w:rsidRPr="009A44FC">
        <w:rPr>
          <w:rFonts w:ascii="Times New Roman" w:hAnsi="Times New Roman" w:cs="Times New Roman"/>
          <w:color w:val="000000" w:themeColor="text1"/>
          <w:sz w:val="22"/>
          <w:szCs w:val="22"/>
        </w:rPr>
        <w:t>clarified</w:t>
      </w:r>
      <w:r w:rsidRPr="009A44FC">
        <w:rPr>
          <w:rFonts w:ascii="Times New Roman" w:hAnsi="Times New Roman" w:cs="Times New Roman"/>
          <w:color w:val="000000" w:themeColor="text1"/>
          <w:sz w:val="22"/>
          <w:szCs w:val="22"/>
        </w:rPr>
        <w:t xml:space="preserve"> </w:t>
      </w:r>
      <w:r w:rsidR="00B730AD" w:rsidRPr="009A44FC">
        <w:rPr>
          <w:rFonts w:ascii="Times New Roman" w:hAnsi="Times New Roman" w:cs="Times New Roman"/>
          <w:color w:val="000000" w:themeColor="text1"/>
          <w:sz w:val="22"/>
          <w:szCs w:val="22"/>
        </w:rPr>
        <w:t xml:space="preserve">and provided </w:t>
      </w:r>
      <w:r w:rsidRPr="009A44FC">
        <w:rPr>
          <w:rFonts w:ascii="Times New Roman" w:hAnsi="Times New Roman" w:cs="Times New Roman"/>
          <w:color w:val="000000" w:themeColor="text1"/>
          <w:sz w:val="22"/>
          <w:szCs w:val="22"/>
        </w:rPr>
        <w:t xml:space="preserve">further discussion on the lack of standardized gold-standard data sets for enrichment testing in the discussion section. Furthermore, we have added additional type I error evaluation on the real data set (following standards set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w:t>
      </w:r>
      <w:r w:rsidRPr="009A44FC">
        <w:rPr>
          <w:rFonts w:ascii="Times New Roman" w:hAnsi="Times New Roman" w:cs="Times New Roman"/>
          <w:color w:val="000000" w:themeColor="text1"/>
          <w:sz w:val="22"/>
          <w:szCs w:val="22"/>
        </w:rPr>
        <w:fldChar w:fldCharType="begin"/>
      </w:r>
      <w:r w:rsidR="0080238E">
        <w:rPr>
          <w:rFonts w:ascii="Times New Roman" w:hAnsi="Times New Roman" w:cs="Times New Roman"/>
          <w:color w:val="000000" w:themeColor="text1"/>
          <w:sz w:val="22"/>
          <w:szCs w:val="22"/>
        </w:rPr>
        <w:instrText xml:space="preserve"> ADDIN ZOTERO_ITEM CSL_CITATION {"citationID":"a3XvuWx8","properties":{"formattedCitation":"[12]","plainCitation":"[12]","noteIndex":0},"citationItems":[{"id":2389,"uris":["http://zotero.org/users/4849999/items/S6VGGL9V"],"uri":["http://zotero.org/users/4849999/items/S6VGGL9V"],"itemData":{"id":2389,"type":"article-journal","abstract":"Although gene set enrichment analysis has become an integral part of high-throughput gene expression data analysis, the assessment of enrichment methods remains rudimentary and ad hoc. In the absence of suitable gold standards, evaluations are commonly restricted to selected datasets and biological reasoning on the relevance of resulting enriched gene sets.We develop an extensible framework for reproducible benchmarking of enrichment methods based on defined criteria for applicability, gene set prioritization and detection of relevant processes. This framework incorporates a curated compendium of 75 expression datasets investigating 42 human diseases. The compendium features microarray and RNA-seq measurements, and each dataset is associated with a precompiled GO/KEGG relevance ranking for the corresponding disease under investigation. We perform a comprehensive assessment of 10 major enrichment methods, identifying significant differences in runtime and applicability to RNA-seq data, fraction of enriched gene sets depending on the null hypothesis tested and recovery of the predefined relevance rankings. We make practical recommendations on how methods originally developed for microarray data can efficiently be applied to RNA-seq data, how to interpret results depending on the type of gene set test conducted and which methods are best suited to effectively prioritize gene sets with high phenotype relevance.http://bioconductor.org/packages/GSEABenchmarkeRludwig.geistlinger@sph.cuny.edu","container-title":"Briefings in Bioinformatics","DOI":"10.1093/bib/bbz158","ISSN":"1477-4054","issue":"1","journalAbbreviation":"Briefings in Bioinformatics","page":"545-556","source":"Silverchair","title":"Toward a gold standard for benchmarking gene set enrichment analysis","volume":"22","author":[{"family":"Geistlinger","given":"Ludwig"},{"family":"Csaba","given":"Gergely"},{"family":"Santarelli","given":"Mara"},{"family":"Ramos","given":"Marcel"},{"family":"Schiffer","given":"Lucas"},{"family":"Turaga","given":"Nitesh"},{"family":"Law","given":"Charity"},{"family":"Davis","given":"Sean"},{"family":"Carey","given":"Vincent"},{"family":"Morgan","given":"Martin"},{"family":"Zimmer","given":"Ralf"},{"family":"Waldron","given":"Levi"}],"issued":{"date-parts":[["2021",1,1]]}}}],"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[12]</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 as recommended by reviewer 2). However, we maintain that the results still provide good insight into model performance since the hypothesis </w:t>
      </w:r>
      <w:r w:rsidR="00B97F13" w:rsidRPr="009A44FC">
        <w:rPr>
          <w:rFonts w:ascii="Times New Roman" w:hAnsi="Times New Roman" w:cs="Times New Roman"/>
          <w:color w:val="000000" w:themeColor="text1"/>
          <w:sz w:val="22"/>
          <w:szCs w:val="22"/>
        </w:rPr>
        <w:t>does have clear and straightforward biological interpretation (i.e. based on easy to determine natural characteristics of the microbes)</w:t>
      </w:r>
      <w:r w:rsidRPr="009A44FC">
        <w:rPr>
          <w:rFonts w:ascii="Times New Roman" w:hAnsi="Times New Roman" w:cs="Times New Roman"/>
          <w:color w:val="000000" w:themeColor="text1"/>
          <w:sz w:val="22"/>
          <w:szCs w:val="22"/>
        </w:rPr>
        <w:t xml:space="preserve"> and has been used in prior manuscripts that attempts to validate differential abundance analyses for microbiome data </w:t>
      </w:r>
      <w:r w:rsidRPr="009A44FC">
        <w:rPr>
          <w:rFonts w:ascii="Times New Roman" w:hAnsi="Times New Roman" w:cs="Times New Roman"/>
          <w:color w:val="000000" w:themeColor="text1"/>
          <w:sz w:val="22"/>
          <w:szCs w:val="22"/>
        </w:rPr>
        <w:fldChar w:fldCharType="begin"/>
      </w:r>
      <w:r w:rsidR="0080238E">
        <w:rPr>
          <w:rFonts w:ascii="Times New Roman" w:hAnsi="Times New Roman" w:cs="Times New Roman"/>
          <w:color w:val="000000" w:themeColor="text1"/>
          <w:sz w:val="22"/>
          <w:szCs w:val="22"/>
        </w:rPr>
        <w:instrText xml:space="preserve"> ADDIN ZOTERO_ITEM CSL_CITATION {"citationID":"ke8CjCvB","properties":{"formattedCitation":"[13]","plainCitation":"[13]","noteIndex":0},"citationItems":[{"id":1981,"uris":["http://zotero.org/users/4849999/items/R5HNS27S"],"uri":["http://zotero.org/users/4849999/items/R5HNS27S"],"itemData":{"id":1981,"type":"article-journal","abstract":"The correct identification of differentially abundant microbial taxa between experimental conditions is a methodological and computational challenge. Recent work has produced methods to deal with the high sparsity and compositionality characteristic of microbiome data, but independent benchmarks comparing these to alternatives developed for RNA-seq data analysis are lacking.","container-title":"Genome Biology","DOI":"10.1186/s13059-020-02104-1","ISSN":"1474-760X","issue":"1","journalAbbreviation":"Genome Biology","page":"191","source":"BioMed Central","title":"Assessment of statistical methods from single cell, bulk RNA-seq, and metagenomics applied to microbiome data","volume":"21","author":[{"family":"Calgaro","given":"Matteo"},{"family":"Romualdi","given":"Chiara"},{"family":"Waldron","given":"Levi"},{"family":"Risso","given":"Davide"},{"family":"Vitulo","given":"Nicola"}],"issued":{"date-parts":[["2020",8,3]]}}}],"schema":"https://github.com/citation-style-language/schema/raw/master/csl-citation.json"} </w:instrText>
      </w:r>
      <w:r w:rsidRPr="009A44FC">
        <w:rPr>
          <w:rFonts w:ascii="Times New Roman" w:hAnsi="Times New Roman" w:cs="Times New Roman"/>
          <w:color w:val="000000" w:themeColor="text1"/>
          <w:sz w:val="22"/>
          <w:szCs w:val="22"/>
        </w:rPr>
        <w:fldChar w:fldCharType="separate"/>
      </w:r>
      <w:r w:rsidR="0080238E">
        <w:rPr>
          <w:rFonts w:ascii="Times New Roman" w:hAnsi="Times New Roman" w:cs="Times New Roman"/>
          <w:noProof/>
          <w:color w:val="000000" w:themeColor="text1"/>
          <w:sz w:val="22"/>
          <w:szCs w:val="22"/>
        </w:rPr>
        <w:t>[13]</w:t>
      </w:r>
      <w:r w:rsidRPr="009A44FC">
        <w:rPr>
          <w:rFonts w:ascii="Times New Roman" w:hAnsi="Times New Roman" w:cs="Times New Roman"/>
          <w:color w:val="000000" w:themeColor="text1"/>
          <w:sz w:val="22"/>
          <w:szCs w:val="22"/>
        </w:rPr>
        <w:fldChar w:fldCharType="end"/>
      </w:r>
      <w:r w:rsidRPr="009A44FC">
        <w:rPr>
          <w:rFonts w:ascii="Times New Roman" w:hAnsi="Times New Roman" w:cs="Times New Roman"/>
          <w:color w:val="000000" w:themeColor="text1"/>
          <w:sz w:val="22"/>
          <w:szCs w:val="22"/>
        </w:rPr>
        <w:t xml:space="preserve">. </w:t>
      </w:r>
    </w:p>
    <w:p w14:paraId="5D6AF1AE" w14:textId="1A723E3C" w:rsidR="007311CD" w:rsidRPr="00034C0C" w:rsidRDefault="00BB7799" w:rsidP="00034C0C">
      <w:pPr>
        <w:pStyle w:val="ListParagraph"/>
        <w:numPr>
          <w:ilvl w:val="0"/>
          <w:numId w:val="6"/>
        </w:numPr>
        <w:spacing w:after="120"/>
        <w:rPr>
          <w:rFonts w:ascii="Times New Roman" w:hAnsi="Times New Roman" w:cs="Times New Roman"/>
          <w:color w:val="FF0000"/>
          <w:sz w:val="22"/>
          <w:szCs w:val="22"/>
          <w:rPrChange w:id="138" w:author="Quang P. Nguyen" w:date="2021-11-19T17:10:00Z">
            <w:rPr/>
          </w:rPrChange>
        </w:rPr>
        <w:pPrChange w:id="139" w:author="Quang P. Nguyen" w:date="2021-11-19T17:10:00Z">
          <w:pPr>
            <w:pStyle w:val="ListParagraph"/>
            <w:numPr>
              <w:numId w:val="6"/>
            </w:numPr>
            <w:spacing w:after="120"/>
            <w:ind w:left="360" w:hanging="360"/>
            <w:contextualSpacing w:val="0"/>
          </w:pPr>
        </w:pPrChange>
      </w:pPr>
      <w:r w:rsidRPr="00034C0C">
        <w:rPr>
          <w:rFonts w:ascii="Times New Roman" w:hAnsi="Times New Roman" w:cs="Times New Roman"/>
          <w:color w:val="FF0000"/>
          <w:sz w:val="22"/>
          <w:szCs w:val="22"/>
          <w:rPrChange w:id="140" w:author="Quang P. Nguyen" w:date="2021-11-19T17:10:00Z">
            <w:rPr/>
          </w:rPrChange>
        </w:rPr>
        <w:t>Other Comments on Clarity</w:t>
      </w:r>
    </w:p>
    <w:p w14:paraId="776A0EA0" w14:textId="3C0DBFF6" w:rsidR="00ED3611" w:rsidRPr="00034C0C" w:rsidRDefault="00BB7799" w:rsidP="00034C0C">
      <w:pPr>
        <w:pStyle w:val="ListParagraph"/>
        <w:numPr>
          <w:ilvl w:val="0"/>
          <w:numId w:val="17"/>
        </w:numPr>
        <w:spacing w:after="120"/>
        <w:rPr>
          <w:rFonts w:ascii="Times New Roman" w:hAnsi="Times New Roman" w:cs="Times New Roman"/>
          <w:color w:val="FF0000"/>
          <w:sz w:val="22"/>
          <w:szCs w:val="22"/>
          <w:rPrChange w:id="141" w:author="Quang P. Nguyen" w:date="2021-11-19T17:11:00Z">
            <w:rPr/>
          </w:rPrChange>
        </w:rPr>
        <w:pPrChange w:id="142" w:author="Quang P. Nguyen" w:date="2021-11-19T17:11:00Z">
          <w:pPr>
            <w:pStyle w:val="ListParagraph"/>
            <w:numPr>
              <w:numId w:val="4"/>
            </w:numPr>
            <w:spacing w:after="120"/>
            <w:ind w:hanging="360"/>
            <w:contextualSpacing w:val="0"/>
          </w:pPr>
        </w:pPrChange>
      </w:pPr>
      <w:r w:rsidRPr="00034C0C">
        <w:rPr>
          <w:rFonts w:ascii="Times New Roman" w:hAnsi="Times New Roman" w:cs="Times New Roman"/>
          <w:color w:val="FF0000"/>
          <w:sz w:val="22"/>
          <w:szCs w:val="22"/>
          <w:rPrChange w:id="143" w:author="Quang P. Nguyen" w:date="2021-11-19T17:11:00Z">
            <w:rPr/>
          </w:rPrChange>
        </w:rPr>
        <w:t>The writing after line 215 lacks detail. I kept waiting for a</w:t>
      </w:r>
      <w:r w:rsidR="007311CD" w:rsidRPr="00034C0C">
        <w:rPr>
          <w:rFonts w:ascii="Times New Roman" w:hAnsi="Times New Roman" w:cs="Times New Roman"/>
          <w:color w:val="FF0000"/>
          <w:sz w:val="22"/>
          <w:szCs w:val="22"/>
          <w:rPrChange w:id="144" w:author="Quang P. Nguyen" w:date="2021-11-19T17:11:00Z">
            <w:rPr/>
          </w:rPrChange>
        </w:rPr>
        <w:t xml:space="preserve"> </w:t>
      </w:r>
      <w:r w:rsidRPr="00034C0C">
        <w:rPr>
          <w:rFonts w:ascii="Times New Roman" w:hAnsi="Times New Roman" w:cs="Times New Roman"/>
          <w:color w:val="FF0000"/>
          <w:sz w:val="22"/>
          <w:szCs w:val="22"/>
          <w:rPrChange w:id="145" w:author="Quang P. Nguyen" w:date="2021-11-19T17:11:00Z">
            <w:rPr/>
          </w:rPrChange>
        </w:rPr>
        <w:t xml:space="preserve">methods section to answer some of my questions (e.g., how </w:t>
      </w:r>
      <w:proofErr w:type="gramStart"/>
      <w:r w:rsidRPr="00034C0C">
        <w:rPr>
          <w:rFonts w:ascii="Times New Roman" w:hAnsi="Times New Roman" w:cs="Times New Roman"/>
          <w:color w:val="FF0000"/>
          <w:sz w:val="22"/>
          <w:szCs w:val="22"/>
          <w:rPrChange w:id="146" w:author="Quang P. Nguyen" w:date="2021-11-19T17:11:00Z">
            <w:rPr/>
          </w:rPrChange>
        </w:rPr>
        <w:t>was mu or</w:t>
      </w:r>
      <w:r w:rsidR="007311CD" w:rsidRPr="00034C0C">
        <w:rPr>
          <w:rFonts w:ascii="Times New Roman" w:hAnsi="Times New Roman" w:cs="Times New Roman"/>
          <w:color w:val="FF0000"/>
          <w:sz w:val="22"/>
          <w:szCs w:val="22"/>
          <w:rPrChange w:id="147" w:author="Quang P. Nguyen" w:date="2021-11-19T17:11:00Z">
            <w:rPr/>
          </w:rPrChange>
        </w:rPr>
        <w:t xml:space="preserve"> </w:t>
      </w:r>
      <w:r w:rsidRPr="00034C0C">
        <w:rPr>
          <w:rFonts w:ascii="Times New Roman" w:hAnsi="Times New Roman" w:cs="Times New Roman"/>
          <w:color w:val="FF0000"/>
          <w:sz w:val="22"/>
          <w:szCs w:val="22"/>
          <w:rPrChange w:id="148" w:author="Quang P. Nguyen" w:date="2021-11-19T17:11:00Z">
            <w:rPr/>
          </w:rPrChange>
        </w:rPr>
        <w:t>phi</w:t>
      </w:r>
      <w:proofErr w:type="gramEnd"/>
      <w:r w:rsidRPr="00034C0C">
        <w:rPr>
          <w:rFonts w:ascii="Times New Roman" w:hAnsi="Times New Roman" w:cs="Times New Roman"/>
          <w:color w:val="FF0000"/>
          <w:sz w:val="22"/>
          <w:szCs w:val="22"/>
          <w:rPrChange w:id="149" w:author="Quang P. Nguyen" w:date="2021-11-19T17:11:00Z">
            <w:rPr/>
          </w:rPrChange>
        </w:rPr>
        <w:t xml:space="preserve"> chosen in equation 3) but these don't seem to be listed</w:t>
      </w:r>
      <w:r w:rsidR="007311CD" w:rsidRPr="00034C0C">
        <w:rPr>
          <w:rFonts w:ascii="Times New Roman" w:hAnsi="Times New Roman" w:cs="Times New Roman"/>
          <w:color w:val="FF0000"/>
          <w:sz w:val="22"/>
          <w:szCs w:val="22"/>
          <w:rPrChange w:id="150" w:author="Quang P. Nguyen" w:date="2021-11-19T17:11:00Z">
            <w:rPr/>
          </w:rPrChange>
        </w:rPr>
        <w:t xml:space="preserve"> </w:t>
      </w:r>
      <w:r w:rsidRPr="00034C0C">
        <w:rPr>
          <w:rFonts w:ascii="Times New Roman" w:hAnsi="Times New Roman" w:cs="Times New Roman"/>
          <w:color w:val="FF0000"/>
          <w:sz w:val="22"/>
          <w:szCs w:val="22"/>
          <w:rPrChange w:id="151" w:author="Quang P. Nguyen" w:date="2021-11-19T17:11:00Z">
            <w:rPr/>
          </w:rPrChange>
        </w:rPr>
        <w:t>anywhere. Details in the remaining parts of the manuscript are</w:t>
      </w:r>
      <w:r w:rsidR="007311CD" w:rsidRPr="00034C0C">
        <w:rPr>
          <w:rFonts w:ascii="Times New Roman" w:hAnsi="Times New Roman" w:cs="Times New Roman"/>
          <w:color w:val="FF0000"/>
          <w:sz w:val="22"/>
          <w:szCs w:val="22"/>
          <w:rPrChange w:id="152" w:author="Quang P. Nguyen" w:date="2021-11-19T17:11:00Z">
            <w:rPr/>
          </w:rPrChange>
        </w:rPr>
        <w:t xml:space="preserve"> </w:t>
      </w:r>
      <w:r w:rsidRPr="00034C0C">
        <w:rPr>
          <w:rFonts w:ascii="Times New Roman" w:hAnsi="Times New Roman" w:cs="Times New Roman"/>
          <w:color w:val="FF0000"/>
          <w:sz w:val="22"/>
          <w:szCs w:val="22"/>
          <w:rPrChange w:id="153" w:author="Quang P. Nguyen" w:date="2021-11-19T17:11:00Z">
            <w:rPr/>
          </w:rPrChange>
        </w:rPr>
        <w:t>inconsistently given or vague. e.g., Line 249 "all sample sizes were</w:t>
      </w:r>
      <w:r w:rsidR="007311CD" w:rsidRPr="00034C0C">
        <w:rPr>
          <w:rFonts w:ascii="Times New Roman" w:hAnsi="Times New Roman" w:cs="Times New Roman"/>
          <w:color w:val="FF0000"/>
          <w:sz w:val="22"/>
          <w:szCs w:val="22"/>
          <w:rPrChange w:id="154" w:author="Quang P. Nguyen" w:date="2021-11-19T17:11:00Z">
            <w:rPr/>
          </w:rPrChange>
        </w:rPr>
        <w:t xml:space="preserve"> </w:t>
      </w:r>
      <w:r w:rsidRPr="00034C0C">
        <w:rPr>
          <w:rFonts w:ascii="Times New Roman" w:hAnsi="Times New Roman" w:cs="Times New Roman"/>
          <w:color w:val="FF0000"/>
          <w:sz w:val="22"/>
          <w:szCs w:val="22"/>
          <w:rPrChange w:id="155" w:author="Quang P. Nguyen" w:date="2021-11-19T17:11:00Z">
            <w:rPr/>
          </w:rPrChange>
        </w:rPr>
        <w:t>set to 10,000". Do you mean sequencing depth? Number of reads?</w:t>
      </w:r>
      <w:r w:rsidR="00ED3611" w:rsidRPr="00034C0C">
        <w:rPr>
          <w:rFonts w:ascii="Times New Roman" w:hAnsi="Times New Roman" w:cs="Times New Roman"/>
          <w:color w:val="FF0000"/>
          <w:sz w:val="22"/>
          <w:szCs w:val="22"/>
          <w:rPrChange w:id="156" w:author="Quang P. Nguyen" w:date="2021-11-19T17:11:00Z">
            <w:rPr/>
          </w:rPrChange>
        </w:rPr>
        <w:t xml:space="preserve"> </w:t>
      </w:r>
      <w:r w:rsidRPr="00034C0C">
        <w:rPr>
          <w:rFonts w:ascii="Times New Roman" w:hAnsi="Times New Roman" w:cs="Times New Roman"/>
          <w:color w:val="FF0000"/>
          <w:sz w:val="22"/>
          <w:szCs w:val="22"/>
          <w:rPrChange w:id="157" w:author="Quang P. Nguyen" w:date="2021-11-19T17:11:00Z">
            <w:rPr/>
          </w:rPrChange>
        </w:rPr>
        <w:t>Number of technical replicates? What is this referring to?</w:t>
      </w:r>
    </w:p>
    <w:p w14:paraId="4226E338" w14:textId="4CD5A3E0" w:rsidR="00A04D61" w:rsidRPr="009A44FC" w:rsidRDefault="00A04D61" w:rsidP="00A04D61">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have adjusted the </w:t>
      </w:r>
      <w:r w:rsidR="00AD17DB" w:rsidRPr="009A44FC">
        <w:rPr>
          <w:rFonts w:ascii="Times New Roman" w:hAnsi="Times New Roman" w:cs="Times New Roman"/>
          <w:color w:val="000000" w:themeColor="text1"/>
          <w:sz w:val="22"/>
          <w:szCs w:val="22"/>
        </w:rPr>
        <w:t xml:space="preserve">“Evaluation” section of the </w:t>
      </w:r>
      <w:r w:rsidRPr="009A44FC">
        <w:rPr>
          <w:rFonts w:ascii="Times New Roman" w:hAnsi="Times New Roman" w:cs="Times New Roman"/>
          <w:color w:val="000000" w:themeColor="text1"/>
          <w:sz w:val="22"/>
          <w:szCs w:val="22"/>
        </w:rPr>
        <w:t>manuscript to hopefully ensure readability and filling in missing gaps</w:t>
      </w:r>
      <w:r w:rsidR="00AD17DB" w:rsidRPr="009A44FC">
        <w:rPr>
          <w:rFonts w:ascii="Times New Roman" w:hAnsi="Times New Roman" w:cs="Times New Roman"/>
          <w:color w:val="000000" w:themeColor="text1"/>
          <w:sz w:val="22"/>
          <w:szCs w:val="22"/>
        </w:rPr>
        <w:t xml:space="preserve"> on our strategy</w:t>
      </w:r>
      <w:r w:rsidRPr="009A44FC">
        <w:rPr>
          <w:rFonts w:ascii="Times New Roman" w:hAnsi="Times New Roman" w:cs="Times New Roman"/>
          <w:color w:val="000000" w:themeColor="text1"/>
          <w:sz w:val="22"/>
          <w:szCs w:val="22"/>
        </w:rPr>
        <w:t xml:space="preserve">. With regards to the specific examples provided by the reviewer, we provide some clarifications as follows: </w:t>
      </w:r>
    </w:p>
    <w:p w14:paraId="787B7EDD" w14:textId="072D8FAA"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The </w:t>
      </w:r>
      <m:oMath>
        <m:r>
          <w:rPr>
            <w:rFonts w:ascii="Cambria Math" w:hAnsi="Cambria Math" w:cs="Times New Roman"/>
            <w:color w:val="000000" w:themeColor="text1"/>
            <w:sz w:val="22"/>
            <w:szCs w:val="22"/>
          </w:rPr>
          <m:t>μ</m:t>
        </m:r>
      </m:oMath>
      <w:r w:rsidRPr="009A44FC">
        <w:rPr>
          <w:rFonts w:ascii="Times New Roman" w:eastAsiaTheme="minorEastAsia" w:hAnsi="Times New Roman" w:cs="Times New Roman"/>
          <w:color w:val="000000" w:themeColor="text1"/>
          <w:sz w:val="22"/>
          <w:szCs w:val="22"/>
        </w:rPr>
        <w:t xml:space="preserve"> and </w:t>
      </w:r>
      <m:oMath>
        <m:r>
          <w:rPr>
            <w:rFonts w:ascii="Cambria Math" w:eastAsiaTheme="minorEastAsia" w:hAnsi="Cambria Math" w:cs="Times New Roman"/>
            <w:color w:val="000000" w:themeColor="text1"/>
            <w:sz w:val="22"/>
            <w:szCs w:val="22"/>
          </w:rPr>
          <m:t>ϕ</m:t>
        </m:r>
      </m:oMath>
      <w:r w:rsidRPr="009A44FC">
        <w:rPr>
          <w:rFonts w:ascii="Times New Roman" w:eastAsiaTheme="minorEastAsia" w:hAnsi="Times New Roman" w:cs="Times New Roman"/>
          <w:color w:val="000000" w:themeColor="text1"/>
          <w:sz w:val="22"/>
          <w:szCs w:val="22"/>
        </w:rPr>
        <w:t xml:space="preserve"> parameters were chosen by fitting a negative binomial distribution (using maximum likelihood approach with the </w:t>
      </w:r>
      <w:proofErr w:type="spellStart"/>
      <w:r w:rsidRPr="009A44FC">
        <w:rPr>
          <w:rFonts w:ascii="Times New Roman" w:eastAsiaTheme="minorEastAsia" w:hAnsi="Times New Roman" w:cs="Times New Roman"/>
          <w:i/>
          <w:iCs/>
          <w:color w:val="000000" w:themeColor="text1"/>
          <w:sz w:val="22"/>
          <w:szCs w:val="22"/>
        </w:rPr>
        <w:t>fitdistrplus</w:t>
      </w:r>
      <w:proofErr w:type="spellEnd"/>
      <w:r w:rsidRPr="009A44FC">
        <w:rPr>
          <w:rFonts w:ascii="Times New Roman" w:eastAsiaTheme="minorEastAsia" w:hAnsi="Times New Roman" w:cs="Times New Roman"/>
          <w:color w:val="000000" w:themeColor="text1"/>
          <w:sz w:val="22"/>
          <w:szCs w:val="22"/>
        </w:rPr>
        <w:t xml:space="preserve"> package </w:t>
      </w:r>
      <w:r w:rsidRPr="009A44FC">
        <w:rPr>
          <w:rFonts w:ascii="Times New Roman" w:eastAsiaTheme="minorEastAsia" w:hAnsi="Times New Roman" w:cs="Times New Roman"/>
          <w:color w:val="000000" w:themeColor="text1"/>
          <w:sz w:val="22"/>
          <w:szCs w:val="22"/>
        </w:rPr>
        <w:fldChar w:fldCharType="begin"/>
      </w:r>
      <w:r w:rsidR="0080238E">
        <w:rPr>
          <w:rFonts w:ascii="Times New Roman" w:eastAsiaTheme="minorEastAsia" w:hAnsi="Times New Roman" w:cs="Times New Roman"/>
          <w:color w:val="000000" w:themeColor="text1"/>
          <w:sz w:val="22"/>
          <w:szCs w:val="22"/>
        </w:rPr>
        <w:instrText xml:space="preserve"> ADDIN ZOTERO_ITEM CSL_CITATION {"citationID":"zWdonE7B","properties":{"formattedCitation":"[14]","plainCitation":"[14]","noteIndex":0},"citationItems":[{"id":1932,"uris":["http://zotero.org/users/4849999/items/8PVF4TV7"],"uri":["http://zotero.org/users/4849999/items/8PVF4TV7"],"itemData":{"id":1932,"type":"article-journal","container-title":"Journal of Statistical Software","issue":"4","page":"1–34","title":"fitdistrplus: An R package for fitting distributions","volume":"64","author":[{"family":"Delignette-Muller","given":"Marie Laure"},{"family":"Dutang","given":"Christophe"}],"issued":{"date-parts":[["2015"]]}}}],"schema":"https://github.com/citation-style-language/schema/raw/master/csl-citation.json"} </w:instrText>
      </w:r>
      <w:r w:rsidRPr="009A44FC">
        <w:rPr>
          <w:rFonts w:ascii="Times New Roman" w:eastAsiaTheme="minorEastAsia" w:hAnsi="Times New Roman" w:cs="Times New Roman"/>
          <w:color w:val="000000" w:themeColor="text1"/>
          <w:sz w:val="22"/>
          <w:szCs w:val="22"/>
        </w:rPr>
        <w:fldChar w:fldCharType="separate"/>
      </w:r>
      <w:r w:rsidR="0080238E">
        <w:rPr>
          <w:rFonts w:ascii="Times New Roman" w:eastAsiaTheme="minorEastAsia" w:hAnsi="Times New Roman" w:cs="Times New Roman"/>
          <w:noProof/>
          <w:color w:val="000000" w:themeColor="text1"/>
          <w:sz w:val="22"/>
          <w:szCs w:val="22"/>
        </w:rPr>
        <w:t>[14]</w:t>
      </w:r>
      <w:r w:rsidRPr="009A44FC">
        <w:rPr>
          <w:rFonts w:ascii="Times New Roman" w:eastAsiaTheme="minorEastAsia" w:hAnsi="Times New Roman" w:cs="Times New Roman"/>
          <w:color w:val="000000" w:themeColor="text1"/>
          <w:sz w:val="22"/>
          <w:szCs w:val="22"/>
        </w:rPr>
        <w:fldChar w:fldCharType="end"/>
      </w:r>
      <w:r w:rsidRPr="009A44FC">
        <w:rPr>
          <w:rFonts w:ascii="Times New Roman" w:eastAsiaTheme="minorEastAsia" w:hAnsi="Times New Roman" w:cs="Times New Roman"/>
          <w:color w:val="000000" w:themeColor="text1"/>
          <w:sz w:val="22"/>
          <w:szCs w:val="22"/>
        </w:rPr>
        <w:t xml:space="preserve">) on non-zero entries in each taxon in the human microbiome 16S data set. The median values across all estimates were chosen as the final estimates for the simulation procedure.  </w:t>
      </w:r>
    </w:p>
    <w:p w14:paraId="0AD96311" w14:textId="30861A8D" w:rsidR="00A04D61" w:rsidRPr="009A44FC" w:rsidRDefault="00A04D61" w:rsidP="00A04D61">
      <w:pPr>
        <w:pStyle w:val="ListParagraph"/>
        <w:numPr>
          <w:ilvl w:val="0"/>
          <w:numId w:val="10"/>
        </w:numPr>
        <w:spacing w:after="120"/>
        <w:contextualSpacing w:val="0"/>
        <w:rPr>
          <w:rFonts w:ascii="Times New Roman" w:hAnsi="Times New Roman" w:cs="Times New Roman"/>
          <w:color w:val="000000" w:themeColor="text1"/>
          <w:sz w:val="22"/>
          <w:szCs w:val="22"/>
        </w:rPr>
      </w:pPr>
      <w:r w:rsidRPr="009A44FC">
        <w:rPr>
          <w:rFonts w:ascii="Times New Roman" w:eastAsiaTheme="minorEastAsia" w:hAnsi="Times New Roman" w:cs="Times New Roman"/>
          <w:color w:val="000000" w:themeColor="text1"/>
          <w:sz w:val="22"/>
          <w:szCs w:val="22"/>
        </w:rPr>
        <w:t>10,000 samples refer to the number of samples (</w:t>
      </w:r>
      <w:proofErr w:type="gramStart"/>
      <w:r w:rsidRPr="009A44FC">
        <w:rPr>
          <w:rFonts w:ascii="Times New Roman" w:eastAsiaTheme="minorEastAsia" w:hAnsi="Times New Roman" w:cs="Times New Roman"/>
          <w:color w:val="000000" w:themeColor="text1"/>
          <w:sz w:val="22"/>
          <w:szCs w:val="22"/>
        </w:rPr>
        <w:t>i.e.</w:t>
      </w:r>
      <w:proofErr w:type="gramEnd"/>
      <w:r w:rsidRPr="009A44FC">
        <w:rPr>
          <w:rFonts w:ascii="Times New Roman" w:eastAsiaTheme="minorEastAsia" w:hAnsi="Times New Roman" w:cs="Times New Roman"/>
          <w:color w:val="000000" w:themeColor="text1"/>
          <w:sz w:val="22"/>
          <w:szCs w:val="22"/>
        </w:rPr>
        <w:t xml:space="preserve"> the number of biological replicates). </w:t>
      </w:r>
      <w:r w:rsidR="00414018" w:rsidRPr="009A44FC">
        <w:rPr>
          <w:rFonts w:ascii="Times New Roman" w:eastAsiaTheme="minorEastAsia" w:hAnsi="Times New Roman" w:cs="Times New Roman"/>
          <w:color w:val="000000" w:themeColor="text1"/>
          <w:sz w:val="22"/>
          <w:szCs w:val="22"/>
        </w:rPr>
        <w:t xml:space="preserve">Since we’re attempting to perform inference per sample (assign a p-value per sample), this is equivalent to the number of hypotheses tested for our enrichment analysis procedure. </w:t>
      </w:r>
    </w:p>
    <w:p w14:paraId="18B91F06" w14:textId="681CE6CC" w:rsidR="00BB7799" w:rsidRPr="00034C0C" w:rsidRDefault="00BB7799" w:rsidP="00034C0C">
      <w:pPr>
        <w:pStyle w:val="ListParagraph"/>
        <w:numPr>
          <w:ilvl w:val="0"/>
          <w:numId w:val="17"/>
        </w:numPr>
        <w:spacing w:after="120"/>
        <w:rPr>
          <w:rFonts w:ascii="Times New Roman" w:hAnsi="Times New Roman" w:cs="Times New Roman"/>
          <w:color w:val="FF0000"/>
          <w:sz w:val="22"/>
          <w:szCs w:val="22"/>
          <w:rPrChange w:id="158" w:author="Quang P. Nguyen" w:date="2021-11-19T17:11:00Z">
            <w:rPr/>
          </w:rPrChange>
        </w:rPr>
        <w:pPrChange w:id="159" w:author="Quang P. Nguyen" w:date="2021-11-19T17:11:00Z">
          <w:pPr>
            <w:pStyle w:val="ListParagraph"/>
            <w:numPr>
              <w:numId w:val="4"/>
            </w:numPr>
            <w:spacing w:after="120"/>
            <w:ind w:hanging="360"/>
            <w:contextualSpacing w:val="0"/>
          </w:pPr>
        </w:pPrChange>
      </w:pPr>
      <w:r w:rsidRPr="00034C0C">
        <w:rPr>
          <w:rFonts w:ascii="Times New Roman" w:hAnsi="Times New Roman" w:cs="Times New Roman"/>
          <w:color w:val="FF0000"/>
          <w:sz w:val="22"/>
          <w:szCs w:val="22"/>
          <w:rPrChange w:id="160" w:author="Quang P. Nguyen" w:date="2021-11-19T17:11:00Z">
            <w:rPr/>
          </w:rPrChange>
        </w:rPr>
        <w:t>The writing after line 215 is hard to read. In part this relates to</w:t>
      </w:r>
      <w:r w:rsidR="00ED3611" w:rsidRPr="00034C0C">
        <w:rPr>
          <w:rFonts w:ascii="Times New Roman" w:hAnsi="Times New Roman" w:cs="Times New Roman"/>
          <w:color w:val="FF0000"/>
          <w:sz w:val="22"/>
          <w:szCs w:val="22"/>
          <w:rPrChange w:id="161" w:author="Quang P. Nguyen" w:date="2021-11-19T17:11:00Z">
            <w:rPr/>
          </w:rPrChange>
        </w:rPr>
        <w:t xml:space="preserve"> </w:t>
      </w:r>
      <w:r w:rsidRPr="00034C0C">
        <w:rPr>
          <w:rFonts w:ascii="Times New Roman" w:hAnsi="Times New Roman" w:cs="Times New Roman"/>
          <w:color w:val="FF0000"/>
          <w:sz w:val="22"/>
          <w:szCs w:val="22"/>
          <w:rPrChange w:id="162" w:author="Quang P. Nguyen" w:date="2021-11-19T17:11:00Z">
            <w:rPr/>
          </w:rPrChange>
        </w:rPr>
        <w:t xml:space="preserve">the lack of </w:t>
      </w:r>
      <w:proofErr w:type="gramStart"/>
      <w:r w:rsidRPr="00034C0C">
        <w:rPr>
          <w:rFonts w:ascii="Times New Roman" w:hAnsi="Times New Roman" w:cs="Times New Roman"/>
          <w:color w:val="FF0000"/>
          <w:sz w:val="22"/>
          <w:szCs w:val="22"/>
          <w:rPrChange w:id="163" w:author="Quang P. Nguyen" w:date="2021-11-19T17:11:00Z">
            <w:rPr/>
          </w:rPrChange>
        </w:rPr>
        <w:t>detail</w:t>
      </w:r>
      <w:proofErr w:type="gramEnd"/>
      <w:r w:rsidRPr="00034C0C">
        <w:rPr>
          <w:rFonts w:ascii="Times New Roman" w:hAnsi="Times New Roman" w:cs="Times New Roman"/>
          <w:color w:val="FF0000"/>
          <w:sz w:val="22"/>
          <w:szCs w:val="22"/>
          <w:rPrChange w:id="164" w:author="Quang P. Nguyen" w:date="2021-11-19T17:11:00Z">
            <w:rPr/>
          </w:rPrChange>
        </w:rPr>
        <w:t xml:space="preserve"> but I think it also stems from the fact that the</w:t>
      </w:r>
      <w:r w:rsidR="00ED3611" w:rsidRPr="00034C0C">
        <w:rPr>
          <w:rFonts w:ascii="Times New Roman" w:hAnsi="Times New Roman" w:cs="Times New Roman"/>
          <w:color w:val="FF0000"/>
          <w:sz w:val="22"/>
          <w:szCs w:val="22"/>
          <w:rPrChange w:id="165" w:author="Quang P. Nguyen" w:date="2021-11-19T17:11:00Z">
            <w:rPr/>
          </w:rPrChange>
        </w:rPr>
        <w:t xml:space="preserve"> </w:t>
      </w:r>
      <w:r w:rsidRPr="00034C0C">
        <w:rPr>
          <w:rFonts w:ascii="Times New Roman" w:hAnsi="Times New Roman" w:cs="Times New Roman"/>
          <w:color w:val="FF0000"/>
          <w:sz w:val="22"/>
          <w:szCs w:val="22"/>
          <w:rPrChange w:id="166" w:author="Quang P. Nguyen" w:date="2021-11-19T17:11:00Z">
            <w:rPr/>
          </w:rPrChange>
        </w:rPr>
        <w:t>manuscript starts being written in triplicate for Single Sample</w:t>
      </w:r>
      <w:r w:rsidR="00ED3611" w:rsidRPr="00034C0C">
        <w:rPr>
          <w:rFonts w:ascii="Times New Roman" w:hAnsi="Times New Roman" w:cs="Times New Roman"/>
          <w:color w:val="FF0000"/>
          <w:sz w:val="22"/>
          <w:szCs w:val="22"/>
          <w:rPrChange w:id="167" w:author="Quang P. Nguyen" w:date="2021-11-19T17:11:00Z">
            <w:rPr/>
          </w:rPrChange>
        </w:rPr>
        <w:t xml:space="preserve"> </w:t>
      </w:r>
      <w:r w:rsidRPr="00034C0C">
        <w:rPr>
          <w:rFonts w:ascii="Times New Roman" w:hAnsi="Times New Roman" w:cs="Times New Roman"/>
          <w:color w:val="FF0000"/>
          <w:sz w:val="22"/>
          <w:szCs w:val="22"/>
          <w:rPrChange w:id="168" w:author="Quang P. Nguyen" w:date="2021-11-19T17:11:00Z">
            <w:rPr/>
          </w:rPrChange>
        </w:rPr>
        <w:t>Enrichment, Differential Abundance Analysis, and then Prediction. It</w:t>
      </w:r>
      <w:r w:rsidR="00ED3611" w:rsidRPr="00034C0C">
        <w:rPr>
          <w:rFonts w:ascii="Times New Roman" w:hAnsi="Times New Roman" w:cs="Times New Roman"/>
          <w:color w:val="FF0000"/>
          <w:sz w:val="22"/>
          <w:szCs w:val="22"/>
          <w:rPrChange w:id="169" w:author="Quang P. Nguyen" w:date="2021-11-19T17:11:00Z">
            <w:rPr/>
          </w:rPrChange>
        </w:rPr>
        <w:t xml:space="preserve"> </w:t>
      </w:r>
      <w:r w:rsidRPr="00034C0C">
        <w:rPr>
          <w:rFonts w:ascii="Times New Roman" w:hAnsi="Times New Roman" w:cs="Times New Roman"/>
          <w:color w:val="FF0000"/>
          <w:sz w:val="22"/>
          <w:szCs w:val="22"/>
          <w:rPrChange w:id="170" w:author="Quang P. Nguyen" w:date="2021-11-19T17:11:00Z">
            <w:rPr/>
          </w:rPrChange>
        </w:rPr>
        <w:t>makes the paper repetitive and hard to follow. Further, figures are</w:t>
      </w:r>
      <w:r w:rsidR="00ED3611" w:rsidRPr="00034C0C">
        <w:rPr>
          <w:rFonts w:ascii="Times New Roman" w:hAnsi="Times New Roman" w:cs="Times New Roman"/>
          <w:color w:val="FF0000"/>
          <w:sz w:val="22"/>
          <w:szCs w:val="22"/>
          <w:rPrChange w:id="171" w:author="Quang P. Nguyen" w:date="2021-11-19T17:11:00Z">
            <w:rPr/>
          </w:rPrChange>
        </w:rPr>
        <w:t xml:space="preserve"> </w:t>
      </w:r>
      <w:r w:rsidRPr="00034C0C">
        <w:rPr>
          <w:rFonts w:ascii="Times New Roman" w:hAnsi="Times New Roman" w:cs="Times New Roman"/>
          <w:color w:val="FF0000"/>
          <w:sz w:val="22"/>
          <w:szCs w:val="22"/>
          <w:rPrChange w:id="172" w:author="Quang P. Nguyen" w:date="2021-11-19T17:11:00Z">
            <w:rPr/>
          </w:rPrChange>
        </w:rPr>
        <w:t xml:space="preserve">repetitive and poorly labeled so </w:t>
      </w:r>
      <w:r w:rsidR="00ED3611" w:rsidRPr="00034C0C">
        <w:rPr>
          <w:rFonts w:ascii="Times New Roman" w:hAnsi="Times New Roman" w:cs="Times New Roman"/>
          <w:color w:val="FF0000"/>
          <w:sz w:val="22"/>
          <w:szCs w:val="22"/>
          <w:rPrChange w:id="173" w:author="Quang P. Nguyen" w:date="2021-11-19T17:11:00Z">
            <w:rPr/>
          </w:rPrChange>
        </w:rPr>
        <w:t>it’s</w:t>
      </w:r>
      <w:r w:rsidRPr="00034C0C">
        <w:rPr>
          <w:rFonts w:ascii="Times New Roman" w:hAnsi="Times New Roman" w:cs="Times New Roman"/>
          <w:color w:val="FF0000"/>
          <w:sz w:val="22"/>
          <w:szCs w:val="22"/>
          <w:rPrChange w:id="174" w:author="Quang P. Nguyen" w:date="2021-11-19T17:11:00Z">
            <w:rPr/>
          </w:rPrChange>
        </w:rPr>
        <w:t xml:space="preserve"> hard, </w:t>
      </w:r>
      <w:proofErr w:type="gramStart"/>
      <w:r w:rsidRPr="00034C0C">
        <w:rPr>
          <w:rFonts w:ascii="Times New Roman" w:hAnsi="Times New Roman" w:cs="Times New Roman"/>
          <w:color w:val="FF0000"/>
          <w:sz w:val="22"/>
          <w:szCs w:val="22"/>
          <w:rPrChange w:id="175" w:author="Quang P. Nguyen" w:date="2021-11-19T17:11:00Z">
            <w:rPr/>
          </w:rPrChange>
        </w:rPr>
        <w:t>at a glance</w:t>
      </w:r>
      <w:proofErr w:type="gramEnd"/>
      <w:r w:rsidRPr="00034C0C">
        <w:rPr>
          <w:rFonts w:ascii="Times New Roman" w:hAnsi="Times New Roman" w:cs="Times New Roman"/>
          <w:color w:val="FF0000"/>
          <w:sz w:val="22"/>
          <w:szCs w:val="22"/>
          <w:rPrChange w:id="176" w:author="Quang P. Nguyen" w:date="2021-11-19T17:11:00Z">
            <w:rPr/>
          </w:rPrChange>
        </w:rPr>
        <w:t>, to figure</w:t>
      </w:r>
      <w:r w:rsidR="00ED3611" w:rsidRPr="00034C0C">
        <w:rPr>
          <w:rFonts w:ascii="Times New Roman" w:hAnsi="Times New Roman" w:cs="Times New Roman"/>
          <w:color w:val="FF0000"/>
          <w:sz w:val="22"/>
          <w:szCs w:val="22"/>
          <w:rPrChange w:id="177" w:author="Quang P. Nguyen" w:date="2021-11-19T17:11:00Z">
            <w:rPr/>
          </w:rPrChange>
        </w:rPr>
        <w:t xml:space="preserve"> </w:t>
      </w:r>
      <w:r w:rsidRPr="00034C0C">
        <w:rPr>
          <w:rFonts w:ascii="Times New Roman" w:hAnsi="Times New Roman" w:cs="Times New Roman"/>
          <w:color w:val="FF0000"/>
          <w:sz w:val="22"/>
          <w:szCs w:val="22"/>
          <w:rPrChange w:id="178" w:author="Quang P. Nguyen" w:date="2021-11-19T17:11:00Z">
            <w:rPr/>
          </w:rPrChange>
        </w:rPr>
        <w:t>out what figure links to what part of the paper. I have never seen a</w:t>
      </w:r>
      <w:r w:rsidR="00ED3611" w:rsidRPr="00034C0C">
        <w:rPr>
          <w:rFonts w:ascii="Times New Roman" w:hAnsi="Times New Roman" w:cs="Times New Roman"/>
          <w:color w:val="FF0000"/>
          <w:sz w:val="22"/>
          <w:szCs w:val="22"/>
          <w:rPrChange w:id="179" w:author="Quang P. Nguyen" w:date="2021-11-19T17:11:00Z">
            <w:rPr/>
          </w:rPrChange>
        </w:rPr>
        <w:t xml:space="preserve"> </w:t>
      </w:r>
      <w:r w:rsidRPr="00034C0C">
        <w:rPr>
          <w:rFonts w:ascii="Times New Roman" w:hAnsi="Times New Roman" w:cs="Times New Roman"/>
          <w:color w:val="FF0000"/>
          <w:sz w:val="22"/>
          <w:szCs w:val="22"/>
          <w:rPrChange w:id="180" w:author="Quang P. Nguyen" w:date="2021-11-19T17:11:00Z">
            <w:rPr/>
          </w:rPrChange>
        </w:rPr>
        <w:t xml:space="preserve">discussion written in the </w:t>
      </w:r>
      <w:proofErr w:type="gramStart"/>
      <w:r w:rsidRPr="00034C0C">
        <w:rPr>
          <w:rFonts w:ascii="Times New Roman" w:hAnsi="Times New Roman" w:cs="Times New Roman"/>
          <w:color w:val="FF0000"/>
          <w:sz w:val="22"/>
          <w:szCs w:val="22"/>
          <w:rPrChange w:id="181" w:author="Quang P. Nguyen" w:date="2021-11-19T17:11:00Z">
            <w:rPr/>
          </w:rPrChange>
        </w:rPr>
        <w:lastRenderedPageBreak/>
        <w:t>parts</w:t>
      </w:r>
      <w:proofErr w:type="gramEnd"/>
      <w:r w:rsidRPr="00034C0C">
        <w:rPr>
          <w:rFonts w:ascii="Times New Roman" w:hAnsi="Times New Roman" w:cs="Times New Roman"/>
          <w:color w:val="FF0000"/>
          <w:sz w:val="22"/>
          <w:szCs w:val="22"/>
          <w:rPrChange w:id="182" w:author="Quang P. Nguyen" w:date="2021-11-19T17:11:00Z">
            <w:rPr/>
          </w:rPrChange>
        </w:rPr>
        <w:t xml:space="preserve"> but this just adds to the feeling</w:t>
      </w:r>
      <w:r w:rsidR="00ED3611" w:rsidRPr="00034C0C">
        <w:rPr>
          <w:rFonts w:ascii="Times New Roman" w:hAnsi="Times New Roman" w:cs="Times New Roman"/>
          <w:color w:val="FF0000"/>
          <w:sz w:val="22"/>
          <w:szCs w:val="22"/>
          <w:rPrChange w:id="183" w:author="Quang P. Nguyen" w:date="2021-11-19T17:11:00Z">
            <w:rPr/>
          </w:rPrChange>
        </w:rPr>
        <w:t xml:space="preserve"> </w:t>
      </w:r>
      <w:r w:rsidRPr="00034C0C">
        <w:rPr>
          <w:rFonts w:ascii="Times New Roman" w:hAnsi="Times New Roman" w:cs="Times New Roman"/>
          <w:color w:val="FF0000"/>
          <w:sz w:val="22"/>
          <w:szCs w:val="22"/>
          <w:rPrChange w:id="184" w:author="Quang P. Nguyen" w:date="2021-11-19T17:11:00Z">
            <w:rPr/>
          </w:rPrChange>
        </w:rPr>
        <w:t>that this is just a paper written in triplicate without a coherent</w:t>
      </w:r>
      <w:r w:rsidR="00ED3611" w:rsidRPr="00034C0C">
        <w:rPr>
          <w:rFonts w:ascii="Times New Roman" w:hAnsi="Times New Roman" w:cs="Times New Roman"/>
          <w:color w:val="FF0000"/>
          <w:sz w:val="22"/>
          <w:szCs w:val="22"/>
          <w:rPrChange w:id="185" w:author="Quang P. Nguyen" w:date="2021-11-19T17:11:00Z">
            <w:rPr/>
          </w:rPrChange>
        </w:rPr>
        <w:t xml:space="preserve"> </w:t>
      </w:r>
      <w:r w:rsidRPr="00034C0C">
        <w:rPr>
          <w:rFonts w:ascii="Times New Roman" w:hAnsi="Times New Roman" w:cs="Times New Roman"/>
          <w:color w:val="FF0000"/>
          <w:sz w:val="22"/>
          <w:szCs w:val="22"/>
          <w:rPrChange w:id="186" w:author="Quang P. Nguyen" w:date="2021-11-19T17:11:00Z">
            <w:rPr/>
          </w:rPrChange>
        </w:rPr>
        <w:t>message beyond the initial idea which ends around line 215. Further</w:t>
      </w:r>
      <w:r w:rsidR="00ED3611" w:rsidRPr="00034C0C">
        <w:rPr>
          <w:rFonts w:ascii="Times New Roman" w:hAnsi="Times New Roman" w:cs="Times New Roman"/>
          <w:color w:val="FF0000"/>
          <w:sz w:val="22"/>
          <w:szCs w:val="22"/>
          <w:rPrChange w:id="187" w:author="Quang P. Nguyen" w:date="2021-11-19T17:11:00Z">
            <w:rPr/>
          </w:rPrChange>
        </w:rPr>
        <w:t xml:space="preserve"> </w:t>
      </w:r>
      <w:r w:rsidRPr="00034C0C">
        <w:rPr>
          <w:rFonts w:ascii="Times New Roman" w:hAnsi="Times New Roman" w:cs="Times New Roman"/>
          <w:color w:val="FF0000"/>
          <w:sz w:val="22"/>
          <w:szCs w:val="22"/>
          <w:rPrChange w:id="188" w:author="Quang P. Nguyen" w:date="2021-11-19T17:11:00Z">
            <w:rPr/>
          </w:rPrChange>
        </w:rPr>
        <w:t>it was not clear from reading the introduction that the paper would</w:t>
      </w:r>
      <w:r w:rsidR="00ED3611" w:rsidRPr="00034C0C">
        <w:rPr>
          <w:rFonts w:ascii="Times New Roman" w:hAnsi="Times New Roman" w:cs="Times New Roman"/>
          <w:color w:val="FF0000"/>
          <w:sz w:val="22"/>
          <w:szCs w:val="22"/>
          <w:rPrChange w:id="189" w:author="Quang P. Nguyen" w:date="2021-11-19T17:11:00Z">
            <w:rPr/>
          </w:rPrChange>
        </w:rPr>
        <w:t xml:space="preserve"> </w:t>
      </w:r>
      <w:r w:rsidRPr="00034C0C">
        <w:rPr>
          <w:rFonts w:ascii="Times New Roman" w:hAnsi="Times New Roman" w:cs="Times New Roman"/>
          <w:color w:val="FF0000"/>
          <w:sz w:val="22"/>
          <w:szCs w:val="22"/>
          <w:rPrChange w:id="190" w:author="Quang P. Nguyen" w:date="2021-11-19T17:11:00Z">
            <w:rPr/>
          </w:rPrChange>
        </w:rPr>
        <w:t>be organized like this; some warning in the introduction may help a</w:t>
      </w:r>
      <w:r w:rsidR="00ED3611" w:rsidRPr="00034C0C">
        <w:rPr>
          <w:rFonts w:ascii="Times New Roman" w:hAnsi="Times New Roman" w:cs="Times New Roman"/>
          <w:color w:val="FF0000"/>
          <w:sz w:val="22"/>
          <w:szCs w:val="22"/>
          <w:rPrChange w:id="191" w:author="Quang P. Nguyen" w:date="2021-11-19T17:11:00Z">
            <w:rPr/>
          </w:rPrChange>
        </w:rPr>
        <w:t xml:space="preserve"> </w:t>
      </w:r>
      <w:r w:rsidRPr="00034C0C">
        <w:rPr>
          <w:rFonts w:ascii="Times New Roman" w:hAnsi="Times New Roman" w:cs="Times New Roman"/>
          <w:color w:val="FF0000"/>
          <w:sz w:val="22"/>
          <w:szCs w:val="22"/>
          <w:rPrChange w:id="192" w:author="Quang P. Nguyen" w:date="2021-11-19T17:11:00Z">
            <w:rPr/>
          </w:rPrChange>
        </w:rPr>
        <w:t>bit. In fact, it was not even clear what the distinction between</w:t>
      </w:r>
      <w:r w:rsidR="00ED3611" w:rsidRPr="00034C0C">
        <w:rPr>
          <w:rFonts w:ascii="Times New Roman" w:hAnsi="Times New Roman" w:cs="Times New Roman"/>
          <w:color w:val="FF0000"/>
          <w:sz w:val="22"/>
          <w:szCs w:val="22"/>
          <w:rPrChange w:id="193" w:author="Quang P. Nguyen" w:date="2021-11-19T17:11:00Z">
            <w:rPr/>
          </w:rPrChange>
        </w:rPr>
        <w:t xml:space="preserve"> </w:t>
      </w:r>
      <w:r w:rsidRPr="00034C0C">
        <w:rPr>
          <w:rFonts w:ascii="Times New Roman" w:hAnsi="Times New Roman" w:cs="Times New Roman"/>
          <w:color w:val="FF0000"/>
          <w:sz w:val="22"/>
          <w:szCs w:val="22"/>
          <w:rPrChange w:id="194" w:author="Quang P. Nguyen" w:date="2021-11-19T17:11:00Z">
            <w:rPr/>
          </w:rPrChange>
        </w:rPr>
        <w:t>single-sample enrichment and differential abundance was from the</w:t>
      </w:r>
      <w:r w:rsidR="00ED3611" w:rsidRPr="00034C0C">
        <w:rPr>
          <w:rFonts w:ascii="Times New Roman" w:hAnsi="Times New Roman" w:cs="Times New Roman"/>
          <w:color w:val="FF0000"/>
          <w:sz w:val="22"/>
          <w:szCs w:val="22"/>
          <w:rPrChange w:id="195" w:author="Quang P. Nguyen" w:date="2021-11-19T17:11:00Z">
            <w:rPr/>
          </w:rPrChange>
        </w:rPr>
        <w:t xml:space="preserve"> </w:t>
      </w:r>
      <w:r w:rsidRPr="00034C0C">
        <w:rPr>
          <w:rFonts w:ascii="Times New Roman" w:hAnsi="Times New Roman" w:cs="Times New Roman"/>
          <w:color w:val="FF0000"/>
          <w:sz w:val="22"/>
          <w:szCs w:val="22"/>
          <w:rPrChange w:id="196" w:author="Quang P. Nguyen" w:date="2021-11-19T17:11:00Z">
            <w:rPr/>
          </w:rPrChange>
        </w:rPr>
        <w:t xml:space="preserve">introduction. In addition, this notation is non-standard. </w:t>
      </w:r>
      <w:proofErr w:type="gramStart"/>
      <w:r w:rsidRPr="00034C0C">
        <w:rPr>
          <w:rFonts w:ascii="Times New Roman" w:hAnsi="Times New Roman" w:cs="Times New Roman"/>
          <w:color w:val="FF0000"/>
          <w:sz w:val="22"/>
          <w:szCs w:val="22"/>
          <w:rPrChange w:id="197" w:author="Quang P. Nguyen" w:date="2021-11-19T17:11:00Z">
            <w:rPr/>
          </w:rPrChange>
        </w:rPr>
        <w:t>Typically</w:t>
      </w:r>
      <w:proofErr w:type="gramEnd"/>
      <w:r w:rsidR="00ED3611" w:rsidRPr="00034C0C">
        <w:rPr>
          <w:rFonts w:ascii="Times New Roman" w:hAnsi="Times New Roman" w:cs="Times New Roman"/>
          <w:color w:val="FF0000"/>
          <w:sz w:val="22"/>
          <w:szCs w:val="22"/>
          <w:rPrChange w:id="198" w:author="Quang P. Nguyen" w:date="2021-11-19T17:11:00Z">
            <w:rPr/>
          </w:rPrChange>
        </w:rPr>
        <w:t xml:space="preserve"> </w:t>
      </w:r>
      <w:r w:rsidRPr="00034C0C">
        <w:rPr>
          <w:rFonts w:ascii="Times New Roman" w:hAnsi="Times New Roman" w:cs="Times New Roman"/>
          <w:color w:val="FF0000"/>
          <w:sz w:val="22"/>
          <w:szCs w:val="22"/>
          <w:rPrChange w:id="199" w:author="Quang P. Nguyen" w:date="2021-11-19T17:11:00Z">
            <w:rPr/>
          </w:rPrChange>
        </w:rPr>
        <w:t xml:space="preserve">enrichment (e.g., as used in </w:t>
      </w:r>
      <w:proofErr w:type="spellStart"/>
      <w:r w:rsidRPr="00034C0C">
        <w:rPr>
          <w:rFonts w:ascii="Times New Roman" w:hAnsi="Times New Roman" w:cs="Times New Roman"/>
          <w:color w:val="FF0000"/>
          <w:sz w:val="22"/>
          <w:szCs w:val="22"/>
          <w:rPrChange w:id="200" w:author="Quang P. Nguyen" w:date="2021-11-19T17:11:00Z">
            <w:rPr/>
          </w:rPrChange>
        </w:rPr>
        <w:t>gsEa</w:t>
      </w:r>
      <w:proofErr w:type="spellEnd"/>
      <w:r w:rsidRPr="00034C0C">
        <w:rPr>
          <w:rFonts w:ascii="Times New Roman" w:hAnsi="Times New Roman" w:cs="Times New Roman"/>
          <w:color w:val="FF0000"/>
          <w:sz w:val="22"/>
          <w:szCs w:val="22"/>
          <w:rPrChange w:id="201" w:author="Quang P. Nguyen" w:date="2021-11-19T17:11:00Z">
            <w:rPr/>
          </w:rPrChange>
        </w:rPr>
        <w:t>) refers to essentially</w:t>
      </w:r>
      <w:r w:rsidR="00ED3611" w:rsidRPr="00034C0C">
        <w:rPr>
          <w:rFonts w:ascii="Times New Roman" w:hAnsi="Times New Roman" w:cs="Times New Roman"/>
          <w:color w:val="FF0000"/>
          <w:sz w:val="22"/>
          <w:szCs w:val="22"/>
          <w:rPrChange w:id="202" w:author="Quang P. Nguyen" w:date="2021-11-19T17:11:00Z">
            <w:rPr/>
          </w:rPrChange>
        </w:rPr>
        <w:t xml:space="preserve"> </w:t>
      </w:r>
      <w:r w:rsidRPr="00034C0C">
        <w:rPr>
          <w:rFonts w:ascii="Times New Roman" w:hAnsi="Times New Roman" w:cs="Times New Roman"/>
          <w:color w:val="FF0000"/>
          <w:sz w:val="22"/>
          <w:szCs w:val="22"/>
          <w:rPrChange w:id="203" w:author="Quang P. Nguyen" w:date="2021-11-19T17:11:00Z">
            <w:rPr/>
          </w:rPrChange>
        </w:rPr>
        <w:t>differential expression but for sets of genes (i.e., it is typically</w:t>
      </w:r>
      <w:r w:rsidR="00ED3611" w:rsidRPr="00034C0C">
        <w:rPr>
          <w:rFonts w:ascii="Times New Roman" w:hAnsi="Times New Roman" w:cs="Times New Roman"/>
          <w:color w:val="FF0000"/>
          <w:sz w:val="22"/>
          <w:szCs w:val="22"/>
          <w:rPrChange w:id="204" w:author="Quang P. Nguyen" w:date="2021-11-19T17:11:00Z">
            <w:rPr/>
          </w:rPrChange>
        </w:rPr>
        <w:t xml:space="preserve"> </w:t>
      </w:r>
      <w:r w:rsidRPr="00034C0C">
        <w:rPr>
          <w:rFonts w:ascii="Times New Roman" w:hAnsi="Times New Roman" w:cs="Times New Roman"/>
          <w:color w:val="FF0000"/>
          <w:sz w:val="22"/>
          <w:szCs w:val="22"/>
          <w:rPrChange w:id="205" w:author="Quang P. Nguyen" w:date="2021-11-19T17:11:00Z">
            <w:rPr/>
          </w:rPrChange>
        </w:rPr>
        <w:t>a comparison between groups). This makes the "single-sample</w:t>
      </w:r>
      <w:r w:rsidR="00ED3611" w:rsidRPr="00034C0C">
        <w:rPr>
          <w:rFonts w:ascii="Times New Roman" w:hAnsi="Times New Roman" w:cs="Times New Roman"/>
          <w:color w:val="FF0000"/>
          <w:sz w:val="22"/>
          <w:szCs w:val="22"/>
          <w:rPrChange w:id="206" w:author="Quang P. Nguyen" w:date="2021-11-19T17:11:00Z">
            <w:rPr/>
          </w:rPrChange>
        </w:rPr>
        <w:t xml:space="preserve"> </w:t>
      </w:r>
      <w:r w:rsidRPr="00034C0C">
        <w:rPr>
          <w:rFonts w:ascii="Times New Roman" w:hAnsi="Times New Roman" w:cs="Times New Roman"/>
          <w:color w:val="FF0000"/>
          <w:sz w:val="22"/>
          <w:szCs w:val="22"/>
          <w:rPrChange w:id="207" w:author="Quang P. Nguyen" w:date="2021-11-19T17:11:00Z">
            <w:rPr/>
          </w:rPrChange>
        </w:rPr>
        <w:t>enrichment" terminology confusing.</w:t>
      </w:r>
    </w:p>
    <w:p w14:paraId="0EF1EAD7" w14:textId="492A6068" w:rsidR="007609C2" w:rsidRPr="009A44FC" w:rsidRDefault="007609C2" w:rsidP="007609C2">
      <w:pPr>
        <w:pStyle w:val="ListParagraph"/>
        <w:spacing w:after="120"/>
        <w:contextualSpacing w:val="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Considering the reviewer’s concerns, we have provided clarification to the structure of the manuscript in the introduction. Additionally, we have also restructured the manuscript such that it features the enrichment analysis more prominently</w:t>
      </w:r>
      <w:r w:rsidR="00E6776D" w:rsidRPr="009A44FC">
        <w:rPr>
          <w:rFonts w:ascii="Times New Roman" w:hAnsi="Times New Roman" w:cs="Times New Roman"/>
          <w:color w:val="000000" w:themeColor="text1"/>
          <w:sz w:val="22"/>
          <w:szCs w:val="22"/>
        </w:rPr>
        <w:t xml:space="preserve"> and provide clarification on the specific meaning of each section. We also adjusted figures </w:t>
      </w:r>
      <w:r w:rsidR="00336EB0" w:rsidRPr="009A44FC">
        <w:rPr>
          <w:rFonts w:ascii="Times New Roman" w:hAnsi="Times New Roman" w:cs="Times New Roman"/>
          <w:color w:val="000000" w:themeColor="text1"/>
          <w:sz w:val="22"/>
          <w:szCs w:val="22"/>
        </w:rPr>
        <w:t xml:space="preserve">to hopefully help with clarity to distinguish them across different sections. </w:t>
      </w:r>
      <w:r w:rsidRPr="009A44FC">
        <w:rPr>
          <w:rFonts w:ascii="Times New Roman" w:hAnsi="Times New Roman" w:cs="Times New Roman"/>
          <w:color w:val="000000" w:themeColor="text1"/>
          <w:sz w:val="22"/>
          <w:szCs w:val="22"/>
        </w:rPr>
        <w:t xml:space="preserve"> </w:t>
      </w:r>
    </w:p>
    <w:p w14:paraId="10E7EA12" w14:textId="77777777" w:rsidR="00BB7799" w:rsidRPr="009A44FC" w:rsidRDefault="00BB7799" w:rsidP="002270CE">
      <w:pPr>
        <w:spacing w:after="120"/>
        <w:rPr>
          <w:rFonts w:ascii="Times New Roman" w:hAnsi="Times New Roman" w:cs="Times New Roman"/>
          <w:sz w:val="22"/>
          <w:szCs w:val="22"/>
        </w:rPr>
      </w:pPr>
    </w:p>
    <w:p w14:paraId="7CD87F28" w14:textId="1893202A" w:rsidR="00C40008"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b/>
          <w:bCs/>
          <w:sz w:val="22"/>
          <w:szCs w:val="22"/>
        </w:rPr>
        <w:t>Reviewer 2</w:t>
      </w:r>
      <w:r w:rsidRPr="009A44FC">
        <w:rPr>
          <w:rFonts w:ascii="Times New Roman" w:hAnsi="Times New Roman" w:cs="Times New Roman"/>
          <w:sz w:val="22"/>
          <w:szCs w:val="22"/>
        </w:rPr>
        <w:t xml:space="preserve">: </w:t>
      </w:r>
    </w:p>
    <w:p w14:paraId="2C0B738E" w14:textId="5F459DD5"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u w:val="single"/>
        </w:rPr>
        <w:t>Summary</w:t>
      </w:r>
    </w:p>
    <w:p w14:paraId="4E5CDF35" w14:textId="77777777" w:rsidR="00BB7799"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theoretical considerations with the use of a competitive null hypothesis for enrichment testing.</w:t>
      </w:r>
    </w:p>
    <w:p w14:paraId="5BEBDF2D" w14:textId="7BFC7460" w:rsidR="00BB7799" w:rsidRPr="009A44FC" w:rsidRDefault="00AD17DB"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t xml:space="preserve">We would like to thank Reviewer 2 for the detailed and encouraging responses. We have taken structural changes in the manuscript (as described in the preamble section of this response) to make sure we acknowledge the standards set out by </w:t>
      </w:r>
      <w:proofErr w:type="spellStart"/>
      <w:r w:rsidRPr="009A44FC">
        <w:rPr>
          <w:rFonts w:ascii="Times New Roman" w:hAnsi="Times New Roman" w:cs="Times New Roman"/>
          <w:color w:val="000000" w:themeColor="text1"/>
          <w:sz w:val="22"/>
          <w:szCs w:val="22"/>
        </w:rPr>
        <w:t>Geistlinger</w:t>
      </w:r>
      <w:proofErr w:type="spellEnd"/>
      <w:r w:rsidRPr="009A44FC">
        <w:rPr>
          <w:rFonts w:ascii="Times New Roman" w:hAnsi="Times New Roman" w:cs="Times New Roman"/>
          <w:color w:val="000000" w:themeColor="text1"/>
          <w:sz w:val="22"/>
          <w:szCs w:val="22"/>
        </w:rPr>
        <w:t xml:space="preserve"> et al. 2021. </w:t>
      </w:r>
      <w:r w:rsidR="006D3434" w:rsidRPr="009A44FC">
        <w:rPr>
          <w:rFonts w:ascii="Times New Roman" w:hAnsi="Times New Roman" w:cs="Times New Roman"/>
          <w:color w:val="000000" w:themeColor="text1"/>
          <w:sz w:val="22"/>
          <w:szCs w:val="22"/>
        </w:rPr>
        <w:t xml:space="preserve">Additionally, we have also added a discussion to the section on adjusting for correlation with regards to the statistical issues </w:t>
      </w:r>
      <w:proofErr w:type="gramStart"/>
      <w:r w:rsidR="006D3434" w:rsidRPr="009A44FC">
        <w:rPr>
          <w:rFonts w:ascii="Times New Roman" w:hAnsi="Times New Roman" w:cs="Times New Roman"/>
          <w:color w:val="000000" w:themeColor="text1"/>
          <w:sz w:val="22"/>
          <w:szCs w:val="22"/>
        </w:rPr>
        <w:t xml:space="preserve">mentioned, </w:t>
      </w:r>
      <w:r w:rsidR="00725DE6" w:rsidRPr="009A44FC">
        <w:rPr>
          <w:rFonts w:ascii="Times New Roman" w:hAnsi="Times New Roman" w:cs="Times New Roman"/>
          <w:color w:val="000000" w:themeColor="text1"/>
          <w:sz w:val="22"/>
          <w:szCs w:val="22"/>
        </w:rPr>
        <w:t>and</w:t>
      </w:r>
      <w:proofErr w:type="gramEnd"/>
      <w:r w:rsidR="00725DE6" w:rsidRPr="009A44FC">
        <w:rPr>
          <w:rFonts w:ascii="Times New Roman" w:hAnsi="Times New Roman" w:cs="Times New Roman"/>
          <w:color w:val="000000" w:themeColor="text1"/>
          <w:sz w:val="22"/>
          <w:szCs w:val="22"/>
        </w:rPr>
        <w:t xml:space="preserve"> have also fixed the package. </w:t>
      </w:r>
    </w:p>
    <w:p w14:paraId="02031F6C" w14:textId="24BD345E" w:rsidR="00BB7799" w:rsidRPr="009A44FC" w:rsidRDefault="00C40008"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Installation: </w:t>
      </w:r>
    </w:p>
    <w:p w14:paraId="4CD9142D" w14:textId="1C8072C2" w:rsidR="00BB7799" w:rsidRPr="009A44FC" w:rsidRDefault="00BB7799" w:rsidP="002270CE">
      <w:pPr>
        <w:spacing w:after="120"/>
        <w:rPr>
          <w:rFonts w:ascii="Times New Roman" w:hAnsi="Times New Roman" w:cs="Times New Roman"/>
          <w:sz w:val="22"/>
          <w:szCs w:val="22"/>
        </w:rPr>
      </w:pPr>
      <w:r w:rsidRPr="009A44FC">
        <w:rPr>
          <w:rFonts w:ascii="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sidRPr="009A44FC">
        <w:rPr>
          <w:rFonts w:ascii="Times New Roman" w:hAnsi="Times New Roman" w:cs="Times New Roman"/>
          <w:color w:val="FF0000"/>
          <w:sz w:val="22"/>
          <w:szCs w:val="22"/>
        </w:rPr>
        <w:t>is</w:t>
      </w:r>
      <w:proofErr w:type="gramEnd"/>
      <w:r w:rsidRPr="009A44FC">
        <w:rPr>
          <w:rFonts w:ascii="Times New Roman" w:hAnsi="Times New Roman" w:cs="Times New Roman"/>
          <w:color w:val="FF0000"/>
          <w:sz w:val="22"/>
          <w:szCs w:val="22"/>
        </w:rPr>
        <w:t xml:space="preserve"> included below. The method looks useful for the </w:t>
      </w:r>
      <w:proofErr w:type="gramStart"/>
      <w:r w:rsidRPr="009A44FC">
        <w:rPr>
          <w:rFonts w:ascii="Times New Roman" w:hAnsi="Times New Roman" w:cs="Times New Roman"/>
          <w:color w:val="FF0000"/>
          <w:sz w:val="22"/>
          <w:szCs w:val="22"/>
        </w:rPr>
        <w:t>community</w:t>
      </w:r>
      <w:proofErr w:type="gramEnd"/>
      <w:r w:rsidRPr="009A44FC">
        <w:rPr>
          <w:rFonts w:ascii="Times New Roman" w:hAnsi="Times New Roman" w:cs="Times New Roman"/>
          <w:color w:val="FF0000"/>
          <w:sz w:val="22"/>
          <w:szCs w:val="22"/>
        </w:rPr>
        <w:t xml:space="preserve"> and I would strongly encourage a Bioconductor submission (or at least a CRAN submission) of the package to ensure that the package passes R CMD build, check, and install in a continuous integration setup</w:t>
      </w:r>
      <w:r w:rsidRPr="009A44FC">
        <w:rPr>
          <w:rFonts w:ascii="Times New Roman" w:hAnsi="Times New Roman" w:cs="Times New Roman"/>
          <w:sz w:val="22"/>
          <w:szCs w:val="22"/>
        </w:rPr>
        <w:t>.</w:t>
      </w:r>
      <w:r w:rsidR="00C40008" w:rsidRPr="009A44FC">
        <w:rPr>
          <w:rFonts w:ascii="Times New Roman" w:hAnsi="Times New Roman" w:cs="Times New Roman"/>
          <w:sz w:val="22"/>
          <w:szCs w:val="22"/>
        </w:rPr>
        <w:t xml:space="preserve"> (Detailed error message</w:t>
      </w:r>
      <w:r w:rsidR="00387166" w:rsidRPr="009A44FC">
        <w:rPr>
          <w:rFonts w:ascii="Times New Roman" w:hAnsi="Times New Roman" w:cs="Times New Roman"/>
          <w:sz w:val="22"/>
          <w:szCs w:val="22"/>
        </w:rPr>
        <w:t xml:space="preserve"> that was attached by Reviewer 2</w:t>
      </w:r>
      <w:r w:rsidR="00C40008" w:rsidRPr="009A44FC">
        <w:rPr>
          <w:rFonts w:ascii="Times New Roman" w:hAnsi="Times New Roman" w:cs="Times New Roman"/>
          <w:sz w:val="22"/>
          <w:szCs w:val="22"/>
        </w:rPr>
        <w:t xml:space="preserve"> was excluded from this response for clarity)</w:t>
      </w:r>
    </w:p>
    <w:p w14:paraId="3EE7E70E" w14:textId="0ACD40F4" w:rsidR="00BB7799" w:rsidRPr="009A44FC" w:rsidRDefault="002270CE" w:rsidP="002270CE">
      <w:pPr>
        <w:spacing w:after="120"/>
        <w:rPr>
          <w:rFonts w:ascii="Times New Roman" w:hAnsi="Times New Roman" w:cs="Times New Roman"/>
          <w:sz w:val="22"/>
          <w:szCs w:val="22"/>
        </w:rPr>
      </w:pPr>
      <w:r w:rsidRPr="009A44FC">
        <w:rPr>
          <w:rFonts w:ascii="Times New Roman" w:hAnsi="Times New Roman" w:cs="Times New Roman"/>
          <w:sz w:val="22"/>
          <w:szCs w:val="22"/>
        </w:rPr>
        <w:t>We have provided an updated version of the package and submitted it to CRAN/Bioconductor</w:t>
      </w:r>
      <w:r w:rsidR="00AF6497">
        <w:rPr>
          <w:rFonts w:ascii="Times New Roman" w:hAnsi="Times New Roman" w:cs="Times New Roman"/>
          <w:sz w:val="22"/>
          <w:szCs w:val="22"/>
        </w:rPr>
        <w:t xml:space="preserve"> (issue link)</w:t>
      </w:r>
      <w:r w:rsidRPr="009A44FC">
        <w:rPr>
          <w:rFonts w:ascii="Times New Roman" w:hAnsi="Times New Roman" w:cs="Times New Roman"/>
          <w:sz w:val="22"/>
          <w:szCs w:val="22"/>
        </w:rPr>
        <w:t xml:space="preserve">. The current in development version on GitHub have passed all R CMD CHECK on Windows, MacOS, and </w:t>
      </w:r>
      <w:r w:rsidR="005073B9" w:rsidRPr="009A44FC">
        <w:rPr>
          <w:rFonts w:ascii="Times New Roman" w:hAnsi="Times New Roman" w:cs="Times New Roman"/>
          <w:sz w:val="22"/>
          <w:szCs w:val="22"/>
        </w:rPr>
        <w:t xml:space="preserve">Linux (Ubuntu 18.08) via GitHub Actions. </w:t>
      </w:r>
      <w:r w:rsidR="00AF6497">
        <w:rPr>
          <w:rFonts w:ascii="Times New Roman" w:hAnsi="Times New Roman" w:cs="Times New Roman"/>
          <w:sz w:val="22"/>
          <w:szCs w:val="22"/>
        </w:rPr>
        <w:t xml:space="preserve">If there are any installation issues, please let us know. </w:t>
      </w:r>
    </w:p>
    <w:p w14:paraId="18945102" w14:textId="1584EAD8"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Adapting standards for the benchmarking of enrichment methods:</w:t>
      </w:r>
    </w:p>
    <w:p w14:paraId="1DF0D172" w14:textId="658E7AE4" w:rsidR="00C40008" w:rsidRPr="009A44FC" w:rsidRDefault="00BB7799" w:rsidP="002270CE">
      <w:pPr>
        <w:spacing w:after="120"/>
        <w:rPr>
          <w:rFonts w:ascii="Times New Roman" w:hAnsi="Times New Roman" w:cs="Times New Roman"/>
          <w:sz w:val="22"/>
          <w:szCs w:val="22"/>
        </w:rPr>
      </w:pP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w:t>
      </w:r>
      <w:proofErr w:type="spellStart"/>
      <w:r w:rsidRPr="009A44FC">
        <w:rPr>
          <w:rFonts w:ascii="Times New Roman" w:hAnsi="Times New Roman" w:cs="Times New Roman"/>
          <w:color w:val="FF0000"/>
          <w:sz w:val="22"/>
          <w:szCs w:val="22"/>
        </w:rPr>
        <w:t>doi</w:t>
      </w:r>
      <w:proofErr w:type="spellEnd"/>
      <w:r w:rsidRPr="009A44FC">
        <w:rPr>
          <w:rFonts w:ascii="Times New Roman" w:hAnsi="Times New Roman" w:cs="Times New Roman"/>
          <w:color w:val="FF0000"/>
          <w:sz w:val="22"/>
          <w:szCs w:val="22"/>
        </w:rPr>
        <w:t xml:space="preserve">: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w:t>
      </w:r>
      <w:proofErr w:type="gramStart"/>
      <w:r w:rsidRPr="009A44FC">
        <w:rPr>
          <w:rFonts w:ascii="Times New Roman" w:hAnsi="Times New Roman" w:cs="Times New Roman"/>
          <w:color w:val="FF0000"/>
          <w:sz w:val="22"/>
          <w:szCs w:val="22"/>
        </w:rPr>
        <w:t>a number of</w:t>
      </w:r>
      <w:proofErr w:type="gramEnd"/>
      <w:r w:rsidRPr="009A44FC">
        <w:rPr>
          <w:rFonts w:ascii="Times New Roman" w:hAnsi="Times New Roman" w:cs="Times New Roman"/>
          <w:color w:val="FF0000"/>
          <w:sz w:val="22"/>
          <w:szCs w:val="22"/>
        </w:rPr>
        <w:t xml:space="preserve"> criteria that apply as-is also for new enrichment methods in the microbiome data realm (such as runtime, proportion of rejected null hypotheses, behavior on permuted sample labels and random gene sets). Although I would really like to commend the authors for using </w:t>
      </w:r>
      <w:r w:rsidRPr="009A44FC">
        <w:rPr>
          <w:rFonts w:ascii="Times New Roman" w:hAnsi="Times New Roman" w:cs="Times New Roman"/>
          <w:color w:val="FF0000"/>
          <w:sz w:val="22"/>
          <w:szCs w:val="22"/>
        </w:rPr>
        <w:lastRenderedPageBreak/>
        <w:t xml:space="preserve">curated and standardized datasets from </w:t>
      </w:r>
      <w:proofErr w:type="spellStart"/>
      <w:r w:rsidRPr="009A44FC">
        <w:rPr>
          <w:rFonts w:ascii="Times New Roman" w:hAnsi="Times New Roman" w:cs="Times New Roman"/>
          <w:color w:val="FF0000"/>
          <w:sz w:val="22"/>
          <w:szCs w:val="22"/>
        </w:rPr>
        <w:t>curat</w:t>
      </w:r>
      <w:r w:rsidR="00D065A0" w:rsidRPr="009A44FC">
        <w:rPr>
          <w:rFonts w:ascii="Times New Roman" w:hAnsi="Times New Roman" w:cs="Times New Roman"/>
          <w:color w:val="FF0000"/>
          <w:sz w:val="22"/>
          <w:szCs w:val="22"/>
        </w:rPr>
        <w:t>e</w:t>
      </w:r>
      <w:r w:rsidRPr="009A44FC">
        <w:rPr>
          <w:rFonts w:ascii="Times New Roman" w:hAnsi="Times New Roman" w:cs="Times New Roman"/>
          <w:color w:val="FF0000"/>
          <w:sz w:val="22"/>
          <w:szCs w:val="22"/>
        </w:rPr>
        <w:t>dMetagenomicData</w:t>
      </w:r>
      <w:proofErr w:type="spellEnd"/>
      <w:r w:rsidRPr="009A44FC">
        <w:rPr>
          <w:rFonts w:ascii="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w:t>
      </w:r>
      <w:proofErr w:type="gramStart"/>
      <w:r w:rsidRPr="009A44FC">
        <w:rPr>
          <w:rFonts w:ascii="Times New Roman" w:hAnsi="Times New Roman" w:cs="Times New Roman"/>
          <w:color w:val="FF0000"/>
          <w:sz w:val="22"/>
          <w:szCs w:val="22"/>
        </w:rPr>
        <w:t>has the opportunity to</w:t>
      </w:r>
      <w:proofErr w:type="gramEnd"/>
      <w:r w:rsidRPr="009A44FC">
        <w:rPr>
          <w:rFonts w:ascii="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r w:rsidRPr="009A44FC">
        <w:rPr>
          <w:rFonts w:ascii="Times New Roman" w:hAnsi="Times New Roman" w:cs="Times New Roman"/>
          <w:sz w:val="22"/>
          <w:szCs w:val="22"/>
        </w:rPr>
        <w:t>.</w:t>
      </w:r>
    </w:p>
    <w:p w14:paraId="1F227A32" w14:textId="43F1C499" w:rsidR="00C40008" w:rsidRDefault="009749F2" w:rsidP="002270CE">
      <w:pPr>
        <w:spacing w:after="120"/>
        <w:rPr>
          <w:rFonts w:ascii="Times New Roman" w:hAnsi="Times New Roman" w:cs="Times New Roman"/>
          <w:sz w:val="22"/>
          <w:szCs w:val="22"/>
        </w:rPr>
      </w:pPr>
      <w:r w:rsidRPr="009A44FC">
        <w:rPr>
          <w:rFonts w:ascii="Times New Roman" w:hAnsi="Times New Roman" w:cs="Times New Roman"/>
          <w:sz w:val="22"/>
          <w:szCs w:val="22"/>
        </w:rPr>
        <w:t xml:space="preserve">We thank the reviewer for </w:t>
      </w:r>
      <w:r w:rsidR="00CD1CBA" w:rsidRPr="009A44FC">
        <w:rPr>
          <w:rFonts w:ascii="Times New Roman" w:hAnsi="Times New Roman" w:cs="Times New Roman"/>
          <w:sz w:val="22"/>
          <w:szCs w:val="22"/>
        </w:rPr>
        <w:t xml:space="preserve">directing us to </w:t>
      </w:r>
      <w:r w:rsidRPr="009A44FC">
        <w:rPr>
          <w:rFonts w:ascii="Times New Roman" w:hAnsi="Times New Roman" w:cs="Times New Roman"/>
          <w:sz w:val="22"/>
          <w:szCs w:val="22"/>
        </w:rPr>
        <w:t xml:space="preserve">the </w:t>
      </w:r>
      <w:proofErr w:type="spellStart"/>
      <w:r w:rsidRPr="009A44FC">
        <w:rPr>
          <w:rFonts w:ascii="Times New Roman" w:hAnsi="Times New Roman" w:cs="Times New Roman"/>
          <w:sz w:val="22"/>
          <w:szCs w:val="22"/>
        </w:rPr>
        <w:t>Geistlinger</w:t>
      </w:r>
      <w:proofErr w:type="spellEnd"/>
      <w:r w:rsidRPr="009A44FC">
        <w:rPr>
          <w:rFonts w:ascii="Times New Roman" w:hAnsi="Times New Roman" w:cs="Times New Roman"/>
          <w:sz w:val="22"/>
          <w:szCs w:val="22"/>
        </w:rPr>
        <w:t xml:space="preserve"> et al. </w:t>
      </w:r>
      <w:r w:rsidR="00886D13" w:rsidRPr="009A44FC">
        <w:rPr>
          <w:rFonts w:ascii="Times New Roman" w:hAnsi="Times New Roman" w:cs="Times New Roman"/>
          <w:sz w:val="22"/>
          <w:szCs w:val="22"/>
        </w:rPr>
        <w:t>paper</w:t>
      </w:r>
      <w:r w:rsidRPr="009A44FC">
        <w:rPr>
          <w:rFonts w:ascii="Times New Roman" w:hAnsi="Times New Roman" w:cs="Times New Roman"/>
          <w:sz w:val="22"/>
          <w:szCs w:val="22"/>
        </w:rPr>
        <w:t xml:space="preserve">. We agree that set-based approaches from the microbiome </w:t>
      </w:r>
      <w:r w:rsidR="003D4D25" w:rsidRPr="009A44FC">
        <w:rPr>
          <w:rFonts w:ascii="Times New Roman" w:hAnsi="Times New Roman" w:cs="Times New Roman"/>
          <w:sz w:val="22"/>
          <w:szCs w:val="22"/>
        </w:rPr>
        <w:t xml:space="preserve">field </w:t>
      </w:r>
      <w:r w:rsidRPr="009A44FC">
        <w:rPr>
          <w:rFonts w:ascii="Times New Roman" w:hAnsi="Times New Roman" w:cs="Times New Roman"/>
          <w:sz w:val="22"/>
          <w:szCs w:val="22"/>
        </w:rPr>
        <w:t xml:space="preserve">should learn and adapt from existing standards from the gene-set testing literature. </w:t>
      </w:r>
      <w:r w:rsidR="00AF6497">
        <w:rPr>
          <w:rFonts w:ascii="Times New Roman" w:hAnsi="Times New Roman" w:cs="Times New Roman"/>
          <w:sz w:val="22"/>
          <w:szCs w:val="22"/>
        </w:rPr>
        <w:t xml:space="preserve">After consulting,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we noticed that many of the existing sections of the manuscript already corresponds to that of the </w:t>
      </w:r>
      <w:proofErr w:type="spellStart"/>
      <w:r w:rsidR="00AF6497">
        <w:rPr>
          <w:rFonts w:ascii="Times New Roman" w:hAnsi="Times New Roman" w:cs="Times New Roman"/>
          <w:sz w:val="22"/>
          <w:szCs w:val="22"/>
        </w:rPr>
        <w:t>Geistliner</w:t>
      </w:r>
      <w:proofErr w:type="spellEnd"/>
      <w:r w:rsidR="00AF6497">
        <w:rPr>
          <w:rFonts w:ascii="Times New Roman" w:hAnsi="Times New Roman" w:cs="Times New Roman"/>
          <w:sz w:val="22"/>
          <w:szCs w:val="22"/>
        </w:rPr>
        <w:t xml:space="preserve"> et al. paper. </w:t>
      </w:r>
      <w:r w:rsidRPr="009A44FC">
        <w:rPr>
          <w:rFonts w:ascii="Times New Roman" w:hAnsi="Times New Roman" w:cs="Times New Roman"/>
          <w:sz w:val="22"/>
          <w:szCs w:val="22"/>
        </w:rPr>
        <w:t>As such, we have made</w:t>
      </w:r>
      <w:r w:rsidR="00AF6497">
        <w:rPr>
          <w:rFonts w:ascii="Times New Roman" w:hAnsi="Times New Roman" w:cs="Times New Roman"/>
          <w:sz w:val="22"/>
          <w:szCs w:val="22"/>
        </w:rPr>
        <w:t xml:space="preserve"> some reorganization to the manuscript to properly communicate the relationship between our evaluation strategy versus the standards set by </w:t>
      </w:r>
      <w:proofErr w:type="spellStart"/>
      <w:r w:rsidR="00AF6497">
        <w:rPr>
          <w:rFonts w:ascii="Times New Roman" w:hAnsi="Times New Roman" w:cs="Times New Roman"/>
          <w:sz w:val="22"/>
          <w:szCs w:val="22"/>
        </w:rPr>
        <w:t>Geistlinger</w:t>
      </w:r>
      <w:proofErr w:type="spellEnd"/>
      <w:r w:rsidR="00AF6497">
        <w:rPr>
          <w:rFonts w:ascii="Times New Roman" w:hAnsi="Times New Roman" w:cs="Times New Roman"/>
          <w:sz w:val="22"/>
          <w:szCs w:val="22"/>
        </w:rPr>
        <w:t xml:space="preserve"> et al. Changes are as follows: </w:t>
      </w:r>
      <w:r w:rsidRPr="009A44FC">
        <w:rPr>
          <w:rFonts w:ascii="Times New Roman" w:hAnsi="Times New Roman" w:cs="Times New Roman"/>
          <w:sz w:val="22"/>
          <w:szCs w:val="22"/>
        </w:rPr>
        <w:t xml:space="preserve"> </w:t>
      </w:r>
    </w:p>
    <w:p w14:paraId="3186E711" w14:textId="77777777" w:rsidR="0094041D" w:rsidRDefault="0094041D" w:rsidP="009749F2">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have combined the “differential abundance” and “single sample enrichment testing” sections into one section titled “enrichment analysis”. Under this section, “single sample enrichment testing” is now “inference at the sample level”, and “differential abundance” is now “inference at the population level”. </w:t>
      </w:r>
    </w:p>
    <w:p w14:paraId="056FF512" w14:textId="77777777" w:rsidR="00D41065" w:rsidRDefault="0094041D" w:rsidP="00D41065">
      <w:pPr>
        <w:pStyle w:val="ListParagraph"/>
        <w:numPr>
          <w:ilvl w:val="0"/>
          <w:numId w:val="9"/>
        </w:numPr>
        <w:spacing w:after="120"/>
        <w:rPr>
          <w:rFonts w:ascii="Times New Roman" w:hAnsi="Times New Roman" w:cs="Times New Roman"/>
          <w:sz w:val="22"/>
          <w:szCs w:val="22"/>
        </w:rPr>
      </w:pPr>
      <w:r>
        <w:rPr>
          <w:rFonts w:ascii="Times New Roman" w:hAnsi="Times New Roman" w:cs="Times New Roman"/>
          <w:sz w:val="22"/>
          <w:szCs w:val="22"/>
        </w:rPr>
        <w:t xml:space="preserve">We created a new section </w:t>
      </w:r>
      <w:r w:rsidR="00175D3B" w:rsidRPr="009A44FC">
        <w:rPr>
          <w:rFonts w:ascii="Times New Roman" w:hAnsi="Times New Roman" w:cs="Times New Roman"/>
          <w:sz w:val="22"/>
          <w:szCs w:val="22"/>
        </w:rPr>
        <w:t xml:space="preserve">titled </w:t>
      </w:r>
      <w:r w:rsidR="00B20751" w:rsidRPr="009A44FC">
        <w:rPr>
          <w:rFonts w:ascii="Times New Roman" w:hAnsi="Times New Roman" w:cs="Times New Roman"/>
          <w:sz w:val="22"/>
          <w:szCs w:val="22"/>
        </w:rPr>
        <w:t xml:space="preserve">“downstream analyses” </w:t>
      </w:r>
      <w:proofErr w:type="gramStart"/>
      <w:r w:rsidR="00B20751" w:rsidRPr="009A44FC">
        <w:rPr>
          <w:rFonts w:ascii="Times New Roman" w:hAnsi="Times New Roman" w:cs="Times New Roman"/>
          <w:sz w:val="22"/>
          <w:szCs w:val="22"/>
        </w:rPr>
        <w:t>in order to</w:t>
      </w:r>
      <w:proofErr w:type="gramEnd"/>
      <w:r w:rsidR="00B20751" w:rsidRPr="009A44FC">
        <w:rPr>
          <w:rFonts w:ascii="Times New Roman" w:hAnsi="Times New Roman" w:cs="Times New Roman"/>
          <w:sz w:val="22"/>
          <w:szCs w:val="22"/>
        </w:rPr>
        <w:t xml:space="preserve"> distinguish the primary goal of our approach (which is enrichment testing) from secondary goals of providing sample-level scores that h</w:t>
      </w:r>
      <w:r w:rsidR="00175D3B" w:rsidRPr="009A44FC">
        <w:rPr>
          <w:rFonts w:ascii="Times New Roman" w:hAnsi="Times New Roman" w:cs="Times New Roman"/>
          <w:sz w:val="22"/>
          <w:szCs w:val="22"/>
        </w:rPr>
        <w:t xml:space="preserve">as utility in further analyses. </w:t>
      </w:r>
      <w:r>
        <w:rPr>
          <w:rFonts w:ascii="Times New Roman" w:hAnsi="Times New Roman" w:cs="Times New Roman"/>
          <w:sz w:val="22"/>
          <w:szCs w:val="22"/>
        </w:rPr>
        <w:t xml:space="preserve">Under this section would </w:t>
      </w:r>
      <w:r w:rsidR="00D41065">
        <w:rPr>
          <w:rFonts w:ascii="Times New Roman" w:hAnsi="Times New Roman" w:cs="Times New Roman"/>
          <w:sz w:val="22"/>
          <w:szCs w:val="22"/>
        </w:rPr>
        <w:t xml:space="preserve">be the </w:t>
      </w:r>
      <w:r>
        <w:rPr>
          <w:rFonts w:ascii="Times New Roman" w:hAnsi="Times New Roman" w:cs="Times New Roman"/>
          <w:sz w:val="22"/>
          <w:szCs w:val="22"/>
        </w:rPr>
        <w:t>“disease prediction”</w:t>
      </w:r>
      <w:r w:rsidR="00D41065">
        <w:rPr>
          <w:rFonts w:ascii="Times New Roman" w:hAnsi="Times New Roman" w:cs="Times New Roman"/>
          <w:sz w:val="22"/>
          <w:szCs w:val="22"/>
        </w:rPr>
        <w:t xml:space="preserve"> section and a new section titled “ordination analysis”. </w:t>
      </w:r>
      <w:r w:rsidR="002F5E6A">
        <w:rPr>
          <w:rFonts w:ascii="Times New Roman" w:hAnsi="Times New Roman" w:cs="Times New Roman"/>
          <w:sz w:val="22"/>
          <w:szCs w:val="22"/>
        </w:rPr>
        <w:t xml:space="preserve"> </w:t>
      </w:r>
    </w:p>
    <w:p w14:paraId="5DFACC42" w14:textId="77777777" w:rsid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 xml:space="preserve">We have added evaluations for type I error on real data using label permutation and random gene sets for both “inference at the sample level” and “inference at the population level” and have labelled them correspondingly. </w:t>
      </w:r>
    </w:p>
    <w:p w14:paraId="16501AEB" w14:textId="13EDCED7" w:rsidR="00D41065" w:rsidRPr="00D41065" w:rsidRDefault="00D41065" w:rsidP="00D41065">
      <w:pPr>
        <w:pStyle w:val="ListParagraph"/>
        <w:numPr>
          <w:ilvl w:val="0"/>
          <w:numId w:val="9"/>
        </w:numPr>
        <w:spacing w:after="120"/>
        <w:rPr>
          <w:rFonts w:ascii="Times New Roman" w:hAnsi="Times New Roman" w:cs="Times New Roman"/>
          <w:sz w:val="22"/>
          <w:szCs w:val="22"/>
        </w:rPr>
      </w:pPr>
      <w:r w:rsidRPr="00D41065">
        <w:rPr>
          <w:rFonts w:ascii="Times New Roman" w:hAnsi="Times New Roman" w:cs="Times New Roman"/>
          <w:sz w:val="22"/>
          <w:szCs w:val="22"/>
        </w:rPr>
        <w:t xml:space="preserve">Under both “inference” sections, we have clarified that our power analyses are equivalent to the “phenotypic relevance” under the </w:t>
      </w:r>
      <w:proofErr w:type="spellStart"/>
      <w:r w:rsidRPr="00D41065">
        <w:rPr>
          <w:rFonts w:ascii="Times New Roman" w:hAnsi="Times New Roman" w:cs="Times New Roman"/>
          <w:sz w:val="22"/>
          <w:szCs w:val="22"/>
        </w:rPr>
        <w:t>Geistlinger</w:t>
      </w:r>
      <w:proofErr w:type="spellEnd"/>
      <w:r w:rsidRPr="00D41065">
        <w:rPr>
          <w:rFonts w:ascii="Times New Roman" w:hAnsi="Times New Roman" w:cs="Times New Roman"/>
          <w:sz w:val="22"/>
          <w:szCs w:val="22"/>
        </w:rPr>
        <w:t xml:space="preserve"> et al. manuscript</w:t>
      </w:r>
      <w:r>
        <w:rPr>
          <w:rFonts w:ascii="Times New Roman" w:hAnsi="Times New Roman" w:cs="Times New Roman"/>
          <w:sz w:val="22"/>
          <w:szCs w:val="22"/>
        </w:rPr>
        <w:t xml:space="preserve"> since they’re both assessing whether the correct sets were enriched for a certain situation. However, we acknowledge that the sample label is not perfect and have added further clarification in the discussion clarifying the differences between the evaluation strategy we used and that of </w:t>
      </w:r>
      <w:proofErr w:type="spellStart"/>
      <w:r>
        <w:rPr>
          <w:rFonts w:ascii="Times New Roman" w:hAnsi="Times New Roman" w:cs="Times New Roman"/>
          <w:sz w:val="22"/>
          <w:szCs w:val="22"/>
        </w:rPr>
        <w:t>Geistlinger</w:t>
      </w:r>
      <w:proofErr w:type="spellEnd"/>
      <w:r>
        <w:rPr>
          <w:rFonts w:ascii="Times New Roman" w:hAnsi="Times New Roman" w:cs="Times New Roman"/>
          <w:sz w:val="22"/>
          <w:szCs w:val="22"/>
        </w:rPr>
        <w:t xml:space="preserve"> et al., as well as further discussion on the current limitations of the microbiome literature on this issue. </w:t>
      </w:r>
    </w:p>
    <w:p w14:paraId="16FC3DD3" w14:textId="05513B78" w:rsidR="00BD4D63" w:rsidRPr="00D41065" w:rsidRDefault="00B20751" w:rsidP="00D41065">
      <w:pPr>
        <w:pStyle w:val="ListParagraph"/>
        <w:numPr>
          <w:ilvl w:val="0"/>
          <w:numId w:val="9"/>
        </w:numPr>
        <w:spacing w:after="120"/>
        <w:rPr>
          <w:rFonts w:ascii="Times New Roman" w:hAnsi="Times New Roman" w:cs="Times New Roman"/>
          <w:sz w:val="22"/>
          <w:szCs w:val="22"/>
        </w:rPr>
      </w:pPr>
      <w:r w:rsidRPr="009A44FC">
        <w:rPr>
          <w:rFonts w:ascii="Times New Roman" w:hAnsi="Times New Roman" w:cs="Times New Roman"/>
          <w:sz w:val="22"/>
          <w:szCs w:val="22"/>
        </w:rPr>
        <w:t xml:space="preserve">We have added specific language to refer the reader to our runtime assessments in the supplementary materials section. </w:t>
      </w:r>
    </w:p>
    <w:p w14:paraId="7238AEDC" w14:textId="2F472768" w:rsidR="00573968" w:rsidRPr="009A44FC" w:rsidRDefault="00D41065" w:rsidP="00573968">
      <w:pPr>
        <w:spacing w:after="120"/>
        <w:rPr>
          <w:rFonts w:ascii="Times New Roman" w:hAnsi="Times New Roman" w:cs="Times New Roman"/>
          <w:sz w:val="22"/>
          <w:szCs w:val="22"/>
        </w:rPr>
      </w:pPr>
      <w:r>
        <w:rPr>
          <w:rFonts w:ascii="Times New Roman" w:hAnsi="Times New Roman" w:cs="Times New Roman"/>
          <w:sz w:val="22"/>
          <w:szCs w:val="22"/>
        </w:rPr>
        <w:t>We hope this re-organization would enable more direct comparisons between existing standards in the gene set testing literature and our own evaluation strategy</w:t>
      </w:r>
      <w:r w:rsidR="00573968" w:rsidRPr="009A44FC">
        <w:rPr>
          <w:rFonts w:ascii="Times New Roman" w:hAnsi="Times New Roman" w:cs="Times New Roman"/>
          <w:sz w:val="22"/>
          <w:szCs w:val="22"/>
        </w:rPr>
        <w:t xml:space="preserve">. </w:t>
      </w:r>
    </w:p>
    <w:p w14:paraId="61B19B9B" w14:textId="7E7376F5" w:rsidR="00BB7799" w:rsidRPr="009A44FC" w:rsidRDefault="00BB7799" w:rsidP="002270CE">
      <w:pPr>
        <w:pStyle w:val="ListParagraph"/>
        <w:numPr>
          <w:ilvl w:val="0"/>
          <w:numId w:val="7"/>
        </w:numPr>
        <w:spacing w:after="120"/>
        <w:ind w:left="360"/>
        <w:contextualSpacing w:val="0"/>
        <w:rPr>
          <w:rFonts w:ascii="Times New Roman" w:hAnsi="Times New Roman" w:cs="Times New Roman"/>
          <w:color w:val="FF0000"/>
          <w:sz w:val="22"/>
          <w:szCs w:val="22"/>
        </w:rPr>
      </w:pPr>
      <w:r w:rsidRPr="009A44FC">
        <w:rPr>
          <w:rFonts w:ascii="Times New Roman" w:hAnsi="Times New Roman" w:cs="Times New Roman"/>
          <w:color w:val="FF0000"/>
          <w:sz w:val="22"/>
          <w:szCs w:val="22"/>
        </w:rPr>
        <w:t>On the use of the competitive null hypothesis for enrichment testing:</w:t>
      </w:r>
    </w:p>
    <w:p w14:paraId="67AE97A5" w14:textId="05D6166E" w:rsidR="00A61BA0" w:rsidRPr="009A44FC" w:rsidRDefault="00BB7799" w:rsidP="002270CE">
      <w:pPr>
        <w:spacing w:after="120"/>
        <w:rPr>
          <w:rFonts w:ascii="Times New Roman" w:hAnsi="Times New Roman" w:cs="Times New Roman"/>
          <w:color w:val="FF0000"/>
          <w:sz w:val="22"/>
          <w:szCs w:val="22"/>
        </w:rPr>
      </w:pPr>
      <w:r w:rsidRPr="009A44FC">
        <w:rPr>
          <w:rFonts w:ascii="Times New Roman" w:hAnsi="Times New Roman" w:cs="Times New Roman"/>
          <w:color w:val="FF0000"/>
          <w:sz w:val="22"/>
          <w:szCs w:val="22"/>
        </w:rPr>
        <w:t xml:space="preserve">The authors demonstrate that </w:t>
      </w:r>
      <w:proofErr w:type="spellStart"/>
      <w:r w:rsidRPr="009A44FC">
        <w:rPr>
          <w:rFonts w:ascii="Times New Roman" w:hAnsi="Times New Roman" w:cs="Times New Roman"/>
          <w:color w:val="FF0000"/>
          <w:sz w:val="22"/>
          <w:szCs w:val="22"/>
        </w:rPr>
        <w:t>cILR</w:t>
      </w:r>
      <w:proofErr w:type="spellEnd"/>
      <w:r w:rsidRPr="009A44FC">
        <w:rPr>
          <w:rFonts w:ascii="Times New Roman" w:hAnsi="Times New Roman" w:cs="Times New Roman"/>
          <w:color w:val="FF0000"/>
          <w:sz w:val="22"/>
          <w:szCs w:val="22"/>
        </w:rPr>
        <w:t xml:space="preserve"> controls for type I error even under high sparsity and high inter-taxa correlation. However, it has been pointed out that strict type I error rate control might not be a desirable feature for enrichment methods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Gene set enrichment analysis is an exploratory process, not a confirmatory, diagnostic process, where strict type I error control augments the lack in power which is well documented for competitive enrichment testing (</w:t>
      </w:r>
      <w:proofErr w:type="spellStart"/>
      <w:r w:rsidRPr="009A44FC">
        <w:rPr>
          <w:rFonts w:ascii="Times New Roman" w:hAnsi="Times New Roman" w:cs="Times New Roman"/>
          <w:color w:val="FF0000"/>
          <w:sz w:val="22"/>
          <w:szCs w:val="22"/>
        </w:rPr>
        <w:t>Goeman</w:t>
      </w:r>
      <w:proofErr w:type="spellEnd"/>
      <w:r w:rsidRPr="009A44FC">
        <w:rPr>
          <w:rFonts w:ascii="Times New Roman" w:hAnsi="Times New Roman" w:cs="Times New Roman"/>
          <w:color w:val="FF0000"/>
          <w:sz w:val="22"/>
          <w:szCs w:val="22"/>
        </w:rPr>
        <w:t xml:space="preserve"> and </w:t>
      </w:r>
      <w:proofErr w:type="spellStart"/>
      <w:r w:rsidRPr="009A44FC">
        <w:rPr>
          <w:rFonts w:ascii="Times New Roman" w:hAnsi="Times New Roman" w:cs="Times New Roman"/>
          <w:color w:val="FF0000"/>
          <w:sz w:val="22"/>
          <w:szCs w:val="22"/>
        </w:rPr>
        <w:t>Buhlman</w:t>
      </w:r>
      <w:proofErr w:type="spellEnd"/>
      <w:r w:rsidRPr="009A44FC">
        <w:rPr>
          <w:rFonts w:ascii="Times New Roman" w:hAnsi="Times New Roman" w:cs="Times New Roman"/>
          <w:color w:val="FF0000"/>
          <w:sz w:val="22"/>
          <w:szCs w:val="22"/>
        </w:rPr>
        <w:t xml:space="preserve">, 2009; Wu and Smyth, 2012;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and as the authors demonstrate in their own evaluations. Furthermore, </w:t>
      </w:r>
      <w:proofErr w:type="spellStart"/>
      <w:r w:rsidRPr="009A44FC">
        <w:rPr>
          <w:rFonts w:ascii="Times New Roman" w:hAnsi="Times New Roman" w:cs="Times New Roman"/>
          <w:color w:val="FF0000"/>
          <w:sz w:val="22"/>
          <w:szCs w:val="22"/>
        </w:rPr>
        <w:t>Geistlinger</w:t>
      </w:r>
      <w:proofErr w:type="spellEnd"/>
      <w:r w:rsidRPr="009A44FC">
        <w:rPr>
          <w:rFonts w:ascii="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14:paraId="0127347C" w14:textId="5FF4C91C" w:rsidR="00A61BA0" w:rsidRPr="009A44FC" w:rsidRDefault="00573968"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lastRenderedPageBreak/>
        <w:t xml:space="preserve">We agree with the reviewer </w:t>
      </w:r>
      <w:r w:rsidR="007159B5">
        <w:rPr>
          <w:rFonts w:ascii="Times New Roman" w:hAnsi="Times New Roman" w:cs="Times New Roman"/>
          <w:color w:val="000000" w:themeColor="text1"/>
          <w:sz w:val="22"/>
          <w:szCs w:val="22"/>
        </w:rPr>
        <w:t xml:space="preserve">on the overall goal of enrichment analysis and the discussions presented in the existing literature on the trade-off between power and type I error control. We agree that </w:t>
      </w:r>
      <w:r w:rsidR="00147D26">
        <w:rPr>
          <w:rFonts w:ascii="Times New Roman" w:hAnsi="Times New Roman" w:cs="Times New Roman"/>
          <w:color w:val="000000" w:themeColor="text1"/>
          <w:sz w:val="22"/>
          <w:szCs w:val="22"/>
        </w:rPr>
        <w:t xml:space="preserve">detecting highly </w:t>
      </w:r>
      <w:r w:rsidR="007159B5">
        <w:rPr>
          <w:rFonts w:ascii="Times New Roman" w:hAnsi="Times New Roman" w:cs="Times New Roman"/>
          <w:color w:val="000000" w:themeColor="text1"/>
          <w:sz w:val="22"/>
          <w:szCs w:val="22"/>
        </w:rPr>
        <w:t xml:space="preserve">correlated taxa </w:t>
      </w:r>
      <w:r w:rsidR="00147D26">
        <w:rPr>
          <w:rFonts w:ascii="Times New Roman" w:hAnsi="Times New Roman" w:cs="Times New Roman"/>
          <w:color w:val="000000" w:themeColor="text1"/>
          <w:sz w:val="22"/>
          <w:szCs w:val="22"/>
        </w:rPr>
        <w:t xml:space="preserve">sets can have biological importance (as discussed in Wu and Smyth </w:t>
      </w:r>
      <w:r w:rsidR="00147D26">
        <w:rPr>
          <w:rFonts w:ascii="Times New Roman" w:hAnsi="Times New Roman" w:cs="Times New Roman"/>
          <w:color w:val="000000" w:themeColor="text1"/>
          <w:sz w:val="22"/>
          <w:szCs w:val="22"/>
        </w:rPr>
        <w:fldChar w:fldCharType="begin"/>
      </w:r>
      <w:r w:rsidR="00147D26">
        <w:rPr>
          <w:rFonts w:ascii="Times New Roman" w:hAnsi="Times New Roman" w:cs="Times New Roman"/>
          <w:color w:val="000000" w:themeColor="text1"/>
          <w:sz w:val="22"/>
          <w:szCs w:val="22"/>
        </w:rPr>
        <w:instrText xml:space="preserve"> ADDIN ZOTERO_ITEM CSL_CITATION {"citationID":"UNxoN7kP","properties":{"formattedCitation":"[15]","plainCitation":"[15]","noteIndex":0},"citationItems":[{"id":2403,"uris":["http://zotero.org/users/4849999/items/QG9DTSH2"],"uri":["http://zotero.org/users/4849999/items/QG9DTSH2"],"itemData":{"id":2403,"type":"article-journal","abstract":"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signatures.","container-title":"Nucleic Acids Research","DOI":"10.1093/nar/gks461","ISSN":"1362-4962","issue":"17","journalAbbreviation":"Nucleic Acids Res","language":"eng","note":"PMID: 22638577\nPMCID: PMC3458527","page":"e133","source":"PubMed","title":"Camera: a competitive gene set test accounting for inter-gene correlation","title-short":"Camera","volume":"40","author":[{"family":"Wu","given":"Di"},{"family":"Smyth","given":"Gordon K."}],"issued":{"date-parts":[["2012",9,1]]}}}],"schema":"https://github.com/citation-style-language/schema/raw/master/csl-citation.json"} </w:instrText>
      </w:r>
      <w:r w:rsidR="00147D26">
        <w:rPr>
          <w:rFonts w:ascii="Times New Roman" w:hAnsi="Times New Roman" w:cs="Times New Roman"/>
          <w:color w:val="000000" w:themeColor="text1"/>
          <w:sz w:val="22"/>
          <w:szCs w:val="22"/>
        </w:rPr>
        <w:fldChar w:fldCharType="separate"/>
      </w:r>
      <w:r w:rsidR="00147D26">
        <w:rPr>
          <w:rFonts w:ascii="Times New Roman" w:hAnsi="Times New Roman" w:cs="Times New Roman"/>
          <w:noProof/>
          <w:color w:val="000000" w:themeColor="text1"/>
          <w:sz w:val="22"/>
          <w:szCs w:val="22"/>
        </w:rPr>
        <w:t>[15]</w:t>
      </w:r>
      <w:r w:rsidR="00147D26">
        <w:rPr>
          <w:rFonts w:ascii="Times New Roman" w:hAnsi="Times New Roman" w:cs="Times New Roman"/>
          <w:color w:val="000000" w:themeColor="text1"/>
          <w:sz w:val="22"/>
          <w:szCs w:val="22"/>
        </w:rPr>
        <w:fldChar w:fldCharType="end"/>
      </w:r>
      <w:r w:rsidR="00147D26">
        <w:rPr>
          <w:rFonts w:ascii="Times New Roman" w:hAnsi="Times New Roman" w:cs="Times New Roman"/>
          <w:color w:val="000000" w:themeColor="text1"/>
          <w:sz w:val="22"/>
          <w:szCs w:val="22"/>
        </w:rPr>
        <w:t>)</w:t>
      </w:r>
      <w:r w:rsidR="00DA10D8">
        <w:rPr>
          <w:rFonts w:ascii="Times New Roman" w:hAnsi="Times New Roman" w:cs="Times New Roman"/>
          <w:color w:val="000000" w:themeColor="text1"/>
          <w:sz w:val="22"/>
          <w:szCs w:val="22"/>
        </w:rPr>
        <w:t xml:space="preserve"> and have clarified that the decision for strict type I error control is up to the user. We have also provided additional discussion in the “Statistical properties” section about this topic, including a further clarification on the motivation behind adjusting for correlation. </w:t>
      </w:r>
      <w:r w:rsidR="007159B5">
        <w:rPr>
          <w:rFonts w:ascii="Times New Roman" w:hAnsi="Times New Roman" w:cs="Times New Roman"/>
          <w:color w:val="000000" w:themeColor="text1"/>
          <w:sz w:val="22"/>
          <w:szCs w:val="22"/>
        </w:rPr>
        <w:t xml:space="preserve"> </w:t>
      </w:r>
    </w:p>
    <w:p w14:paraId="687F0807" w14:textId="77777777" w:rsidR="00573968" w:rsidRPr="009A44FC" w:rsidRDefault="00573968" w:rsidP="002270CE">
      <w:pPr>
        <w:spacing w:after="120"/>
        <w:rPr>
          <w:rFonts w:ascii="Times New Roman" w:hAnsi="Times New Roman" w:cs="Times New Roman"/>
          <w:b/>
          <w:bCs/>
          <w:color w:val="000000" w:themeColor="text1"/>
          <w:sz w:val="22"/>
          <w:szCs w:val="22"/>
        </w:rPr>
      </w:pPr>
    </w:p>
    <w:p w14:paraId="3E8DCB89" w14:textId="348835A7" w:rsidR="00A61BA0" w:rsidRPr="009A44FC" w:rsidRDefault="00A61BA0" w:rsidP="002270CE">
      <w:pPr>
        <w:spacing w:after="120"/>
        <w:rPr>
          <w:rFonts w:ascii="Times New Roman" w:hAnsi="Times New Roman" w:cs="Times New Roman"/>
          <w:b/>
          <w:bCs/>
          <w:color w:val="000000" w:themeColor="text1"/>
          <w:sz w:val="22"/>
          <w:szCs w:val="22"/>
        </w:rPr>
      </w:pPr>
      <w:r w:rsidRPr="009A44FC">
        <w:rPr>
          <w:rFonts w:ascii="Times New Roman" w:hAnsi="Times New Roman" w:cs="Times New Roman"/>
          <w:b/>
          <w:bCs/>
          <w:color w:val="000000" w:themeColor="text1"/>
          <w:sz w:val="22"/>
          <w:szCs w:val="22"/>
        </w:rPr>
        <w:t>Bibliography</w:t>
      </w:r>
    </w:p>
    <w:p w14:paraId="7B275A08" w14:textId="77777777" w:rsidR="00147D26" w:rsidRPr="00147D26" w:rsidRDefault="00A61BA0" w:rsidP="00147D26">
      <w:pPr>
        <w:pStyle w:val="Bibliography"/>
        <w:rPr>
          <w:rFonts w:ascii="Calibri" w:cs="Calibri"/>
          <w:sz w:val="22"/>
        </w:rPr>
      </w:pPr>
      <w:r w:rsidRPr="009A44FC">
        <w:rPr>
          <w:color w:val="000000" w:themeColor="text1"/>
          <w:sz w:val="22"/>
          <w:szCs w:val="22"/>
        </w:rPr>
        <w:fldChar w:fldCharType="begin"/>
      </w:r>
      <w:r w:rsidR="00871D6D">
        <w:rPr>
          <w:color w:val="000000" w:themeColor="text1"/>
          <w:sz w:val="22"/>
          <w:szCs w:val="22"/>
        </w:rPr>
        <w:instrText xml:space="preserve"> ADDIN ZOTERO_BIBL {"uncited":[],"omitted":[],"custom":[]} CSL_BIBLIOGRAPHY </w:instrText>
      </w:r>
      <w:r w:rsidRPr="009A44FC">
        <w:rPr>
          <w:color w:val="000000" w:themeColor="text1"/>
          <w:sz w:val="22"/>
          <w:szCs w:val="22"/>
        </w:rPr>
        <w:fldChar w:fldCharType="separate"/>
      </w:r>
      <w:r w:rsidR="00147D26" w:rsidRPr="00147D26">
        <w:rPr>
          <w:rFonts w:ascii="Calibri" w:cs="Calibri"/>
          <w:sz w:val="22"/>
        </w:rPr>
        <w:t xml:space="preserve">1. </w:t>
      </w:r>
      <w:r w:rsidR="00147D26" w:rsidRPr="00147D26">
        <w:rPr>
          <w:rFonts w:ascii="Calibri" w:cs="Calibri"/>
          <w:sz w:val="22"/>
        </w:rPr>
        <w:tab/>
        <w:t>Aitchison J. The Statistical Analysis of Compositional Data. Journal of the Royal Statistical Society: Series B (Methodological). 1982;44: 139–160. doi:10.1111/j.2517-6161.1982.tb01195.x</w:t>
      </w:r>
    </w:p>
    <w:p w14:paraId="2FB5E63C" w14:textId="77777777" w:rsidR="00147D26" w:rsidRPr="00147D26" w:rsidRDefault="00147D26" w:rsidP="00147D26">
      <w:pPr>
        <w:pStyle w:val="Bibliography"/>
        <w:rPr>
          <w:rFonts w:ascii="Calibri" w:cs="Calibri"/>
          <w:sz w:val="22"/>
        </w:rPr>
      </w:pPr>
      <w:r w:rsidRPr="00147D26">
        <w:rPr>
          <w:rFonts w:ascii="Calibri" w:cs="Calibri"/>
          <w:sz w:val="22"/>
        </w:rPr>
        <w:t xml:space="preserve">2. </w:t>
      </w:r>
      <w:r w:rsidRPr="00147D26">
        <w:rPr>
          <w:rFonts w:ascii="Calibri" w:cs="Calibri"/>
          <w:sz w:val="22"/>
        </w:rPr>
        <w:tab/>
        <w:t>Gloor GB, Macklaim JM, Pawlowsky-Glahn V, Egozcue JJ. Microbiome Datasets Are Compositional: And This Is Not Optional. Front Microbiol. 2017;8. doi:10.3389/fmicb.2017.02224</w:t>
      </w:r>
    </w:p>
    <w:p w14:paraId="704E530D" w14:textId="77777777" w:rsidR="00147D26" w:rsidRPr="00147D26" w:rsidRDefault="00147D26" w:rsidP="00147D26">
      <w:pPr>
        <w:pStyle w:val="Bibliography"/>
        <w:rPr>
          <w:rFonts w:ascii="Calibri" w:cs="Calibri"/>
          <w:sz w:val="22"/>
        </w:rPr>
      </w:pPr>
      <w:r w:rsidRPr="00147D26">
        <w:rPr>
          <w:rFonts w:ascii="Calibri" w:cs="Calibri"/>
          <w:sz w:val="22"/>
        </w:rPr>
        <w:t xml:space="preserve">3. </w:t>
      </w:r>
      <w:r w:rsidRPr="00147D26">
        <w:rPr>
          <w:rFonts w:ascii="Calibri" w:cs="Calibri"/>
          <w:sz w:val="22"/>
        </w:rPr>
        <w:tab/>
        <w:t>Quinn TP, Erb I, Richardson MF, Crowley TM. Understanding sequencing data as compositions: an outlook and review. Bioinformatics. 2018;34: 2870–2878. doi:10.1093/bioinformatics/bty175</w:t>
      </w:r>
    </w:p>
    <w:p w14:paraId="07D50FF7" w14:textId="77777777" w:rsidR="00147D26" w:rsidRPr="00147D26" w:rsidRDefault="00147D26" w:rsidP="00147D26">
      <w:pPr>
        <w:pStyle w:val="Bibliography"/>
        <w:rPr>
          <w:rFonts w:ascii="Calibri" w:cs="Calibri"/>
          <w:sz w:val="22"/>
        </w:rPr>
      </w:pPr>
      <w:r w:rsidRPr="00147D26">
        <w:rPr>
          <w:rFonts w:ascii="Calibri" w:cs="Calibri"/>
          <w:sz w:val="22"/>
        </w:rPr>
        <w:t xml:space="preserve">4. </w:t>
      </w:r>
      <w:r w:rsidRPr="00147D26">
        <w:rPr>
          <w:rFonts w:ascii="Calibri" w:cs="Calibri"/>
          <w:sz w:val="22"/>
        </w:rPr>
        <w:tab/>
        <w:t>Weiss S, Xu ZZ, Peddada S, Amir A, Bittinger K, Gonzalez A, et al. Normalization and microbial differential abundance strategies depend upon data characteristics. Microbiome. 2017;5. doi:10.1186/s40168-017-0237-y</w:t>
      </w:r>
    </w:p>
    <w:p w14:paraId="13D21C1F" w14:textId="77777777" w:rsidR="00147D26" w:rsidRPr="00147D26" w:rsidRDefault="00147D26" w:rsidP="00147D26">
      <w:pPr>
        <w:pStyle w:val="Bibliography"/>
        <w:rPr>
          <w:rFonts w:ascii="Calibri" w:cs="Calibri"/>
          <w:sz w:val="22"/>
        </w:rPr>
      </w:pPr>
      <w:r w:rsidRPr="00147D26">
        <w:rPr>
          <w:rFonts w:ascii="Calibri" w:cs="Calibri"/>
          <w:sz w:val="22"/>
        </w:rPr>
        <w:t xml:space="preserve">5. </w:t>
      </w:r>
      <w:r w:rsidRPr="00147D26">
        <w:rPr>
          <w:rFonts w:ascii="Calibri" w:cs="Calibri"/>
          <w:sz w:val="22"/>
        </w:rPr>
        <w:tab/>
        <w:t>McMurdie PJ, Holmes S. Waste Not, Want Not: Why Rarefying Microbiome Data Is Inadmissible. PLOS Computational Biology. 2014;10: e1003531. doi:10.1371/journal.pcbi.1003531</w:t>
      </w:r>
    </w:p>
    <w:p w14:paraId="7E8D9D3C" w14:textId="77777777" w:rsidR="00147D26" w:rsidRPr="00147D26" w:rsidRDefault="00147D26" w:rsidP="00147D26">
      <w:pPr>
        <w:pStyle w:val="Bibliography"/>
        <w:rPr>
          <w:rFonts w:ascii="Calibri" w:cs="Calibri"/>
          <w:sz w:val="22"/>
        </w:rPr>
      </w:pPr>
      <w:r w:rsidRPr="00147D26">
        <w:rPr>
          <w:rFonts w:ascii="Calibri" w:cs="Calibri"/>
          <w:sz w:val="22"/>
        </w:rPr>
        <w:t xml:space="preserve">6. </w:t>
      </w:r>
      <w:r w:rsidRPr="00147D26">
        <w:rPr>
          <w:rFonts w:ascii="Calibri" w:cs="Calibri"/>
          <w:sz w:val="22"/>
        </w:rPr>
        <w:tab/>
        <w:t>McKnight DT, Huerlimann R, Bower DS, Schwarzkopf L, Alford RA, Zenger KR. Methods for normalizing microbiome data: An ecological perspective. Methods in Ecology and Evolution. 2019;10: 389–400. doi:10.1111/2041-210X.13115</w:t>
      </w:r>
    </w:p>
    <w:p w14:paraId="19D60E0C" w14:textId="77777777" w:rsidR="00147D26" w:rsidRPr="00147D26" w:rsidRDefault="00147D26" w:rsidP="00147D26">
      <w:pPr>
        <w:pStyle w:val="Bibliography"/>
        <w:rPr>
          <w:rFonts w:ascii="Calibri" w:cs="Calibri"/>
          <w:sz w:val="22"/>
        </w:rPr>
      </w:pPr>
      <w:r w:rsidRPr="00147D26">
        <w:rPr>
          <w:rFonts w:ascii="Calibri" w:cs="Calibri"/>
          <w:sz w:val="22"/>
        </w:rPr>
        <w:t xml:space="preserve">7. </w:t>
      </w:r>
      <w:r w:rsidRPr="00147D26">
        <w:rPr>
          <w:rFonts w:ascii="Calibri" w:cs="Calibri"/>
          <w:sz w:val="22"/>
        </w:rPr>
        <w:tab/>
        <w:t>Egozcue JJ, Pawlowsky-Glahn V. Groups of Parts and Their Balances in Compositional Data Analysis. Mathematical Geology. 2005;37: 795–828. doi:10.1007/s11004-005-7381-9</w:t>
      </w:r>
    </w:p>
    <w:p w14:paraId="43E59097" w14:textId="77777777" w:rsidR="00147D26" w:rsidRPr="00147D26" w:rsidRDefault="00147D26" w:rsidP="00147D26">
      <w:pPr>
        <w:pStyle w:val="Bibliography"/>
        <w:rPr>
          <w:rFonts w:ascii="Calibri" w:cs="Calibri"/>
          <w:sz w:val="22"/>
        </w:rPr>
      </w:pPr>
      <w:r w:rsidRPr="00147D26">
        <w:rPr>
          <w:rFonts w:ascii="Calibri" w:cs="Calibri"/>
          <w:sz w:val="22"/>
        </w:rPr>
        <w:t xml:space="preserve">8. </w:t>
      </w:r>
      <w:r w:rsidRPr="00147D26">
        <w:rPr>
          <w:rFonts w:ascii="Calibri" w:cs="Calibri"/>
          <w:sz w:val="22"/>
        </w:rPr>
        <w:tab/>
        <w:t>Silverman JD, Washburne AD, Mukherjee S, David LA. A phylogenetic transform enhances analysis of compositional microbiota data. Fodor A, editor. eLife. 2017;6: e21887. doi:10.7554/eLife.21887</w:t>
      </w:r>
    </w:p>
    <w:p w14:paraId="58E8CD77" w14:textId="77777777" w:rsidR="00147D26" w:rsidRPr="00147D26" w:rsidRDefault="00147D26" w:rsidP="00147D26">
      <w:pPr>
        <w:pStyle w:val="Bibliography"/>
        <w:rPr>
          <w:rFonts w:ascii="Calibri" w:cs="Calibri"/>
          <w:sz w:val="22"/>
        </w:rPr>
      </w:pPr>
      <w:r w:rsidRPr="00147D26">
        <w:rPr>
          <w:rFonts w:ascii="Calibri" w:cs="Calibri"/>
          <w:sz w:val="22"/>
        </w:rPr>
        <w:t xml:space="preserve">9. </w:t>
      </w:r>
      <w:r w:rsidRPr="00147D26">
        <w:rPr>
          <w:rFonts w:ascii="Calibri" w:cs="Calibri"/>
          <w:sz w:val="22"/>
        </w:rPr>
        <w:tab/>
        <w:t>ATCHISON J, SHEN SM. Logistic-normal distributions:Some properties and uses. Biometrika. 1980;67: 261–272. doi:10.1093/biomet/67.2.261</w:t>
      </w:r>
    </w:p>
    <w:p w14:paraId="761F3B8C" w14:textId="77777777" w:rsidR="00147D26" w:rsidRPr="00147D26" w:rsidRDefault="00147D26" w:rsidP="00147D26">
      <w:pPr>
        <w:pStyle w:val="Bibliography"/>
        <w:rPr>
          <w:rFonts w:ascii="Calibri" w:cs="Calibri"/>
          <w:sz w:val="22"/>
        </w:rPr>
      </w:pPr>
      <w:r w:rsidRPr="00147D26">
        <w:rPr>
          <w:rFonts w:ascii="Calibri" w:cs="Calibri"/>
          <w:sz w:val="22"/>
        </w:rPr>
        <w:t xml:space="preserve">10. </w:t>
      </w:r>
      <w:r w:rsidRPr="00147D26">
        <w:rPr>
          <w:rFonts w:ascii="Calibri" w:cs="Calibri"/>
          <w:sz w:val="22"/>
        </w:rPr>
        <w:tab/>
        <w:t>Egozcue JJ, Pawlowsky-Glahn V, Mateu-Figueras G, Barceló-Vidal C. Isometric Logratio Transformations for Compositional Data Analysis. Mathematical Geology. 2003;35: 279–300. doi:10.1023/A:1023818214614</w:t>
      </w:r>
    </w:p>
    <w:p w14:paraId="273C6A97" w14:textId="77777777" w:rsidR="00147D26" w:rsidRPr="00147D26" w:rsidRDefault="00147D26" w:rsidP="00147D26">
      <w:pPr>
        <w:pStyle w:val="Bibliography"/>
        <w:rPr>
          <w:rFonts w:ascii="Calibri" w:cs="Calibri"/>
          <w:sz w:val="22"/>
        </w:rPr>
      </w:pPr>
      <w:r w:rsidRPr="00147D26">
        <w:rPr>
          <w:rFonts w:ascii="Calibri" w:cs="Calibri"/>
          <w:sz w:val="22"/>
        </w:rPr>
        <w:t xml:space="preserve">11. </w:t>
      </w:r>
      <w:r w:rsidRPr="00147D26">
        <w:rPr>
          <w:rFonts w:ascii="Calibri" w:cs="Calibri"/>
          <w:sz w:val="22"/>
        </w:rPr>
        <w:tab/>
        <w:t>McLaren MR, Willis AD, Callahan BJ. Consistent and correctable bias in metagenomic sequencing experiments. Turnbaugh P, Garrett WS, Turnbaugh P, Quince C, Gibbons S, editors. eLife. 2019;8: e46923. doi:10.7554/eLife.46923</w:t>
      </w:r>
    </w:p>
    <w:p w14:paraId="53D1D8BA" w14:textId="77777777" w:rsidR="00147D26" w:rsidRPr="00147D26" w:rsidRDefault="00147D26" w:rsidP="00147D26">
      <w:pPr>
        <w:pStyle w:val="Bibliography"/>
        <w:rPr>
          <w:rFonts w:ascii="Calibri" w:cs="Calibri"/>
          <w:sz w:val="22"/>
        </w:rPr>
      </w:pPr>
      <w:r w:rsidRPr="00147D26">
        <w:rPr>
          <w:rFonts w:ascii="Calibri" w:cs="Calibri"/>
          <w:sz w:val="22"/>
        </w:rPr>
        <w:t xml:space="preserve">12. </w:t>
      </w:r>
      <w:r w:rsidRPr="00147D26">
        <w:rPr>
          <w:rFonts w:ascii="Calibri" w:cs="Calibri"/>
          <w:sz w:val="22"/>
        </w:rPr>
        <w:tab/>
        <w:t>Geistlinger L, Csaba G, Santarelli M, Ramos M, Schiffer L, Turaga N, et al. Toward a gold standard for benchmarking gene set enrichment analysis. Briefings in Bioinformatics. 2021;22: 545–556. doi:10.1093/bib/bbz158</w:t>
      </w:r>
    </w:p>
    <w:p w14:paraId="3474486A" w14:textId="77777777" w:rsidR="00147D26" w:rsidRPr="00147D26" w:rsidRDefault="00147D26" w:rsidP="00147D26">
      <w:pPr>
        <w:pStyle w:val="Bibliography"/>
        <w:rPr>
          <w:rFonts w:ascii="Calibri" w:cs="Calibri"/>
          <w:sz w:val="22"/>
        </w:rPr>
      </w:pPr>
      <w:r w:rsidRPr="00147D26">
        <w:rPr>
          <w:rFonts w:ascii="Calibri" w:cs="Calibri"/>
          <w:sz w:val="22"/>
        </w:rPr>
        <w:lastRenderedPageBreak/>
        <w:t xml:space="preserve">13. </w:t>
      </w:r>
      <w:r w:rsidRPr="00147D26">
        <w:rPr>
          <w:rFonts w:ascii="Calibri" w:cs="Calibri"/>
          <w:sz w:val="22"/>
        </w:rPr>
        <w:tab/>
        <w:t>Calgaro M, Romualdi C, Waldron L, Risso D, Vitulo N. Assessment of statistical methods from single cell, bulk RNA-seq, and metagenomics applied to microbiome data. Genome Biology. 2020;21: 191. doi:10.1186/s13059-020-02104-1</w:t>
      </w:r>
    </w:p>
    <w:p w14:paraId="6C0AD31C" w14:textId="77777777" w:rsidR="00147D26" w:rsidRPr="00147D26" w:rsidRDefault="00147D26" w:rsidP="00147D26">
      <w:pPr>
        <w:pStyle w:val="Bibliography"/>
        <w:rPr>
          <w:rFonts w:ascii="Calibri" w:cs="Calibri"/>
          <w:sz w:val="22"/>
        </w:rPr>
      </w:pPr>
      <w:r w:rsidRPr="00147D26">
        <w:rPr>
          <w:rFonts w:ascii="Calibri" w:cs="Calibri"/>
          <w:sz w:val="22"/>
        </w:rPr>
        <w:t xml:space="preserve">14. </w:t>
      </w:r>
      <w:r w:rsidRPr="00147D26">
        <w:rPr>
          <w:rFonts w:ascii="Calibri" w:cs="Calibri"/>
          <w:sz w:val="22"/>
        </w:rPr>
        <w:tab/>
        <w:t xml:space="preserve">Delignette-Muller ML, Dutang C. fitdistrplus: An R package for fitting distributions. Journal of Statistical Software. 2015;64: 1–34. </w:t>
      </w:r>
    </w:p>
    <w:p w14:paraId="7651D9BF" w14:textId="77777777" w:rsidR="00147D26" w:rsidRPr="00147D26" w:rsidRDefault="00147D26" w:rsidP="00147D26">
      <w:pPr>
        <w:pStyle w:val="Bibliography"/>
        <w:rPr>
          <w:rFonts w:ascii="Calibri" w:cs="Calibri"/>
          <w:sz w:val="22"/>
        </w:rPr>
      </w:pPr>
      <w:r w:rsidRPr="00147D26">
        <w:rPr>
          <w:rFonts w:ascii="Calibri" w:cs="Calibri"/>
          <w:sz w:val="22"/>
        </w:rPr>
        <w:t xml:space="preserve">15. </w:t>
      </w:r>
      <w:r w:rsidRPr="00147D26">
        <w:rPr>
          <w:rFonts w:ascii="Calibri" w:cs="Calibri"/>
          <w:sz w:val="22"/>
        </w:rPr>
        <w:tab/>
        <w:t>Wu D, Smyth GK. Camera: a competitive gene set test accounting for inter-gene correlation. Nucleic Acids Res. 2012;40: e133. doi:10.1093/nar/gks461</w:t>
      </w:r>
    </w:p>
    <w:p w14:paraId="664CA6EC" w14:textId="1757DAC4" w:rsidR="00A61BA0" w:rsidRPr="009A44FC" w:rsidRDefault="00A61BA0" w:rsidP="002270CE">
      <w:pPr>
        <w:spacing w:after="120"/>
        <w:rPr>
          <w:rFonts w:ascii="Times New Roman" w:hAnsi="Times New Roman" w:cs="Times New Roman"/>
          <w:color w:val="000000" w:themeColor="text1"/>
          <w:sz w:val="22"/>
          <w:szCs w:val="22"/>
        </w:rPr>
      </w:pPr>
      <w:r w:rsidRPr="009A44FC">
        <w:rPr>
          <w:rFonts w:ascii="Times New Roman" w:hAnsi="Times New Roman" w:cs="Times New Roman"/>
          <w:color w:val="000000" w:themeColor="text1"/>
          <w:sz w:val="22"/>
          <w:szCs w:val="22"/>
        </w:rPr>
        <w:fldChar w:fldCharType="end"/>
      </w:r>
    </w:p>
    <w:sectPr w:rsidR="00A61BA0" w:rsidRPr="009A44FC" w:rsidSect="00CF1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Quang P. Nguyen" w:date="2021-11-16T21:59:00Z" w:initials="QPN">
    <w:p w14:paraId="587483E6" w14:textId="188E7980" w:rsidR="001E7EFB" w:rsidRDefault="001E7EFB">
      <w:pPr>
        <w:pStyle w:val="CommentText"/>
      </w:pPr>
      <w:r>
        <w:rPr>
          <w:rStyle w:val="CommentReference"/>
        </w:rPr>
        <w:annotationRef/>
      </w:r>
      <w:r>
        <w:t xml:space="preserve">New analysis adding random gene and label permutations for the real data section of single sample enrichment tests (or inference at the sample level). </w:t>
      </w:r>
    </w:p>
  </w:comment>
  <w:comment w:id="10" w:author="Quang P. Nguyen" w:date="2021-11-16T21:56:00Z" w:initials="QPN">
    <w:p w14:paraId="0E6AD005" w14:textId="36FD751A" w:rsidR="005556EE" w:rsidRDefault="005556EE">
      <w:pPr>
        <w:pStyle w:val="CommentText"/>
      </w:pPr>
      <w:r>
        <w:rPr>
          <w:rStyle w:val="CommentReference"/>
        </w:rPr>
        <w:annotationRef/>
      </w:r>
      <w:r>
        <w:t xml:space="preserve">There is an additional analysis here to compare </w:t>
      </w:r>
      <w:proofErr w:type="spellStart"/>
      <w:r>
        <w:t>cILR</w:t>
      </w:r>
      <w:proofErr w:type="spellEnd"/>
      <w:r>
        <w:t xml:space="preserve"> w/ t-test against </w:t>
      </w:r>
      <w:proofErr w:type="spellStart"/>
      <w:r>
        <w:t>ssGSEA</w:t>
      </w:r>
      <w:proofErr w:type="spellEnd"/>
      <w:r>
        <w:t xml:space="preserve"> and GSVA with the t-test for population level inference (differential abundance). </w:t>
      </w:r>
      <w:r>
        <w:br/>
      </w:r>
      <w:r>
        <w:br/>
        <w:t xml:space="preserve">The existing DE analysis will be under a subsection of “inference at the population level” which compares </w:t>
      </w:r>
      <w:proofErr w:type="spellStart"/>
      <w:r>
        <w:t>cILR</w:t>
      </w:r>
      <w:proofErr w:type="spellEnd"/>
      <w:r>
        <w:t xml:space="preserve"> w/ t-test against DESeq2/corncob with sets values calculated as sums. </w:t>
      </w:r>
    </w:p>
  </w:comment>
  <w:comment w:id="11" w:author="Quang P. Nguyen" w:date="2021-11-16T21:58:00Z" w:initials="QPN">
    <w:p w14:paraId="2D54AEF4" w14:textId="15BEEC1B" w:rsidR="001E7EFB" w:rsidRDefault="001E7EFB">
      <w:pPr>
        <w:pStyle w:val="CommentText"/>
      </w:pPr>
      <w:r>
        <w:rPr>
          <w:rStyle w:val="CommentReference"/>
        </w:rPr>
        <w:annotationRef/>
      </w:r>
      <w:r>
        <w:t xml:space="preserve">New analysis here so that disease prediction doesn’t seem to be alone in downstream analysis. This analysis will be using </w:t>
      </w:r>
      <w:proofErr w:type="spellStart"/>
      <w:r>
        <w:t>cILR</w:t>
      </w:r>
      <w:proofErr w:type="spellEnd"/>
      <w:r>
        <w:t xml:space="preserve"> generated scores to perform PERMANOVA and visualizations to distinguish between cases/controls using the Euclidean distance metric.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483E6" w15:done="0"/>
  <w15:commentEx w15:paraId="0E6AD005" w15:done="0"/>
  <w15:commentEx w15:paraId="2D54A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A834" w16cex:dateUtc="2021-11-17T02:59:00Z"/>
  <w16cex:commentExtensible w16cex:durableId="253EA788" w16cex:dateUtc="2021-11-17T02:56:00Z"/>
  <w16cex:commentExtensible w16cex:durableId="253EA7FF" w16cex:dateUtc="2021-11-17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483E6" w16cid:durableId="253EA834"/>
  <w16cid:commentId w16cid:paraId="0E6AD005" w16cid:durableId="253EA788"/>
  <w16cid:commentId w16cid:paraId="2D54AEF4" w16cid:durableId="253EA7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638"/>
    <w:multiLevelType w:val="hybridMultilevel"/>
    <w:tmpl w:val="E3B2D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397"/>
    <w:multiLevelType w:val="hybridMultilevel"/>
    <w:tmpl w:val="AB927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4367"/>
    <w:multiLevelType w:val="hybridMultilevel"/>
    <w:tmpl w:val="6C683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75E7"/>
    <w:multiLevelType w:val="hybridMultilevel"/>
    <w:tmpl w:val="06ECEC74"/>
    <w:lvl w:ilvl="0" w:tplc="02000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CC363B"/>
    <w:multiLevelType w:val="hybridMultilevel"/>
    <w:tmpl w:val="D8CA5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0854"/>
    <w:multiLevelType w:val="multilevel"/>
    <w:tmpl w:val="22241EC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B05627"/>
    <w:multiLevelType w:val="hybridMultilevel"/>
    <w:tmpl w:val="49F83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D673F"/>
    <w:multiLevelType w:val="hybridMultilevel"/>
    <w:tmpl w:val="2AFC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1C0D"/>
    <w:multiLevelType w:val="hybridMultilevel"/>
    <w:tmpl w:val="2A2C5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1958"/>
    <w:multiLevelType w:val="hybridMultilevel"/>
    <w:tmpl w:val="7C74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C6B1A"/>
    <w:multiLevelType w:val="hybridMultilevel"/>
    <w:tmpl w:val="C85C1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E2769"/>
    <w:multiLevelType w:val="hybridMultilevel"/>
    <w:tmpl w:val="9E74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053AE"/>
    <w:multiLevelType w:val="hybridMultilevel"/>
    <w:tmpl w:val="A6EA04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D0D4B"/>
    <w:multiLevelType w:val="hybridMultilevel"/>
    <w:tmpl w:val="1602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92C4C"/>
    <w:multiLevelType w:val="hybridMultilevel"/>
    <w:tmpl w:val="1EB08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77622"/>
    <w:multiLevelType w:val="multilevel"/>
    <w:tmpl w:val="7EEE08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5042AB"/>
    <w:multiLevelType w:val="hybridMultilevel"/>
    <w:tmpl w:val="B51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6"/>
  </w:num>
  <w:num w:numId="5">
    <w:abstractNumId w:val="15"/>
  </w:num>
  <w:num w:numId="6">
    <w:abstractNumId w:val="11"/>
  </w:num>
  <w:num w:numId="7">
    <w:abstractNumId w:val="13"/>
  </w:num>
  <w:num w:numId="8">
    <w:abstractNumId w:val="8"/>
  </w:num>
  <w:num w:numId="9">
    <w:abstractNumId w:val="10"/>
  </w:num>
  <w:num w:numId="10">
    <w:abstractNumId w:val="3"/>
  </w:num>
  <w:num w:numId="11">
    <w:abstractNumId w:val="6"/>
  </w:num>
  <w:num w:numId="12">
    <w:abstractNumId w:val="4"/>
  </w:num>
  <w:num w:numId="13">
    <w:abstractNumId w:val="0"/>
  </w:num>
  <w:num w:numId="14">
    <w:abstractNumId w:val="12"/>
  </w:num>
  <w:num w:numId="15">
    <w:abstractNumId w:val="2"/>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P. Nguyen">
    <w15:presenceInfo w15:providerId="AD" w15:userId="S::f00345k@dartmouth.edu::9abac45e-e3f2-4fb8-8e56-bf9e76e56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80"/>
    <w:rsid w:val="00001DB3"/>
    <w:rsid w:val="00030436"/>
    <w:rsid w:val="00034C0C"/>
    <w:rsid w:val="00077D06"/>
    <w:rsid w:val="00083A74"/>
    <w:rsid w:val="00087F41"/>
    <w:rsid w:val="000A5F9D"/>
    <w:rsid w:val="000B7497"/>
    <w:rsid w:val="000C202F"/>
    <w:rsid w:val="00112F80"/>
    <w:rsid w:val="00141495"/>
    <w:rsid w:val="00145EA4"/>
    <w:rsid w:val="00147D26"/>
    <w:rsid w:val="00157D16"/>
    <w:rsid w:val="001614D1"/>
    <w:rsid w:val="00165579"/>
    <w:rsid w:val="00175D3B"/>
    <w:rsid w:val="001765F3"/>
    <w:rsid w:val="001A1F80"/>
    <w:rsid w:val="001A308D"/>
    <w:rsid w:val="001A7D21"/>
    <w:rsid w:val="001B1211"/>
    <w:rsid w:val="001B27B1"/>
    <w:rsid w:val="001E7EFB"/>
    <w:rsid w:val="001F512E"/>
    <w:rsid w:val="002270CE"/>
    <w:rsid w:val="002576C8"/>
    <w:rsid w:val="002B41F5"/>
    <w:rsid w:val="002F5E6A"/>
    <w:rsid w:val="00336EB0"/>
    <w:rsid w:val="00344B8A"/>
    <w:rsid w:val="003463C6"/>
    <w:rsid w:val="003600AC"/>
    <w:rsid w:val="003809B4"/>
    <w:rsid w:val="00387166"/>
    <w:rsid w:val="003C34C8"/>
    <w:rsid w:val="003D4D25"/>
    <w:rsid w:val="00414018"/>
    <w:rsid w:val="0043230C"/>
    <w:rsid w:val="00452614"/>
    <w:rsid w:val="00455F52"/>
    <w:rsid w:val="004971E1"/>
    <w:rsid w:val="004C7E39"/>
    <w:rsid w:val="0050609B"/>
    <w:rsid w:val="005073B9"/>
    <w:rsid w:val="00520B00"/>
    <w:rsid w:val="00522EA1"/>
    <w:rsid w:val="00534222"/>
    <w:rsid w:val="005556EE"/>
    <w:rsid w:val="00573968"/>
    <w:rsid w:val="005B7C6B"/>
    <w:rsid w:val="005D396D"/>
    <w:rsid w:val="005D4CA7"/>
    <w:rsid w:val="005E4F29"/>
    <w:rsid w:val="0062105E"/>
    <w:rsid w:val="006D3434"/>
    <w:rsid w:val="006F5CFE"/>
    <w:rsid w:val="00704D8C"/>
    <w:rsid w:val="00710E0E"/>
    <w:rsid w:val="007159B5"/>
    <w:rsid w:val="0072510F"/>
    <w:rsid w:val="00725DE6"/>
    <w:rsid w:val="007311CD"/>
    <w:rsid w:val="00737293"/>
    <w:rsid w:val="00742A59"/>
    <w:rsid w:val="00756755"/>
    <w:rsid w:val="007609C2"/>
    <w:rsid w:val="00796CAC"/>
    <w:rsid w:val="007B0F55"/>
    <w:rsid w:val="007D777C"/>
    <w:rsid w:val="007F1360"/>
    <w:rsid w:val="007F5184"/>
    <w:rsid w:val="0080238E"/>
    <w:rsid w:val="00811911"/>
    <w:rsid w:val="00846427"/>
    <w:rsid w:val="00846E67"/>
    <w:rsid w:val="00871D6D"/>
    <w:rsid w:val="008733CC"/>
    <w:rsid w:val="00882F23"/>
    <w:rsid w:val="00886D13"/>
    <w:rsid w:val="00890711"/>
    <w:rsid w:val="008E7103"/>
    <w:rsid w:val="008F611F"/>
    <w:rsid w:val="009009D6"/>
    <w:rsid w:val="009053A8"/>
    <w:rsid w:val="0094041D"/>
    <w:rsid w:val="009454F0"/>
    <w:rsid w:val="009749F2"/>
    <w:rsid w:val="009A2665"/>
    <w:rsid w:val="009A44FC"/>
    <w:rsid w:val="009B6223"/>
    <w:rsid w:val="009D46DC"/>
    <w:rsid w:val="00A02C55"/>
    <w:rsid w:val="00A04D61"/>
    <w:rsid w:val="00A05B09"/>
    <w:rsid w:val="00A56446"/>
    <w:rsid w:val="00A61BA0"/>
    <w:rsid w:val="00A73129"/>
    <w:rsid w:val="00A84F24"/>
    <w:rsid w:val="00AA2729"/>
    <w:rsid w:val="00AD17DB"/>
    <w:rsid w:val="00AF6497"/>
    <w:rsid w:val="00B176FB"/>
    <w:rsid w:val="00B17EDE"/>
    <w:rsid w:val="00B20751"/>
    <w:rsid w:val="00B32102"/>
    <w:rsid w:val="00B57180"/>
    <w:rsid w:val="00B730AD"/>
    <w:rsid w:val="00B97F13"/>
    <w:rsid w:val="00BB626F"/>
    <w:rsid w:val="00BB7799"/>
    <w:rsid w:val="00BD4D63"/>
    <w:rsid w:val="00C22952"/>
    <w:rsid w:val="00C23CFA"/>
    <w:rsid w:val="00C40008"/>
    <w:rsid w:val="00C41506"/>
    <w:rsid w:val="00C41D3A"/>
    <w:rsid w:val="00C4787B"/>
    <w:rsid w:val="00C74DFE"/>
    <w:rsid w:val="00CC1205"/>
    <w:rsid w:val="00CD0F19"/>
    <w:rsid w:val="00CD1CBA"/>
    <w:rsid w:val="00CE1A6B"/>
    <w:rsid w:val="00CF1D6B"/>
    <w:rsid w:val="00D065A0"/>
    <w:rsid w:val="00D41065"/>
    <w:rsid w:val="00D44487"/>
    <w:rsid w:val="00D6056C"/>
    <w:rsid w:val="00D60AE5"/>
    <w:rsid w:val="00D75904"/>
    <w:rsid w:val="00D86DE1"/>
    <w:rsid w:val="00DA10D8"/>
    <w:rsid w:val="00E0537D"/>
    <w:rsid w:val="00E546A5"/>
    <w:rsid w:val="00E6776D"/>
    <w:rsid w:val="00E94A6C"/>
    <w:rsid w:val="00EC1E66"/>
    <w:rsid w:val="00EC71CE"/>
    <w:rsid w:val="00ED0720"/>
    <w:rsid w:val="00ED3611"/>
    <w:rsid w:val="00EE195C"/>
    <w:rsid w:val="00EF09A1"/>
    <w:rsid w:val="00F72979"/>
    <w:rsid w:val="00FB2A50"/>
    <w:rsid w:val="00F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C99"/>
  <w15:chartTrackingRefBased/>
  <w15:docId w15:val="{EC072223-F76C-4547-B410-7631877C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99"/>
    <w:pPr>
      <w:ind w:left="720"/>
      <w:contextualSpacing/>
    </w:pPr>
  </w:style>
  <w:style w:type="paragraph" w:styleId="Bibliography">
    <w:name w:val="Bibliography"/>
    <w:basedOn w:val="Normal"/>
    <w:next w:val="Normal"/>
    <w:uiPriority w:val="37"/>
    <w:unhideWhenUsed/>
    <w:rsid w:val="00A61BA0"/>
    <w:pPr>
      <w:tabs>
        <w:tab w:val="left" w:pos="380"/>
      </w:tabs>
      <w:spacing w:after="240"/>
      <w:ind w:left="384" w:hanging="384"/>
    </w:pPr>
  </w:style>
  <w:style w:type="paragraph" w:styleId="Revision">
    <w:name w:val="Revision"/>
    <w:hidden/>
    <w:uiPriority w:val="99"/>
    <w:semiHidden/>
    <w:rsid w:val="00A04D61"/>
  </w:style>
  <w:style w:type="character" w:styleId="CommentReference">
    <w:name w:val="annotation reference"/>
    <w:basedOn w:val="DefaultParagraphFont"/>
    <w:uiPriority w:val="99"/>
    <w:semiHidden/>
    <w:unhideWhenUsed/>
    <w:rsid w:val="00A04D61"/>
    <w:rPr>
      <w:sz w:val="16"/>
      <w:szCs w:val="16"/>
    </w:rPr>
  </w:style>
  <w:style w:type="paragraph" w:styleId="CommentText">
    <w:name w:val="annotation text"/>
    <w:basedOn w:val="Normal"/>
    <w:link w:val="CommentTextChar"/>
    <w:uiPriority w:val="99"/>
    <w:semiHidden/>
    <w:unhideWhenUsed/>
    <w:rsid w:val="00A04D61"/>
    <w:rPr>
      <w:sz w:val="20"/>
      <w:szCs w:val="20"/>
    </w:rPr>
  </w:style>
  <w:style w:type="character" w:customStyle="1" w:styleId="CommentTextChar">
    <w:name w:val="Comment Text Char"/>
    <w:basedOn w:val="DefaultParagraphFont"/>
    <w:link w:val="CommentText"/>
    <w:uiPriority w:val="99"/>
    <w:semiHidden/>
    <w:rsid w:val="00A04D61"/>
    <w:rPr>
      <w:sz w:val="20"/>
      <w:szCs w:val="20"/>
    </w:rPr>
  </w:style>
  <w:style w:type="paragraph" w:styleId="CommentSubject">
    <w:name w:val="annotation subject"/>
    <w:basedOn w:val="CommentText"/>
    <w:next w:val="CommentText"/>
    <w:link w:val="CommentSubjectChar"/>
    <w:uiPriority w:val="99"/>
    <w:semiHidden/>
    <w:unhideWhenUsed/>
    <w:rsid w:val="00A04D61"/>
    <w:rPr>
      <w:b/>
      <w:bCs/>
    </w:rPr>
  </w:style>
  <w:style w:type="character" w:customStyle="1" w:styleId="CommentSubjectChar">
    <w:name w:val="Comment Subject Char"/>
    <w:basedOn w:val="CommentTextChar"/>
    <w:link w:val="CommentSubject"/>
    <w:uiPriority w:val="99"/>
    <w:semiHidden/>
    <w:rsid w:val="00A04D61"/>
    <w:rPr>
      <w:b/>
      <w:bCs/>
      <w:sz w:val="20"/>
      <w:szCs w:val="20"/>
    </w:rPr>
  </w:style>
  <w:style w:type="character" w:styleId="PlaceholderText">
    <w:name w:val="Placeholder Text"/>
    <w:basedOn w:val="DefaultParagraphFont"/>
    <w:uiPriority w:val="99"/>
    <w:semiHidden/>
    <w:rsid w:val="00A04D61"/>
    <w:rPr>
      <w:color w:val="808080"/>
    </w:rPr>
  </w:style>
  <w:style w:type="paragraph" w:styleId="PlainText">
    <w:name w:val="Plain Text"/>
    <w:basedOn w:val="Normal"/>
    <w:link w:val="PlainTextChar"/>
    <w:uiPriority w:val="99"/>
    <w:unhideWhenUsed/>
    <w:rsid w:val="00522EA1"/>
    <w:rPr>
      <w:rFonts w:ascii="Calibri" w:hAnsi="Calibri"/>
      <w:sz w:val="22"/>
      <w:szCs w:val="21"/>
    </w:rPr>
  </w:style>
  <w:style w:type="character" w:customStyle="1" w:styleId="PlainTextChar">
    <w:name w:val="Plain Text Char"/>
    <w:basedOn w:val="DefaultParagraphFont"/>
    <w:link w:val="PlainText"/>
    <w:uiPriority w:val="99"/>
    <w:rsid w:val="00522EA1"/>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924">
      <w:bodyDiv w:val="1"/>
      <w:marLeft w:val="0"/>
      <w:marRight w:val="0"/>
      <w:marTop w:val="0"/>
      <w:marBottom w:val="0"/>
      <w:divBdr>
        <w:top w:val="none" w:sz="0" w:space="0" w:color="auto"/>
        <w:left w:val="none" w:sz="0" w:space="0" w:color="auto"/>
        <w:bottom w:val="none" w:sz="0" w:space="0" w:color="auto"/>
        <w:right w:val="none" w:sz="0" w:space="0" w:color="auto"/>
      </w:divBdr>
    </w:div>
    <w:div w:id="169367763">
      <w:bodyDiv w:val="1"/>
      <w:marLeft w:val="0"/>
      <w:marRight w:val="0"/>
      <w:marTop w:val="0"/>
      <w:marBottom w:val="0"/>
      <w:divBdr>
        <w:top w:val="none" w:sz="0" w:space="0" w:color="auto"/>
        <w:left w:val="none" w:sz="0" w:space="0" w:color="auto"/>
        <w:bottom w:val="none" w:sz="0" w:space="0" w:color="auto"/>
        <w:right w:val="none" w:sz="0" w:space="0" w:color="auto"/>
      </w:divBdr>
    </w:div>
    <w:div w:id="210306476">
      <w:bodyDiv w:val="1"/>
      <w:marLeft w:val="0"/>
      <w:marRight w:val="0"/>
      <w:marTop w:val="0"/>
      <w:marBottom w:val="0"/>
      <w:divBdr>
        <w:top w:val="none" w:sz="0" w:space="0" w:color="auto"/>
        <w:left w:val="none" w:sz="0" w:space="0" w:color="auto"/>
        <w:bottom w:val="none" w:sz="0" w:space="0" w:color="auto"/>
        <w:right w:val="none" w:sz="0" w:space="0" w:color="auto"/>
      </w:divBdr>
    </w:div>
    <w:div w:id="13917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E1FB-7434-7C43-BE48-E7C6FAE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11</Pages>
  <Words>11127</Words>
  <Characters>63426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 Nguyen</dc:creator>
  <cp:keywords/>
  <dc:description/>
  <cp:lastModifiedBy>Quang P. Nguyen</cp:lastModifiedBy>
  <cp:revision>64</cp:revision>
  <dcterms:created xsi:type="dcterms:W3CDTF">2021-10-22T21:08:00Z</dcterms:created>
  <dcterms:modified xsi:type="dcterms:W3CDTF">2021-11-19T22:31:00Z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id="GWbNQPXT"/&gt;&lt;style id="http://www.zotero.org/styles/plos-computational-biology" hasBibliography="1" bibliographyStyleHasBeenSet="1"/&gt;&lt;prefs&gt;&lt;pref name="fieldType" value="Field"/&gt;&lt;/prefs&gt;&lt;/data&gt;</vt:lpwstr>
  </property>
</Properties>
</file>