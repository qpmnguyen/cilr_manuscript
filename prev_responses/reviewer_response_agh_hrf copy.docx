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903C2" w:rsidRDefault="00641361">
      <w:pPr>
        <w:spacing w:after="120"/>
        <w:jc w:val="cente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cILR</w:t>
      </w:r>
      <w:proofErr w:type="spellEnd"/>
      <w:r>
        <w:rPr>
          <w:rFonts w:ascii="Times New Roman" w:eastAsia="Times New Roman" w:hAnsi="Times New Roman" w:cs="Times New Roman"/>
          <w:sz w:val="22"/>
          <w:szCs w:val="22"/>
        </w:rPr>
        <w:t>: Competitive isometric log-ratio for taxonomic enrichment analysis</w:t>
      </w:r>
    </w:p>
    <w:p w14:paraId="00000002" w14:textId="77777777" w:rsidR="001903C2" w:rsidRDefault="00641361">
      <w:pPr>
        <w:spacing w:after="12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PCOMPBIOL-D-21-01648</w:t>
      </w:r>
    </w:p>
    <w:p w14:paraId="00000003" w14:textId="77777777" w:rsidR="001903C2" w:rsidRDefault="00641361">
      <w:pPr>
        <w:spacing w:after="12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Response to Reviewers</w:t>
      </w:r>
    </w:p>
    <w:p w14:paraId="00000004" w14:textId="77777777" w:rsidR="001903C2" w:rsidRDefault="00641361">
      <w:pPr>
        <w:spacing w:after="12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October 26</w:t>
      </w:r>
      <w:r>
        <w:rPr>
          <w:rFonts w:ascii="Times New Roman" w:eastAsia="Times New Roman" w:hAnsi="Times New Roman" w:cs="Times New Roman"/>
          <w:sz w:val="22"/>
          <w:szCs w:val="22"/>
          <w:vertAlign w:val="superscript"/>
        </w:rPr>
        <w:t>th</w:t>
      </w:r>
      <w:r>
        <w:rPr>
          <w:rFonts w:ascii="Times New Roman" w:eastAsia="Times New Roman" w:hAnsi="Times New Roman" w:cs="Times New Roman"/>
          <w:sz w:val="22"/>
          <w:szCs w:val="22"/>
        </w:rPr>
        <w:t>, 2021</w:t>
      </w:r>
    </w:p>
    <w:p w14:paraId="00000005" w14:textId="77777777" w:rsidR="001903C2" w:rsidRDefault="001903C2">
      <w:pPr>
        <w:spacing w:after="120"/>
        <w:rPr>
          <w:rFonts w:ascii="Times New Roman" w:eastAsia="Times New Roman" w:hAnsi="Times New Roman" w:cs="Times New Roman"/>
          <w:b/>
          <w:sz w:val="22"/>
          <w:szCs w:val="22"/>
        </w:rPr>
      </w:pPr>
    </w:p>
    <w:p w14:paraId="00000006" w14:textId="77777777" w:rsidR="001903C2" w:rsidRDefault="00641361">
      <w:pPr>
        <w:pBdr>
          <w:top w:val="nil"/>
          <w:left w:val="nil"/>
          <w:bottom w:val="nil"/>
          <w:right w:val="nil"/>
          <w:between w:val="nil"/>
        </w:pBdr>
        <w:spacing w:line="30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We greatly appreciate </w:t>
      </w:r>
      <w:proofErr w:type="gramStart"/>
      <w:ins w:id="0" w:author="Anne Hoen" w:date="2021-11-17T19:51:00Z">
        <w:r>
          <w:rPr>
            <w:rFonts w:ascii="Times New Roman" w:eastAsia="Times New Roman" w:hAnsi="Times New Roman" w:cs="Times New Roman"/>
            <w:color w:val="000000"/>
            <w:sz w:val="22"/>
            <w:szCs w:val="22"/>
          </w:rPr>
          <w:t>both of the thorough</w:t>
        </w:r>
        <w:proofErr w:type="gramEnd"/>
        <w:r>
          <w:rPr>
            <w:rFonts w:ascii="Times New Roman" w:eastAsia="Times New Roman" w:hAnsi="Times New Roman" w:cs="Times New Roman"/>
            <w:color w:val="000000"/>
            <w:sz w:val="22"/>
            <w:szCs w:val="22"/>
          </w:rPr>
          <w:t xml:space="preserve"> and insightful reviews of our manuscript.</w:t>
        </w:r>
      </w:ins>
      <w:del w:id="1" w:author="Anne Hoen" w:date="2021-11-17T19:51:00Z">
        <w:r>
          <w:rPr>
            <w:rFonts w:ascii="Times New Roman" w:eastAsia="Times New Roman" w:hAnsi="Times New Roman" w:cs="Times New Roman"/>
            <w:color w:val="000000"/>
            <w:sz w:val="22"/>
            <w:szCs w:val="22"/>
          </w:rPr>
          <w:delText>all reviewers for taking time and effort to review our manuscript.</w:delText>
        </w:r>
      </w:del>
      <w:r>
        <w:rPr>
          <w:rFonts w:ascii="Times New Roman" w:eastAsia="Times New Roman" w:hAnsi="Times New Roman" w:cs="Times New Roman"/>
          <w:color w:val="000000"/>
          <w:sz w:val="22"/>
          <w:szCs w:val="22"/>
        </w:rPr>
        <w:t xml:space="preserve"> We </w:t>
      </w:r>
      <w:ins w:id="2" w:author="Anne Hoen" w:date="2021-11-17T19:52:00Z">
        <w:r>
          <w:rPr>
            <w:rFonts w:ascii="Times New Roman" w:eastAsia="Times New Roman" w:hAnsi="Times New Roman" w:cs="Times New Roman"/>
            <w:color w:val="000000"/>
            <w:sz w:val="22"/>
            <w:szCs w:val="22"/>
          </w:rPr>
          <w:t xml:space="preserve">think that you will find its quality much improved as a result of the changes we have made in response. </w:t>
        </w:r>
      </w:ins>
      <w:del w:id="3" w:author="Anne Hoen" w:date="2021-11-17T19:52:00Z">
        <w:r>
          <w:rPr>
            <w:rFonts w:ascii="Times New Roman" w:eastAsia="Times New Roman" w:hAnsi="Times New Roman" w:cs="Times New Roman"/>
            <w:color w:val="000000"/>
            <w:sz w:val="22"/>
            <w:szCs w:val="22"/>
          </w:rPr>
          <w:delText xml:space="preserve">found the comments incredibly insightful, which contributed significantly to improving the quality of the manuscript. </w:delText>
        </w:r>
        <w:commentRangeStart w:id="4"/>
        <w:r>
          <w:rPr>
            <w:rFonts w:ascii="Times New Roman" w:eastAsia="Times New Roman" w:hAnsi="Times New Roman" w:cs="Times New Roman"/>
            <w:color w:val="000000"/>
            <w:sz w:val="22"/>
            <w:szCs w:val="22"/>
          </w:rPr>
          <w:delText xml:space="preserve">Considering all suggestions, we have made </w:delText>
        </w:r>
      </w:del>
      <w:ins w:id="5" w:author="Rob Frost" w:date="2021-11-17T17:38:00Z">
        <w:del w:id="6" w:author="Anne Hoen" w:date="2021-11-17T19:52:00Z">
          <w:r>
            <w:rPr>
              <w:rFonts w:ascii="Times New Roman" w:eastAsia="Times New Roman" w:hAnsi="Times New Roman" w:cs="Times New Roman"/>
              <w:color w:val="000000"/>
              <w:sz w:val="22"/>
              <w:szCs w:val="22"/>
            </w:rPr>
            <w:delText xml:space="preserve">the </w:delText>
          </w:r>
        </w:del>
      </w:ins>
      <w:del w:id="7" w:author="Anne Hoen" w:date="2021-11-17T19:52:00Z">
        <w:r>
          <w:rPr>
            <w:rFonts w:ascii="Times New Roman" w:eastAsia="Times New Roman" w:hAnsi="Times New Roman" w:cs="Times New Roman"/>
            <w:color w:val="000000"/>
            <w:sz w:val="22"/>
            <w:szCs w:val="22"/>
          </w:rPr>
          <w:delText>improvements, summarized below:</w:delText>
        </w:r>
      </w:del>
      <w:r>
        <w:rPr>
          <w:rFonts w:ascii="Times New Roman" w:eastAsia="Times New Roman" w:hAnsi="Times New Roman" w:cs="Times New Roman"/>
          <w:color w:val="000000"/>
          <w:sz w:val="22"/>
          <w:szCs w:val="22"/>
        </w:rPr>
        <w:t xml:space="preserve"> </w:t>
      </w:r>
      <w:commentRangeEnd w:id="4"/>
      <w:ins w:id="8" w:author="Anne Hoen" w:date="2021-11-17T19:54:00Z">
        <w:r>
          <w:commentReference w:id="4"/>
        </w:r>
        <w:r>
          <w:rPr>
            <w:rFonts w:ascii="Times New Roman" w:eastAsia="Times New Roman" w:hAnsi="Times New Roman" w:cs="Times New Roman"/>
            <w:color w:val="000000"/>
            <w:sz w:val="22"/>
            <w:szCs w:val="22"/>
          </w:rPr>
          <w:t xml:space="preserve">Here we summarize the major changes, with point-by-point </w:t>
        </w:r>
        <w:r>
          <w:rPr>
            <w:rFonts w:ascii="Times New Roman" w:eastAsia="Times New Roman" w:hAnsi="Times New Roman" w:cs="Times New Roman"/>
            <w:color w:val="000000"/>
            <w:sz w:val="22"/>
            <w:szCs w:val="22"/>
          </w:rPr>
          <w:t xml:space="preserve">responses to each reviewer comment following. </w:t>
        </w:r>
      </w:ins>
    </w:p>
    <w:p w14:paraId="00000007" w14:textId="77777777" w:rsidR="001903C2" w:rsidRDefault="00641361">
      <w:pPr>
        <w:numPr>
          <w:ilvl w:val="0"/>
          <w:numId w:val="5"/>
        </w:numPr>
        <w:pBdr>
          <w:top w:val="nil"/>
          <w:left w:val="nil"/>
          <w:bottom w:val="nil"/>
          <w:right w:val="nil"/>
          <w:between w:val="nil"/>
        </w:pBdr>
        <w:spacing w:line="300" w:lineRule="auto"/>
        <w:rPr>
          <w:rFonts w:ascii="Times New Roman" w:eastAsia="Times New Roman" w:hAnsi="Times New Roman" w:cs="Times New Roman"/>
          <w:color w:val="000000"/>
          <w:sz w:val="22"/>
          <w:szCs w:val="22"/>
        </w:rPr>
      </w:pPr>
      <w:commentRangeStart w:id="9"/>
      <w:r>
        <w:rPr>
          <w:rFonts w:ascii="Times New Roman" w:eastAsia="Times New Roman" w:hAnsi="Times New Roman" w:cs="Times New Roman"/>
          <w:color w:val="000000"/>
          <w:sz w:val="22"/>
          <w:szCs w:val="22"/>
        </w:rPr>
        <w:t xml:space="preserve">We adjusted the title of our manuscript to better reflect the proposal and its relationship with existing methods. </w:t>
      </w:r>
      <w:commentRangeEnd w:id="9"/>
      <w:r>
        <w:commentReference w:id="9"/>
      </w:r>
    </w:p>
    <w:p w14:paraId="00000008" w14:textId="77777777" w:rsidR="001903C2" w:rsidRDefault="00641361">
      <w:pPr>
        <w:numPr>
          <w:ilvl w:val="0"/>
          <w:numId w:val="5"/>
        </w:numPr>
        <w:pBdr>
          <w:top w:val="nil"/>
          <w:left w:val="nil"/>
          <w:bottom w:val="nil"/>
          <w:right w:val="nil"/>
          <w:between w:val="nil"/>
        </w:pBdr>
        <w:spacing w:line="300" w:lineRule="auto"/>
        <w:rPr>
          <w:rFonts w:ascii="Times New Roman" w:eastAsia="Times New Roman" w:hAnsi="Times New Roman" w:cs="Times New Roman"/>
          <w:color w:val="000000"/>
          <w:sz w:val="22"/>
          <w:szCs w:val="22"/>
        </w:rPr>
      </w:pPr>
      <w:ins w:id="10" w:author="Anne Hoen" w:date="2021-11-17T19:56:00Z">
        <w:r>
          <w:rPr>
            <w:rFonts w:ascii="Times New Roman" w:eastAsia="Times New Roman" w:hAnsi="Times New Roman" w:cs="Times New Roman"/>
            <w:color w:val="000000"/>
            <w:sz w:val="22"/>
            <w:szCs w:val="22"/>
          </w:rPr>
          <w:t>Throughout, we</w:t>
        </w:r>
      </w:ins>
      <w:del w:id="11" w:author="Anne Hoen" w:date="2021-11-17T19:56:00Z">
        <w:r>
          <w:rPr>
            <w:rFonts w:ascii="Times New Roman" w:eastAsia="Times New Roman" w:hAnsi="Times New Roman" w:cs="Times New Roman"/>
            <w:color w:val="000000"/>
            <w:sz w:val="22"/>
            <w:szCs w:val="22"/>
          </w:rPr>
          <w:delText>We</w:delText>
        </w:r>
      </w:del>
      <w:r>
        <w:rPr>
          <w:rFonts w:ascii="Times New Roman" w:eastAsia="Times New Roman" w:hAnsi="Times New Roman" w:cs="Times New Roman"/>
          <w:color w:val="000000"/>
          <w:sz w:val="22"/>
          <w:szCs w:val="22"/>
        </w:rPr>
        <w:t xml:space="preserve"> have provided more clarity and precision in the language surrounding statistical concepts and results</w:t>
      </w:r>
      <w:ins w:id="12" w:author="Anne Hoen" w:date="2021-11-17T19:56:00Z">
        <w:r>
          <w:rPr>
            <w:rFonts w:ascii="Times New Roman" w:eastAsia="Times New Roman" w:hAnsi="Times New Roman" w:cs="Times New Roman"/>
            <w:color w:val="000000"/>
            <w:sz w:val="22"/>
            <w:szCs w:val="22"/>
          </w:rPr>
          <w:t>.</w:t>
        </w:r>
      </w:ins>
      <w:del w:id="13" w:author="Anne Hoen" w:date="2021-11-17T19:56:00Z">
        <w:r>
          <w:rPr>
            <w:rFonts w:ascii="Times New Roman" w:eastAsia="Times New Roman" w:hAnsi="Times New Roman" w:cs="Times New Roman"/>
            <w:color w:val="000000"/>
            <w:sz w:val="22"/>
            <w:szCs w:val="22"/>
          </w:rPr>
          <w:delText xml:space="preserve"> discussed in the manuscript. </w:delText>
        </w:r>
      </w:del>
    </w:p>
    <w:p w14:paraId="00000009" w14:textId="77777777" w:rsidR="001903C2" w:rsidRDefault="00641361">
      <w:pPr>
        <w:numPr>
          <w:ilvl w:val="1"/>
          <w:numId w:val="5"/>
        </w:numPr>
        <w:pBdr>
          <w:top w:val="nil"/>
          <w:left w:val="nil"/>
          <w:bottom w:val="nil"/>
          <w:right w:val="nil"/>
          <w:between w:val="nil"/>
        </w:pBdr>
        <w:spacing w:line="30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When discussing our results, we provide additional context </w:t>
      </w:r>
      <w:ins w:id="14" w:author="Rob Frost" w:date="2021-11-17T17:42:00Z">
        <w:r>
          <w:rPr>
            <w:rFonts w:ascii="Times New Roman" w:eastAsia="Times New Roman" w:hAnsi="Times New Roman" w:cs="Times New Roman"/>
            <w:color w:val="000000"/>
            <w:sz w:val="22"/>
            <w:szCs w:val="22"/>
          </w:rPr>
          <w:t>for</w:t>
        </w:r>
      </w:ins>
      <w:del w:id="15" w:author="Rob Frost" w:date="2021-11-17T17:42:00Z">
        <w:r>
          <w:rPr>
            <w:rFonts w:ascii="Times New Roman" w:eastAsia="Times New Roman" w:hAnsi="Times New Roman" w:cs="Times New Roman"/>
            <w:color w:val="000000"/>
            <w:sz w:val="22"/>
            <w:szCs w:val="22"/>
          </w:rPr>
          <w:delText>of</w:delText>
        </w:r>
      </w:del>
      <w:r>
        <w:rPr>
          <w:rFonts w:ascii="Times New Roman" w:eastAsia="Times New Roman" w:hAnsi="Times New Roman" w:cs="Times New Roman"/>
          <w:color w:val="000000"/>
          <w:sz w:val="22"/>
          <w:szCs w:val="22"/>
        </w:rPr>
        <w:t xml:space="preserve"> our experimental conditions to ensure proper interpretation and avoid overstatements. </w:t>
      </w:r>
    </w:p>
    <w:p w14:paraId="0000000A" w14:textId="77777777" w:rsidR="001903C2" w:rsidRDefault="00641361">
      <w:pPr>
        <w:numPr>
          <w:ilvl w:val="1"/>
          <w:numId w:val="5"/>
        </w:numPr>
        <w:pBdr>
          <w:top w:val="nil"/>
          <w:left w:val="nil"/>
          <w:bottom w:val="nil"/>
          <w:right w:val="nil"/>
          <w:between w:val="nil"/>
        </w:pBdr>
        <w:spacing w:line="30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We </w:t>
      </w:r>
      <w:ins w:id="16" w:author="Anne Hoen" w:date="2021-11-19T13:36:00Z">
        <w:r>
          <w:rPr>
            <w:rFonts w:ascii="Times New Roman" w:eastAsia="Times New Roman" w:hAnsi="Times New Roman" w:cs="Times New Roman"/>
            <w:color w:val="000000"/>
            <w:sz w:val="22"/>
            <w:szCs w:val="22"/>
          </w:rPr>
          <w:t xml:space="preserve">improved </w:t>
        </w:r>
      </w:ins>
      <w:del w:id="17" w:author="Anne Hoen" w:date="2021-11-19T13:36:00Z">
        <w:r>
          <w:rPr>
            <w:rFonts w:ascii="Times New Roman" w:eastAsia="Times New Roman" w:hAnsi="Times New Roman" w:cs="Times New Roman"/>
            <w:color w:val="000000"/>
            <w:sz w:val="22"/>
            <w:szCs w:val="22"/>
          </w:rPr>
          <w:delText>provided more</w:delText>
        </w:r>
      </w:del>
      <w:r>
        <w:rPr>
          <w:rFonts w:ascii="Times New Roman" w:eastAsia="Times New Roman" w:hAnsi="Times New Roman" w:cs="Times New Roman"/>
          <w:color w:val="000000"/>
          <w:sz w:val="22"/>
          <w:szCs w:val="22"/>
        </w:rPr>
        <w:t xml:space="preserve"> precision in the language surrounding the idea of zero-inflat</w:t>
      </w:r>
      <w:ins w:id="18" w:author="Rob Frost" w:date="2021-11-17T17:44:00Z">
        <w:r>
          <w:rPr>
            <w:rFonts w:ascii="Times New Roman" w:eastAsia="Times New Roman" w:hAnsi="Times New Roman" w:cs="Times New Roman"/>
            <w:color w:val="000000"/>
            <w:sz w:val="22"/>
            <w:szCs w:val="22"/>
          </w:rPr>
          <w:t>ion</w:t>
        </w:r>
      </w:ins>
      <w:del w:id="19" w:author="Rob Frost" w:date="2021-11-17T17:44:00Z">
        <w:r>
          <w:rPr>
            <w:rFonts w:ascii="Times New Roman" w:eastAsia="Times New Roman" w:hAnsi="Times New Roman" w:cs="Times New Roman"/>
            <w:color w:val="000000"/>
            <w:sz w:val="22"/>
            <w:szCs w:val="22"/>
          </w:rPr>
          <w:delText>ed</w:delText>
        </w:r>
      </w:del>
      <w:r>
        <w:rPr>
          <w:rFonts w:ascii="Times New Roman" w:eastAsia="Times New Roman" w:hAnsi="Times New Roman" w:cs="Times New Roman"/>
          <w:color w:val="000000"/>
          <w:sz w:val="22"/>
          <w:szCs w:val="22"/>
        </w:rPr>
        <w:t xml:space="preserve"> and compositionality of microbiome data, highlighting the motivation behind our approach and the assumptions we’re making. </w:t>
      </w:r>
    </w:p>
    <w:p w14:paraId="0000000B" w14:textId="77777777" w:rsidR="001903C2" w:rsidRDefault="00641361">
      <w:pPr>
        <w:numPr>
          <w:ilvl w:val="1"/>
          <w:numId w:val="5"/>
        </w:numPr>
        <w:pBdr>
          <w:top w:val="nil"/>
          <w:left w:val="nil"/>
          <w:bottom w:val="nil"/>
          <w:right w:val="nil"/>
          <w:between w:val="nil"/>
        </w:pBdr>
        <w:spacing w:line="30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We added more clarification on the motivation behind our procedure for adjusting inter-set correlation in our null hypothesis infer</w:t>
      </w:r>
      <w:r>
        <w:rPr>
          <w:rFonts w:ascii="Times New Roman" w:eastAsia="Times New Roman" w:hAnsi="Times New Roman" w:cs="Times New Roman"/>
          <w:color w:val="000000"/>
          <w:sz w:val="22"/>
          <w:szCs w:val="22"/>
        </w:rPr>
        <w:t xml:space="preserve">ence section. We emphasized the trade-off between type I error and power for enrichment analysis as a discovery tool and provided and clarified that the user can make the choice whether to adjust for correlation when using our method. </w:t>
      </w:r>
    </w:p>
    <w:p w14:paraId="0000000C" w14:textId="77777777" w:rsidR="001903C2" w:rsidRDefault="00641361">
      <w:pPr>
        <w:numPr>
          <w:ilvl w:val="0"/>
          <w:numId w:val="5"/>
        </w:numPr>
        <w:pBdr>
          <w:top w:val="nil"/>
          <w:left w:val="nil"/>
          <w:bottom w:val="nil"/>
          <w:right w:val="nil"/>
          <w:between w:val="nil"/>
        </w:pBdr>
        <w:spacing w:line="300" w:lineRule="auto"/>
        <w:rPr>
          <w:del w:id="20" w:author="Rob Frost" w:date="2021-11-17T17:52:00Z"/>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We reorganized </w:t>
      </w:r>
      <w:ins w:id="21" w:author="Anne Hoen" w:date="2021-11-19T13:37:00Z">
        <w:r>
          <w:rPr>
            <w:rFonts w:ascii="Times New Roman" w:eastAsia="Times New Roman" w:hAnsi="Times New Roman" w:cs="Times New Roman"/>
            <w:color w:val="000000"/>
            <w:sz w:val="22"/>
            <w:szCs w:val="22"/>
          </w:rPr>
          <w:t>the</w:t>
        </w:r>
      </w:ins>
      <w:del w:id="22" w:author="Anne Hoen" w:date="2021-11-19T13:37:00Z">
        <w:r>
          <w:rPr>
            <w:rFonts w:ascii="Times New Roman" w:eastAsia="Times New Roman" w:hAnsi="Times New Roman" w:cs="Times New Roman"/>
            <w:color w:val="000000"/>
            <w:sz w:val="22"/>
            <w:szCs w:val="22"/>
          </w:rPr>
          <w:delText>ou</w:delText>
        </w:r>
        <w:r>
          <w:rPr>
            <w:rFonts w:ascii="Times New Roman" w:eastAsia="Times New Roman" w:hAnsi="Times New Roman" w:cs="Times New Roman"/>
            <w:color w:val="000000"/>
            <w:sz w:val="22"/>
            <w:szCs w:val="22"/>
          </w:rPr>
          <w:delText>r</w:delText>
        </w:r>
      </w:del>
      <w:r>
        <w:rPr>
          <w:rFonts w:ascii="Times New Roman" w:eastAsia="Times New Roman" w:hAnsi="Times New Roman" w:cs="Times New Roman"/>
          <w:color w:val="000000"/>
          <w:sz w:val="22"/>
          <w:szCs w:val="22"/>
        </w:rPr>
        <w:t xml:space="preserve"> manuscript to highlight our main contribution</w:t>
      </w:r>
      <w:ins w:id="23" w:author="Rob Frost" w:date="2021-11-17T17:45:00Z">
        <w:r>
          <w:rPr>
            <w:rFonts w:ascii="Times New Roman" w:eastAsia="Times New Roman" w:hAnsi="Times New Roman" w:cs="Times New Roman"/>
            <w:color w:val="000000"/>
            <w:sz w:val="22"/>
            <w:szCs w:val="22"/>
          </w:rPr>
          <w:t>,</w:t>
        </w:r>
      </w:ins>
      <w:r>
        <w:rPr>
          <w:rFonts w:ascii="Times New Roman" w:eastAsia="Times New Roman" w:hAnsi="Times New Roman" w:cs="Times New Roman"/>
          <w:color w:val="000000"/>
          <w:sz w:val="22"/>
          <w:szCs w:val="22"/>
        </w:rPr>
        <w:t xml:space="preserve"> which is a new approach for set-based testing for relative abundance microbiome data. This organization is also motivated by </w:t>
      </w:r>
      <w:ins w:id="24" w:author="Anne Hoen" w:date="2021-11-19T13:37:00Z">
        <w:r>
          <w:rPr>
            <w:rFonts w:ascii="Times New Roman" w:eastAsia="Times New Roman" w:hAnsi="Times New Roman" w:cs="Times New Roman"/>
            <w:color w:val="000000"/>
            <w:sz w:val="22"/>
            <w:szCs w:val="22"/>
          </w:rPr>
          <w:t xml:space="preserve">the work of </w:t>
        </w:r>
      </w:ins>
      <w:commentRangeStart w:id="25"/>
      <w:proofErr w:type="spellStart"/>
      <w:r>
        <w:rPr>
          <w:rFonts w:ascii="Times New Roman" w:eastAsia="Times New Roman" w:hAnsi="Times New Roman" w:cs="Times New Roman"/>
          <w:color w:val="000000"/>
          <w:sz w:val="22"/>
          <w:szCs w:val="22"/>
        </w:rPr>
        <w:t>Geistlinger</w:t>
      </w:r>
      <w:proofErr w:type="spellEnd"/>
      <w:r>
        <w:rPr>
          <w:rFonts w:ascii="Times New Roman" w:eastAsia="Times New Roman" w:hAnsi="Times New Roman" w:cs="Times New Roman"/>
          <w:color w:val="000000"/>
          <w:sz w:val="22"/>
          <w:szCs w:val="22"/>
        </w:rPr>
        <w:t xml:space="preserve"> et al.</w:t>
      </w:r>
      <w:commentRangeEnd w:id="25"/>
      <w:del w:id="26" w:author="Anne Hoen" w:date="2021-11-19T13:37:00Z">
        <w:r>
          <w:commentReference w:id="25"/>
        </w:r>
        <w:r>
          <w:rPr>
            <w:rFonts w:ascii="Times New Roman" w:eastAsia="Times New Roman" w:hAnsi="Times New Roman" w:cs="Times New Roman"/>
            <w:color w:val="000000"/>
            <w:sz w:val="22"/>
            <w:szCs w:val="22"/>
          </w:rPr>
          <w:delText>’s</w:delText>
        </w:r>
      </w:del>
      <w:r>
        <w:rPr>
          <w:rFonts w:ascii="Times New Roman" w:eastAsia="Times New Roman" w:hAnsi="Times New Roman" w:cs="Times New Roman"/>
          <w:color w:val="000000"/>
          <w:sz w:val="22"/>
          <w:szCs w:val="22"/>
        </w:rPr>
        <w:t xml:space="preserve"> </w:t>
      </w:r>
      <w:del w:id="27" w:author="Anne Hoen" w:date="2021-11-19T13:37:00Z">
        <w:r>
          <w:rPr>
            <w:rFonts w:ascii="Times New Roman" w:eastAsia="Times New Roman" w:hAnsi="Times New Roman" w:cs="Times New Roman"/>
            <w:color w:val="000000"/>
            <w:sz w:val="22"/>
            <w:szCs w:val="22"/>
          </w:rPr>
          <w:delText xml:space="preserve">paper </w:delText>
        </w:r>
      </w:del>
      <w:r>
        <w:rPr>
          <w:rFonts w:ascii="Times New Roman" w:eastAsia="Times New Roman" w:hAnsi="Times New Roman" w:cs="Times New Roman"/>
          <w:color w:val="000000"/>
          <w:sz w:val="22"/>
          <w:szCs w:val="22"/>
        </w:rPr>
        <w:t xml:space="preserve">on benchmarking standards for gene set testing approaches as suggested by Reviewer 2. We </w:t>
      </w:r>
      <w:ins w:id="28" w:author="Rob Frost" w:date="2021-11-17T17:50:00Z">
        <w:r>
          <w:rPr>
            <w:rFonts w:ascii="Times New Roman" w:eastAsia="Times New Roman" w:hAnsi="Times New Roman" w:cs="Times New Roman"/>
            <w:color w:val="000000"/>
            <w:sz w:val="22"/>
            <w:szCs w:val="22"/>
          </w:rPr>
          <w:t>believe</w:t>
        </w:r>
      </w:ins>
      <w:del w:id="29" w:author="Rob Frost" w:date="2021-11-17T17:50:00Z">
        <w:r>
          <w:rPr>
            <w:rFonts w:ascii="Times New Roman" w:eastAsia="Times New Roman" w:hAnsi="Times New Roman" w:cs="Times New Roman"/>
            <w:color w:val="000000"/>
            <w:sz w:val="22"/>
            <w:szCs w:val="22"/>
          </w:rPr>
          <w:delText>hope</w:delText>
        </w:r>
      </w:del>
      <w:r>
        <w:rPr>
          <w:rFonts w:ascii="Times New Roman" w:eastAsia="Times New Roman" w:hAnsi="Times New Roman" w:cs="Times New Roman"/>
          <w:color w:val="000000"/>
          <w:sz w:val="22"/>
          <w:szCs w:val="22"/>
        </w:rPr>
        <w:t xml:space="preserve"> this reorganization of the manuscript will </w:t>
      </w:r>
      <w:del w:id="30" w:author="Rob Frost" w:date="2021-11-17T17:50:00Z">
        <w:r>
          <w:rPr>
            <w:rFonts w:ascii="Times New Roman" w:eastAsia="Times New Roman" w:hAnsi="Times New Roman" w:cs="Times New Roman"/>
            <w:color w:val="000000"/>
            <w:sz w:val="22"/>
            <w:szCs w:val="22"/>
          </w:rPr>
          <w:delText>also</w:delText>
        </w:r>
      </w:del>
      <w:r>
        <w:rPr>
          <w:rFonts w:ascii="Times New Roman" w:eastAsia="Times New Roman" w:hAnsi="Times New Roman" w:cs="Times New Roman"/>
          <w:color w:val="000000"/>
          <w:sz w:val="22"/>
          <w:szCs w:val="22"/>
        </w:rPr>
        <w:t xml:space="preserve"> make it easier to follow</w:t>
      </w:r>
      <w:ins w:id="31" w:author="Rob Frost" w:date="2021-11-17T17:52:00Z">
        <w:r>
          <w:rPr>
            <w:rFonts w:ascii="Times New Roman" w:eastAsia="Times New Roman" w:hAnsi="Times New Roman" w:cs="Times New Roman"/>
            <w:color w:val="000000"/>
            <w:sz w:val="22"/>
            <w:szCs w:val="22"/>
          </w:rPr>
          <w:t xml:space="preserve"> by eliminating redundant material and consolidating the presentation of </w:t>
        </w:r>
        <w:proofErr w:type="spellStart"/>
        <w:r>
          <w:rPr>
            <w:rFonts w:ascii="Times New Roman" w:eastAsia="Times New Roman" w:hAnsi="Times New Roman" w:cs="Times New Roman"/>
            <w:color w:val="000000"/>
            <w:sz w:val="22"/>
            <w:szCs w:val="22"/>
          </w:rPr>
          <w:t>results.</w:t>
        </w:r>
      </w:ins>
      <w:del w:id="32" w:author="Rob Frost" w:date="2021-11-17T17:52:00Z">
        <w:r>
          <w:rPr>
            <w:rFonts w:ascii="Times New Roman" w:eastAsia="Times New Roman" w:hAnsi="Times New Roman" w:cs="Times New Roman"/>
            <w:color w:val="000000"/>
            <w:sz w:val="22"/>
            <w:szCs w:val="22"/>
          </w:rPr>
          <w:delText xml:space="preserve"> and not fractured in three parts, as Reviewer 1 has pointed out. </w:delText>
        </w:r>
      </w:del>
    </w:p>
    <w:p w14:paraId="0000000D" w14:textId="77777777" w:rsidR="001903C2" w:rsidRDefault="00641361">
      <w:pPr>
        <w:numPr>
          <w:ilvl w:val="1"/>
          <w:numId w:val="5"/>
        </w:numPr>
        <w:pBdr>
          <w:top w:val="nil"/>
          <w:left w:val="nil"/>
          <w:bottom w:val="nil"/>
          <w:right w:val="nil"/>
          <w:between w:val="nil"/>
        </w:pBdr>
        <w:spacing w:line="30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We</w:t>
      </w:r>
      <w:proofErr w:type="spellEnd"/>
      <w:r>
        <w:rPr>
          <w:rFonts w:ascii="Times New Roman" w:eastAsia="Times New Roman" w:hAnsi="Times New Roman" w:cs="Times New Roman"/>
          <w:color w:val="000000"/>
          <w:sz w:val="22"/>
          <w:szCs w:val="22"/>
        </w:rPr>
        <w:t xml:space="preserve"> agree with Reviewer 1 that enrichment analysis is </w:t>
      </w:r>
      <w:ins w:id="33" w:author="Rob Frost" w:date="2021-11-17T17:48:00Z">
        <w:r>
          <w:rPr>
            <w:rFonts w:ascii="Times New Roman" w:eastAsia="Times New Roman" w:hAnsi="Times New Roman" w:cs="Times New Roman"/>
            <w:color w:val="000000"/>
            <w:sz w:val="22"/>
            <w:szCs w:val="22"/>
          </w:rPr>
          <w:t>equivalent to differential</w:t>
        </w:r>
      </w:ins>
      <w:del w:id="34" w:author="Rob Frost" w:date="2021-11-17T17:48:00Z">
        <w:r>
          <w:rPr>
            <w:rFonts w:ascii="Times New Roman" w:eastAsia="Times New Roman" w:hAnsi="Times New Roman" w:cs="Times New Roman"/>
            <w:color w:val="000000"/>
            <w:sz w:val="22"/>
            <w:szCs w:val="22"/>
          </w:rPr>
          <w:delText>equivalent differential</w:delText>
        </w:r>
      </w:del>
      <w:r>
        <w:rPr>
          <w:rFonts w:ascii="Times New Roman" w:eastAsia="Times New Roman" w:hAnsi="Times New Roman" w:cs="Times New Roman"/>
          <w:color w:val="000000"/>
          <w:sz w:val="22"/>
          <w:szCs w:val="22"/>
        </w:rPr>
        <w:t xml:space="preserve"> abundance for sets and have grouped the “single-sample enrichment testing” and “differential abundance analysis” into one section titled “</w:t>
      </w:r>
      <w:proofErr w:type="gramStart"/>
      <w:r>
        <w:rPr>
          <w:rFonts w:ascii="Times New Roman" w:eastAsia="Times New Roman" w:hAnsi="Times New Roman" w:cs="Times New Roman"/>
          <w:color w:val="000000"/>
          <w:sz w:val="22"/>
          <w:szCs w:val="22"/>
        </w:rPr>
        <w:t>enrichment</w:t>
      </w:r>
      <w:proofErr w:type="gramEnd"/>
      <w:r>
        <w:rPr>
          <w:rFonts w:ascii="Times New Roman" w:eastAsia="Times New Roman" w:hAnsi="Times New Roman" w:cs="Times New Roman"/>
          <w:color w:val="000000"/>
          <w:sz w:val="22"/>
          <w:szCs w:val="22"/>
        </w:rPr>
        <w:t xml:space="preserve"> analysis”. The “single-sample enrichment </w:t>
      </w:r>
      <w:proofErr w:type="spellStart"/>
      <w:proofErr w:type="gramStart"/>
      <w:r>
        <w:rPr>
          <w:rFonts w:ascii="Times New Roman" w:eastAsia="Times New Roman" w:hAnsi="Times New Roman" w:cs="Times New Roman"/>
          <w:color w:val="000000"/>
          <w:sz w:val="22"/>
          <w:szCs w:val="22"/>
        </w:rPr>
        <w:t>testing”</w:t>
      </w:r>
      <w:ins w:id="35" w:author="Rob Frost" w:date="2021-11-17T17:49:00Z">
        <w:r>
          <w:rPr>
            <w:rFonts w:ascii="Times New Roman" w:eastAsia="Times New Roman" w:hAnsi="Times New Roman" w:cs="Times New Roman"/>
            <w:color w:val="000000"/>
            <w:sz w:val="22"/>
            <w:szCs w:val="22"/>
          </w:rPr>
          <w:t>section</w:t>
        </w:r>
        <w:proofErr w:type="spellEnd"/>
        <w:proofErr w:type="gramEnd"/>
        <w:r>
          <w:rPr>
            <w:rFonts w:ascii="Times New Roman" w:eastAsia="Times New Roman" w:hAnsi="Times New Roman" w:cs="Times New Roman"/>
            <w:color w:val="000000"/>
            <w:sz w:val="22"/>
            <w:szCs w:val="22"/>
          </w:rPr>
          <w:t xml:space="preserve"> </w:t>
        </w:r>
      </w:ins>
      <w:r>
        <w:rPr>
          <w:rFonts w:ascii="Times New Roman" w:eastAsia="Times New Roman" w:hAnsi="Times New Roman" w:cs="Times New Roman"/>
          <w:color w:val="000000"/>
          <w:sz w:val="22"/>
          <w:szCs w:val="22"/>
        </w:rPr>
        <w:t xml:space="preserve"> is now referred to as “Inference at the sample l</w:t>
      </w:r>
      <w:r>
        <w:rPr>
          <w:rFonts w:ascii="Times New Roman" w:eastAsia="Times New Roman" w:hAnsi="Times New Roman" w:cs="Times New Roman"/>
          <w:color w:val="000000"/>
          <w:sz w:val="22"/>
          <w:szCs w:val="22"/>
        </w:rPr>
        <w:t xml:space="preserve">evel” while the differential abundance section is now titled “Inference at the population level”. </w:t>
      </w:r>
    </w:p>
    <w:p w14:paraId="0000000E" w14:textId="77777777" w:rsidR="001903C2" w:rsidRDefault="00641361">
      <w:pPr>
        <w:numPr>
          <w:ilvl w:val="2"/>
          <w:numId w:val="5"/>
        </w:numPr>
        <w:pBdr>
          <w:top w:val="nil"/>
          <w:left w:val="nil"/>
          <w:bottom w:val="nil"/>
          <w:right w:val="nil"/>
          <w:between w:val="nil"/>
        </w:pBdr>
        <w:spacing w:line="30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We added additional evaluations on the real data set for </w:t>
      </w:r>
      <w:ins w:id="36" w:author="Rob Frost" w:date="2021-11-17T17:53:00Z">
        <w:r>
          <w:rPr>
            <w:rFonts w:ascii="Times New Roman" w:eastAsia="Times New Roman" w:hAnsi="Times New Roman" w:cs="Times New Roman"/>
            <w:color w:val="000000"/>
            <w:sz w:val="22"/>
            <w:szCs w:val="22"/>
          </w:rPr>
          <w:t>the</w:t>
        </w:r>
      </w:ins>
      <w:del w:id="37" w:author="Rob Frost" w:date="2021-11-17T17:53:00Z">
        <w:r>
          <w:rPr>
            <w:rFonts w:ascii="Times New Roman" w:eastAsia="Times New Roman" w:hAnsi="Times New Roman" w:cs="Times New Roman"/>
            <w:color w:val="000000"/>
            <w:sz w:val="22"/>
            <w:szCs w:val="22"/>
          </w:rPr>
          <w:delText>all</w:delText>
        </w:r>
      </w:del>
      <w:r>
        <w:rPr>
          <w:rFonts w:ascii="Times New Roman" w:eastAsia="Times New Roman" w:hAnsi="Times New Roman" w:cs="Times New Roman"/>
          <w:color w:val="000000"/>
          <w:sz w:val="22"/>
          <w:szCs w:val="22"/>
        </w:rPr>
        <w:t xml:space="preserve"> “single sample enrichment testing” section which are: </w:t>
      </w:r>
      <w:commentRangeStart w:id="38"/>
      <w:r>
        <w:rPr>
          <w:rFonts w:ascii="Times New Roman" w:eastAsia="Times New Roman" w:hAnsi="Times New Roman" w:cs="Times New Roman"/>
          <w:color w:val="000000"/>
          <w:sz w:val="22"/>
          <w:szCs w:val="22"/>
        </w:rPr>
        <w:t>random [gene] sets and label permutatio</w:t>
      </w:r>
      <w:r>
        <w:rPr>
          <w:rFonts w:ascii="Times New Roman" w:eastAsia="Times New Roman" w:hAnsi="Times New Roman" w:cs="Times New Roman"/>
          <w:color w:val="000000"/>
          <w:sz w:val="22"/>
          <w:szCs w:val="22"/>
        </w:rPr>
        <w:t>n. We added the random [gene] set analyses for the real data portion of the “differential abundance analysis” section</w:t>
      </w:r>
      <w:commentRangeEnd w:id="38"/>
      <w:r>
        <w:commentReference w:id="38"/>
      </w:r>
      <w:r>
        <w:rPr>
          <w:rFonts w:ascii="Times New Roman" w:eastAsia="Times New Roman" w:hAnsi="Times New Roman" w:cs="Times New Roman"/>
          <w:color w:val="000000"/>
          <w:sz w:val="22"/>
          <w:szCs w:val="22"/>
        </w:rPr>
        <w:t xml:space="preserve">. These additional analyses were motivated by </w:t>
      </w:r>
      <w:proofErr w:type="spellStart"/>
      <w:r>
        <w:rPr>
          <w:rFonts w:ascii="Times New Roman" w:eastAsia="Times New Roman" w:hAnsi="Times New Roman" w:cs="Times New Roman"/>
          <w:color w:val="000000"/>
          <w:sz w:val="22"/>
          <w:szCs w:val="22"/>
        </w:rPr>
        <w:t>Geistlinger</w:t>
      </w:r>
      <w:proofErr w:type="spellEnd"/>
      <w:r>
        <w:rPr>
          <w:rFonts w:ascii="Times New Roman" w:eastAsia="Times New Roman" w:hAnsi="Times New Roman" w:cs="Times New Roman"/>
          <w:color w:val="000000"/>
          <w:sz w:val="22"/>
          <w:szCs w:val="22"/>
        </w:rPr>
        <w:t xml:space="preserve"> et al. Consequently, we have moved the simulation results for this section to the supplement</w:t>
      </w:r>
      <w:del w:id="39" w:author="Anne Hoen" w:date="2021-11-19T13:39:00Z">
        <w:r>
          <w:rPr>
            <w:rFonts w:ascii="Times New Roman" w:eastAsia="Times New Roman" w:hAnsi="Times New Roman" w:cs="Times New Roman"/>
            <w:color w:val="000000"/>
            <w:sz w:val="22"/>
            <w:szCs w:val="22"/>
          </w:rPr>
          <w:delText>al</w:delText>
        </w:r>
      </w:del>
      <w:r>
        <w:rPr>
          <w:rFonts w:ascii="Times New Roman" w:eastAsia="Times New Roman" w:hAnsi="Times New Roman" w:cs="Times New Roman"/>
          <w:color w:val="000000"/>
          <w:sz w:val="22"/>
          <w:szCs w:val="22"/>
        </w:rPr>
        <w:t xml:space="preserve">. </w:t>
      </w:r>
    </w:p>
    <w:p w14:paraId="0000000F" w14:textId="77777777" w:rsidR="001903C2" w:rsidRDefault="00641361">
      <w:pPr>
        <w:numPr>
          <w:ilvl w:val="2"/>
          <w:numId w:val="5"/>
        </w:numPr>
        <w:pBdr>
          <w:top w:val="nil"/>
          <w:left w:val="nil"/>
          <w:bottom w:val="nil"/>
          <w:right w:val="nil"/>
          <w:between w:val="nil"/>
        </w:pBdr>
        <w:spacing w:line="300" w:lineRule="auto"/>
        <w:rPr>
          <w:rFonts w:ascii="Times New Roman" w:eastAsia="Times New Roman" w:hAnsi="Times New Roman" w:cs="Times New Roman"/>
          <w:color w:val="000000"/>
          <w:sz w:val="22"/>
          <w:szCs w:val="22"/>
        </w:rPr>
      </w:pPr>
      <w:commentRangeStart w:id="40"/>
      <w:r>
        <w:rPr>
          <w:rFonts w:ascii="Times New Roman" w:eastAsia="Times New Roman" w:hAnsi="Times New Roman" w:cs="Times New Roman"/>
          <w:color w:val="000000"/>
          <w:sz w:val="22"/>
          <w:szCs w:val="22"/>
        </w:rPr>
        <w:lastRenderedPageBreak/>
        <w:t xml:space="preserve">Under the new section </w:t>
      </w:r>
      <w:commentRangeStart w:id="41"/>
      <w:r>
        <w:rPr>
          <w:rFonts w:ascii="Times New Roman" w:eastAsia="Times New Roman" w:hAnsi="Times New Roman" w:cs="Times New Roman"/>
          <w:color w:val="000000"/>
          <w:sz w:val="22"/>
          <w:szCs w:val="22"/>
        </w:rPr>
        <w:t>“Inference at the population level”</w:t>
      </w:r>
      <w:commentRangeEnd w:id="41"/>
      <w:r>
        <w:commentReference w:id="41"/>
      </w:r>
      <w:r>
        <w:rPr>
          <w:rFonts w:ascii="Times New Roman" w:eastAsia="Times New Roman" w:hAnsi="Times New Roman" w:cs="Times New Roman"/>
          <w:color w:val="000000"/>
          <w:sz w:val="22"/>
          <w:szCs w:val="22"/>
        </w:rPr>
        <w:t xml:space="preserve">, </w:t>
      </w:r>
      <w:commentRangeStart w:id="42"/>
      <w:r>
        <w:rPr>
          <w:rFonts w:ascii="Times New Roman" w:eastAsia="Times New Roman" w:hAnsi="Times New Roman" w:cs="Times New Roman"/>
          <w:color w:val="000000"/>
          <w:sz w:val="22"/>
          <w:szCs w:val="22"/>
        </w:rPr>
        <w:t xml:space="preserve">we are still retaining </w:t>
      </w:r>
      <w:commentRangeEnd w:id="42"/>
      <w:r>
        <w:commentReference w:id="42"/>
      </w:r>
      <w:r>
        <w:rPr>
          <w:rFonts w:ascii="Times New Roman" w:eastAsia="Times New Roman" w:hAnsi="Times New Roman" w:cs="Times New Roman"/>
          <w:color w:val="000000"/>
          <w:sz w:val="22"/>
          <w:szCs w:val="22"/>
        </w:rPr>
        <w:t xml:space="preserve">our analysis </w:t>
      </w:r>
      <w:r>
        <w:rPr>
          <w:rFonts w:ascii="Times New Roman" w:eastAsia="Times New Roman" w:hAnsi="Times New Roman" w:cs="Times New Roman"/>
          <w:color w:val="000000"/>
          <w:sz w:val="22"/>
          <w:szCs w:val="22"/>
        </w:rPr>
        <w:t xml:space="preserve">with respect to traditional differential abundance methods (i.e., corncob and DESeq2) </w:t>
      </w:r>
      <w:commentRangeEnd w:id="40"/>
      <w:r>
        <w:commentReference w:id="40"/>
      </w:r>
    </w:p>
    <w:p w14:paraId="00000010" w14:textId="77777777" w:rsidR="001903C2" w:rsidRDefault="00641361">
      <w:pPr>
        <w:numPr>
          <w:ilvl w:val="1"/>
          <w:numId w:val="5"/>
        </w:numPr>
        <w:pBdr>
          <w:top w:val="nil"/>
          <w:left w:val="nil"/>
          <w:bottom w:val="nil"/>
          <w:right w:val="nil"/>
          <w:between w:val="nil"/>
        </w:pBdr>
        <w:spacing w:line="30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We have also added a new section </w:t>
      </w:r>
      <w:commentRangeStart w:id="43"/>
      <w:r>
        <w:rPr>
          <w:rFonts w:ascii="Times New Roman" w:eastAsia="Times New Roman" w:hAnsi="Times New Roman" w:cs="Times New Roman"/>
          <w:color w:val="000000"/>
          <w:sz w:val="22"/>
          <w:szCs w:val="22"/>
        </w:rPr>
        <w:t xml:space="preserve">parallel </w:t>
      </w:r>
      <w:commentRangeEnd w:id="43"/>
      <w:r>
        <w:commentReference w:id="43"/>
      </w:r>
      <w:r>
        <w:rPr>
          <w:rFonts w:ascii="Times New Roman" w:eastAsia="Times New Roman" w:hAnsi="Times New Roman" w:cs="Times New Roman"/>
          <w:color w:val="000000"/>
          <w:sz w:val="22"/>
          <w:szCs w:val="22"/>
        </w:rPr>
        <w:t xml:space="preserve">to “enrichment analysis” titled “downstream analysis” where we would expand on using our single sample scores for disease prediction (the “disease prediction” section). </w:t>
      </w:r>
      <w:commentRangeStart w:id="44"/>
      <w:r>
        <w:rPr>
          <w:rFonts w:ascii="Times New Roman" w:eastAsia="Times New Roman" w:hAnsi="Times New Roman" w:cs="Times New Roman"/>
          <w:color w:val="000000"/>
          <w:sz w:val="22"/>
          <w:szCs w:val="22"/>
        </w:rPr>
        <w:t>We also added a new section on “ordination analyses” using our single sample scores.</w:t>
      </w:r>
      <w:commentRangeEnd w:id="44"/>
      <w:r>
        <w:commentReference w:id="44"/>
      </w:r>
      <w:r>
        <w:rPr>
          <w:rFonts w:ascii="Times New Roman" w:eastAsia="Times New Roman" w:hAnsi="Times New Roman" w:cs="Times New Roman"/>
          <w:color w:val="000000"/>
          <w:sz w:val="22"/>
          <w:szCs w:val="22"/>
        </w:rPr>
        <w:t xml:space="preserve">  </w:t>
      </w:r>
    </w:p>
    <w:p w14:paraId="00000011" w14:textId="77777777" w:rsidR="001903C2" w:rsidRDefault="00641361">
      <w:pPr>
        <w:numPr>
          <w:ilvl w:val="1"/>
          <w:numId w:val="5"/>
        </w:numPr>
        <w:pBdr>
          <w:top w:val="nil"/>
          <w:left w:val="nil"/>
          <w:bottom w:val="nil"/>
          <w:right w:val="nil"/>
          <w:between w:val="nil"/>
        </w:pBdr>
        <w:spacing w:line="30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We have </w:t>
      </w:r>
      <w:ins w:id="45" w:author="Rob Frost" w:date="2021-11-17T17:56:00Z">
        <w:r>
          <w:rPr>
            <w:rFonts w:ascii="Times New Roman" w:eastAsia="Times New Roman" w:hAnsi="Times New Roman" w:cs="Times New Roman"/>
            <w:color w:val="000000"/>
            <w:sz w:val="22"/>
            <w:szCs w:val="22"/>
          </w:rPr>
          <w:t xml:space="preserve">revised </w:t>
        </w:r>
      </w:ins>
      <w:del w:id="46" w:author="Rob Frost" w:date="2021-11-17T17:56:00Z">
        <w:r>
          <w:rPr>
            <w:rFonts w:ascii="Times New Roman" w:eastAsia="Times New Roman" w:hAnsi="Times New Roman" w:cs="Times New Roman"/>
            <w:color w:val="000000"/>
            <w:sz w:val="22"/>
            <w:szCs w:val="22"/>
          </w:rPr>
          <w:delText xml:space="preserve">added in </w:delText>
        </w:r>
      </w:del>
      <w:r>
        <w:rPr>
          <w:rFonts w:ascii="Times New Roman" w:eastAsia="Times New Roman" w:hAnsi="Times New Roman" w:cs="Times New Roman"/>
          <w:color w:val="000000"/>
          <w:sz w:val="22"/>
          <w:szCs w:val="22"/>
        </w:rPr>
        <w:t xml:space="preserve">the discussion section </w:t>
      </w:r>
      <w:ins w:id="47" w:author="Rob Frost" w:date="2021-11-17T17:56:00Z">
        <w:r>
          <w:rPr>
            <w:rFonts w:ascii="Times New Roman" w:eastAsia="Times New Roman" w:hAnsi="Times New Roman" w:cs="Times New Roman"/>
            <w:color w:val="000000"/>
            <w:sz w:val="22"/>
            <w:szCs w:val="22"/>
          </w:rPr>
          <w:t xml:space="preserve">to highlight the </w:t>
        </w:r>
      </w:ins>
      <w:del w:id="48" w:author="Rob Frost" w:date="2021-11-17T17:56:00Z">
        <w:r>
          <w:rPr>
            <w:rFonts w:ascii="Times New Roman" w:eastAsia="Times New Roman" w:hAnsi="Times New Roman" w:cs="Times New Roman"/>
            <w:color w:val="000000"/>
            <w:sz w:val="22"/>
            <w:szCs w:val="22"/>
          </w:rPr>
          <w:delText>the</w:delText>
        </w:r>
      </w:del>
      <w:r>
        <w:rPr>
          <w:rFonts w:ascii="Times New Roman" w:eastAsia="Times New Roman" w:hAnsi="Times New Roman" w:cs="Times New Roman"/>
          <w:color w:val="000000"/>
          <w:sz w:val="22"/>
          <w:szCs w:val="22"/>
        </w:rPr>
        <w:t xml:space="preserve"> difficulty of evaluating power/phenotypic relevance of </w:t>
      </w:r>
      <w:del w:id="49" w:author="Rob Frost" w:date="2021-11-17T17:56:00Z">
        <w:r>
          <w:rPr>
            <w:rFonts w:ascii="Times New Roman" w:eastAsia="Times New Roman" w:hAnsi="Times New Roman" w:cs="Times New Roman"/>
            <w:color w:val="000000"/>
            <w:sz w:val="22"/>
            <w:szCs w:val="22"/>
          </w:rPr>
          <w:delText>the</w:delText>
        </w:r>
      </w:del>
      <w:r>
        <w:rPr>
          <w:rFonts w:ascii="Times New Roman" w:eastAsia="Times New Roman" w:hAnsi="Times New Roman" w:cs="Times New Roman"/>
          <w:color w:val="000000"/>
          <w:sz w:val="22"/>
          <w:szCs w:val="22"/>
        </w:rPr>
        <w:t xml:space="preserve"> enrichment methods and </w:t>
      </w:r>
      <w:proofErr w:type="spellStart"/>
      <w:ins w:id="50" w:author="Rob Frost" w:date="2021-11-17T17:57:00Z">
        <w:r>
          <w:rPr>
            <w:rFonts w:ascii="Times New Roman" w:eastAsia="Times New Roman" w:hAnsi="Times New Roman" w:cs="Times New Roman"/>
            <w:color w:val="000000"/>
            <w:sz w:val="22"/>
            <w:szCs w:val="22"/>
          </w:rPr>
          <w:t>to</w:t>
        </w:r>
      </w:ins>
      <w:del w:id="51" w:author="Rob Frost" w:date="2021-11-17T17:57:00Z">
        <w:r>
          <w:rPr>
            <w:rFonts w:ascii="Times New Roman" w:eastAsia="Times New Roman" w:hAnsi="Times New Roman" w:cs="Times New Roman"/>
            <w:color w:val="000000"/>
            <w:sz w:val="22"/>
            <w:szCs w:val="22"/>
          </w:rPr>
          <w:delText xml:space="preserve">a </w:delText>
        </w:r>
      </w:del>
      <w:r>
        <w:rPr>
          <w:rFonts w:ascii="Times New Roman" w:eastAsia="Times New Roman" w:hAnsi="Times New Roman" w:cs="Times New Roman"/>
          <w:color w:val="000000"/>
          <w:sz w:val="22"/>
          <w:szCs w:val="22"/>
        </w:rPr>
        <w:t>clarif</w:t>
      </w:r>
      <w:ins w:id="52" w:author="Rob Frost" w:date="2021-11-17T17:57:00Z">
        <w:r>
          <w:rPr>
            <w:rFonts w:ascii="Times New Roman" w:eastAsia="Times New Roman" w:hAnsi="Times New Roman" w:cs="Times New Roman"/>
            <w:color w:val="000000"/>
            <w:sz w:val="22"/>
            <w:szCs w:val="22"/>
          </w:rPr>
          <w:t>y</w:t>
        </w:r>
      </w:ins>
      <w:proofErr w:type="spellEnd"/>
      <w:del w:id="53" w:author="Rob Frost" w:date="2021-11-17T17:57:00Z">
        <w:r>
          <w:rPr>
            <w:rFonts w:ascii="Times New Roman" w:eastAsia="Times New Roman" w:hAnsi="Times New Roman" w:cs="Times New Roman"/>
            <w:color w:val="000000"/>
            <w:sz w:val="22"/>
            <w:szCs w:val="22"/>
          </w:rPr>
          <w:delText>ication</w:delText>
        </w:r>
      </w:del>
      <w:r>
        <w:rPr>
          <w:rFonts w:ascii="Times New Roman" w:eastAsia="Times New Roman" w:hAnsi="Times New Roman" w:cs="Times New Roman"/>
          <w:color w:val="000000"/>
          <w:sz w:val="22"/>
          <w:szCs w:val="22"/>
        </w:rPr>
        <w:t xml:space="preserve"> </w:t>
      </w:r>
      <w:del w:id="54" w:author="Rob Frost" w:date="2021-11-17T17:57:00Z">
        <w:r>
          <w:rPr>
            <w:rFonts w:ascii="Times New Roman" w:eastAsia="Times New Roman" w:hAnsi="Times New Roman" w:cs="Times New Roman"/>
            <w:color w:val="000000"/>
            <w:sz w:val="22"/>
            <w:szCs w:val="22"/>
          </w:rPr>
          <w:delText xml:space="preserve">about </w:delText>
        </w:r>
      </w:del>
      <w:r>
        <w:rPr>
          <w:rFonts w:ascii="Times New Roman" w:eastAsia="Times New Roman" w:hAnsi="Times New Roman" w:cs="Times New Roman"/>
          <w:color w:val="000000"/>
          <w:sz w:val="22"/>
          <w:szCs w:val="22"/>
        </w:rPr>
        <w:t>how our evaluation data set can</w:t>
      </w:r>
      <w:ins w:id="55" w:author="Rob Frost" w:date="2021-11-17T17:57:00Z">
        <w:r>
          <w:rPr>
            <w:rFonts w:ascii="Times New Roman" w:eastAsia="Times New Roman" w:hAnsi="Times New Roman" w:cs="Times New Roman"/>
            <w:color w:val="000000"/>
            <w:sz w:val="22"/>
            <w:szCs w:val="22"/>
          </w:rPr>
          <w:t xml:space="preserve"> </w:t>
        </w:r>
        <w:commentRangeStart w:id="56"/>
        <w:r>
          <w:rPr>
            <w:rFonts w:ascii="Times New Roman" w:eastAsia="Times New Roman" w:hAnsi="Times New Roman" w:cs="Times New Roman"/>
            <w:color w:val="000000"/>
            <w:sz w:val="22"/>
            <w:szCs w:val="22"/>
          </w:rPr>
          <w:t xml:space="preserve">be used </w:t>
        </w:r>
        <w:proofErr w:type="spellStart"/>
        <w:r>
          <w:rPr>
            <w:rFonts w:ascii="Times New Roman" w:eastAsia="Times New Roman" w:hAnsi="Times New Roman" w:cs="Times New Roman"/>
            <w:color w:val="000000"/>
            <w:sz w:val="22"/>
            <w:szCs w:val="22"/>
          </w:rPr>
          <w:t>to</w:t>
        </w:r>
      </w:ins>
      <w:del w:id="57" w:author="Rob Frost" w:date="2021-11-17T17:57:00Z">
        <w:r>
          <w:rPr>
            <w:rFonts w:ascii="Times New Roman" w:eastAsia="Times New Roman" w:hAnsi="Times New Roman" w:cs="Times New Roman"/>
            <w:color w:val="000000"/>
            <w:sz w:val="22"/>
            <w:szCs w:val="22"/>
          </w:rPr>
          <w:delText xml:space="preserve"> start to achieve thos</w:delText>
        </w:r>
      </w:del>
      <w:r>
        <w:rPr>
          <w:rFonts w:ascii="Times New Roman" w:eastAsia="Times New Roman" w:hAnsi="Times New Roman" w:cs="Times New Roman"/>
          <w:color w:val="000000"/>
          <w:sz w:val="22"/>
          <w:szCs w:val="22"/>
        </w:rPr>
        <w:t>e</w:t>
      </w:r>
      <w:proofErr w:type="spellEnd"/>
      <w:r>
        <w:rPr>
          <w:rFonts w:ascii="Times New Roman" w:eastAsia="Times New Roman" w:hAnsi="Times New Roman" w:cs="Times New Roman"/>
          <w:color w:val="000000"/>
          <w:sz w:val="22"/>
          <w:szCs w:val="22"/>
        </w:rPr>
        <w:t xml:space="preserve"> </w:t>
      </w:r>
      <w:proofErr w:type="gramStart"/>
      <w:ins w:id="58" w:author="Rob Frost" w:date="2021-11-17T17:57:00Z">
        <w:r>
          <w:rPr>
            <w:rFonts w:ascii="Times New Roman" w:eastAsia="Times New Roman" w:hAnsi="Times New Roman" w:cs="Times New Roman"/>
            <w:color w:val="000000"/>
            <w:sz w:val="22"/>
            <w:szCs w:val="22"/>
          </w:rPr>
          <w:t>address</w:t>
        </w:r>
        <w:proofErr w:type="gramEnd"/>
        <w:r>
          <w:rPr>
            <w:rFonts w:ascii="Times New Roman" w:eastAsia="Times New Roman" w:hAnsi="Times New Roman" w:cs="Times New Roman"/>
            <w:color w:val="000000"/>
            <w:sz w:val="22"/>
            <w:szCs w:val="22"/>
          </w:rPr>
          <w:t xml:space="preserve"> those </w:t>
        </w:r>
      </w:ins>
      <w:r>
        <w:rPr>
          <w:rFonts w:ascii="Times New Roman" w:eastAsia="Times New Roman" w:hAnsi="Times New Roman" w:cs="Times New Roman"/>
          <w:color w:val="000000"/>
          <w:sz w:val="22"/>
          <w:szCs w:val="22"/>
        </w:rPr>
        <w:t xml:space="preserve">goals. </w:t>
      </w:r>
      <w:commentRangeEnd w:id="56"/>
      <w:r>
        <w:commentReference w:id="56"/>
      </w:r>
    </w:p>
    <w:p w14:paraId="00000012" w14:textId="77777777" w:rsidR="001903C2" w:rsidRDefault="001903C2">
      <w:pPr>
        <w:pBdr>
          <w:top w:val="nil"/>
          <w:left w:val="nil"/>
          <w:bottom w:val="nil"/>
          <w:right w:val="nil"/>
          <w:between w:val="nil"/>
        </w:pBdr>
        <w:spacing w:line="300" w:lineRule="auto"/>
        <w:rPr>
          <w:rFonts w:ascii="Times New Roman" w:eastAsia="Times New Roman" w:hAnsi="Times New Roman" w:cs="Times New Roman"/>
          <w:color w:val="000000"/>
          <w:sz w:val="22"/>
          <w:szCs w:val="22"/>
        </w:rPr>
      </w:pPr>
    </w:p>
    <w:p w14:paraId="00000013" w14:textId="77777777" w:rsidR="001903C2" w:rsidRDefault="00641361">
      <w:pPr>
        <w:pBdr>
          <w:top w:val="nil"/>
          <w:left w:val="nil"/>
          <w:bottom w:val="nil"/>
          <w:right w:val="nil"/>
          <w:between w:val="nil"/>
        </w:pBdr>
        <w:spacing w:line="300" w:lineRule="auto"/>
        <w:rPr>
          <w:del w:id="59" w:author="Rob Frost" w:date="2021-11-17T17:59:00Z"/>
          <w:rFonts w:ascii="Times New Roman" w:eastAsia="Times New Roman" w:hAnsi="Times New Roman" w:cs="Times New Roman"/>
          <w:color w:val="000000"/>
          <w:sz w:val="22"/>
          <w:szCs w:val="22"/>
        </w:rPr>
      </w:pPr>
      <w:ins w:id="60" w:author="Rob Frost" w:date="2021-11-17T17:58:00Z">
        <w:r>
          <w:rPr>
            <w:rFonts w:ascii="Times New Roman" w:eastAsia="Times New Roman" w:hAnsi="Times New Roman" w:cs="Times New Roman"/>
            <w:color w:val="000000"/>
            <w:sz w:val="22"/>
            <w:szCs w:val="22"/>
          </w:rPr>
          <w:t>We believe t</w:t>
        </w:r>
      </w:ins>
      <w:del w:id="61" w:author="Rob Frost" w:date="2021-11-17T17:58:00Z">
        <w:r>
          <w:rPr>
            <w:rFonts w:ascii="Times New Roman" w:eastAsia="Times New Roman" w:hAnsi="Times New Roman" w:cs="Times New Roman"/>
            <w:color w:val="000000"/>
            <w:sz w:val="22"/>
            <w:szCs w:val="22"/>
          </w:rPr>
          <w:delText>T</w:delText>
        </w:r>
      </w:del>
      <w:r>
        <w:rPr>
          <w:rFonts w:ascii="Times New Roman" w:eastAsia="Times New Roman" w:hAnsi="Times New Roman" w:cs="Times New Roman"/>
          <w:color w:val="000000"/>
          <w:sz w:val="22"/>
          <w:szCs w:val="22"/>
        </w:rPr>
        <w:t xml:space="preserve">hese changes </w:t>
      </w:r>
      <w:ins w:id="62" w:author="Anne Hoen" w:date="2021-11-19T13:42:00Z">
        <w:r>
          <w:rPr>
            <w:rFonts w:ascii="Times New Roman" w:eastAsia="Times New Roman" w:hAnsi="Times New Roman" w:cs="Times New Roman"/>
            <w:color w:val="000000"/>
            <w:sz w:val="22"/>
            <w:szCs w:val="22"/>
          </w:rPr>
          <w:t xml:space="preserve">in response to reviewer comments </w:t>
        </w:r>
      </w:ins>
      <w:ins w:id="63" w:author="Rob Frost" w:date="2021-11-17T17:58:00Z">
        <w:r>
          <w:rPr>
            <w:rFonts w:ascii="Times New Roman" w:eastAsia="Times New Roman" w:hAnsi="Times New Roman" w:cs="Times New Roman"/>
            <w:color w:val="000000"/>
            <w:sz w:val="22"/>
            <w:szCs w:val="22"/>
          </w:rPr>
          <w:t>have made</w:t>
        </w:r>
      </w:ins>
      <w:del w:id="64" w:author="Rob Frost" w:date="2021-11-17T17:58:00Z">
        <w:r>
          <w:rPr>
            <w:rFonts w:ascii="Times New Roman" w:eastAsia="Times New Roman" w:hAnsi="Times New Roman" w:cs="Times New Roman"/>
            <w:color w:val="000000"/>
            <w:sz w:val="22"/>
            <w:szCs w:val="22"/>
          </w:rPr>
          <w:delText>will make</w:delText>
        </w:r>
      </w:del>
      <w:r>
        <w:rPr>
          <w:rFonts w:ascii="Times New Roman" w:eastAsia="Times New Roman" w:hAnsi="Times New Roman" w:cs="Times New Roman"/>
          <w:color w:val="000000"/>
          <w:sz w:val="22"/>
          <w:szCs w:val="22"/>
        </w:rPr>
        <w:t xml:space="preserve"> the manuscript more focused and </w:t>
      </w:r>
      <w:ins w:id="65" w:author="Rob Frost" w:date="2021-11-17T17:58:00Z">
        <w:r>
          <w:rPr>
            <w:rFonts w:ascii="Times New Roman" w:eastAsia="Times New Roman" w:hAnsi="Times New Roman" w:cs="Times New Roman"/>
            <w:color w:val="000000"/>
            <w:sz w:val="22"/>
            <w:szCs w:val="22"/>
          </w:rPr>
          <w:t xml:space="preserve">better </w:t>
        </w:r>
      </w:ins>
      <w:r>
        <w:rPr>
          <w:rFonts w:ascii="Times New Roman" w:eastAsia="Times New Roman" w:hAnsi="Times New Roman" w:cs="Times New Roman"/>
          <w:color w:val="000000"/>
          <w:sz w:val="22"/>
          <w:szCs w:val="22"/>
        </w:rPr>
        <w:t xml:space="preserve">aligned with previous </w:t>
      </w:r>
      <w:ins w:id="66" w:author="Rob Frost" w:date="2021-11-17T17:58:00Z">
        <w:r>
          <w:rPr>
            <w:rFonts w:ascii="Times New Roman" w:eastAsia="Times New Roman" w:hAnsi="Times New Roman" w:cs="Times New Roman"/>
            <w:color w:val="000000"/>
            <w:sz w:val="22"/>
            <w:szCs w:val="22"/>
          </w:rPr>
          <w:t xml:space="preserve">benchmarking </w:t>
        </w:r>
      </w:ins>
      <w:r>
        <w:rPr>
          <w:rFonts w:ascii="Times New Roman" w:eastAsia="Times New Roman" w:hAnsi="Times New Roman" w:cs="Times New Roman"/>
          <w:color w:val="000000"/>
          <w:sz w:val="22"/>
          <w:szCs w:val="22"/>
        </w:rPr>
        <w:t>standards</w:t>
      </w:r>
      <w:del w:id="67" w:author="Rob Frost" w:date="2021-11-17T17:58:00Z">
        <w:r>
          <w:rPr>
            <w:rFonts w:ascii="Times New Roman" w:eastAsia="Times New Roman" w:hAnsi="Times New Roman" w:cs="Times New Roman"/>
            <w:color w:val="000000"/>
            <w:sz w:val="22"/>
            <w:szCs w:val="22"/>
          </w:rPr>
          <w:delText xml:space="preserve"> of benchmarking similar methods</w:delText>
        </w:r>
      </w:del>
      <w:r>
        <w:rPr>
          <w:rFonts w:ascii="Times New Roman" w:eastAsia="Times New Roman" w:hAnsi="Times New Roman" w:cs="Times New Roman"/>
          <w:color w:val="000000"/>
          <w:sz w:val="22"/>
          <w:szCs w:val="22"/>
        </w:rPr>
        <w:t>, while additionally provid</w:t>
      </w:r>
      <w:ins w:id="68" w:author="Rob Frost" w:date="2021-11-17T17:58:00Z">
        <w:r>
          <w:rPr>
            <w:rFonts w:ascii="Times New Roman" w:eastAsia="Times New Roman" w:hAnsi="Times New Roman" w:cs="Times New Roman"/>
            <w:color w:val="000000"/>
            <w:sz w:val="22"/>
            <w:szCs w:val="22"/>
          </w:rPr>
          <w:t>ing</w:t>
        </w:r>
      </w:ins>
      <w:del w:id="69" w:author="Rob Frost" w:date="2021-11-17T17:58:00Z">
        <w:r>
          <w:rPr>
            <w:rFonts w:ascii="Times New Roman" w:eastAsia="Times New Roman" w:hAnsi="Times New Roman" w:cs="Times New Roman"/>
            <w:color w:val="000000"/>
            <w:sz w:val="22"/>
            <w:szCs w:val="22"/>
          </w:rPr>
          <w:delText>ed</w:delText>
        </w:r>
      </w:del>
      <w:r>
        <w:rPr>
          <w:rFonts w:ascii="Times New Roman" w:eastAsia="Times New Roman" w:hAnsi="Times New Roman" w:cs="Times New Roman"/>
          <w:color w:val="000000"/>
          <w:sz w:val="22"/>
          <w:szCs w:val="22"/>
        </w:rPr>
        <w:t xml:space="preserve"> the needed clarity and precision of language around complex statistical terminology. </w:t>
      </w:r>
      <w:ins w:id="70" w:author="Anne Hoen" w:date="2021-11-19T13:41:00Z">
        <w:r>
          <w:rPr>
            <w:rFonts w:ascii="Times New Roman" w:eastAsia="Times New Roman" w:hAnsi="Times New Roman" w:cs="Times New Roman"/>
            <w:color w:val="000000"/>
            <w:sz w:val="22"/>
            <w:szCs w:val="22"/>
          </w:rPr>
          <w:t>Our revisions also</w:t>
        </w:r>
      </w:ins>
      <w:del w:id="71" w:author="Anne Hoen" w:date="2021-11-19T13:41:00Z">
        <w:r>
          <w:rPr>
            <w:rFonts w:ascii="Times New Roman" w:eastAsia="Times New Roman" w:hAnsi="Times New Roman" w:cs="Times New Roman"/>
            <w:color w:val="000000"/>
            <w:sz w:val="22"/>
            <w:szCs w:val="22"/>
          </w:rPr>
          <w:delText>It will also</w:delText>
        </w:r>
      </w:del>
      <w:r>
        <w:rPr>
          <w:rFonts w:ascii="Times New Roman" w:eastAsia="Times New Roman" w:hAnsi="Times New Roman" w:cs="Times New Roman"/>
          <w:color w:val="000000"/>
          <w:sz w:val="22"/>
          <w:szCs w:val="22"/>
        </w:rPr>
        <w:t xml:space="preserve"> highlight the </w:t>
      </w:r>
      <w:ins w:id="72" w:author="Rob Frost" w:date="2021-11-17T17:59:00Z">
        <w:r>
          <w:rPr>
            <w:rFonts w:ascii="Times New Roman" w:eastAsia="Times New Roman" w:hAnsi="Times New Roman" w:cs="Times New Roman"/>
            <w:color w:val="000000"/>
            <w:sz w:val="22"/>
            <w:szCs w:val="22"/>
          </w:rPr>
          <w:t xml:space="preserve">main </w:t>
        </w:r>
      </w:ins>
      <w:r>
        <w:rPr>
          <w:rFonts w:ascii="Times New Roman" w:eastAsia="Times New Roman" w:hAnsi="Times New Roman" w:cs="Times New Roman"/>
          <w:color w:val="000000"/>
          <w:sz w:val="22"/>
          <w:szCs w:val="22"/>
        </w:rPr>
        <w:t>contribution of the manuscript</w:t>
      </w:r>
      <w:ins w:id="73" w:author="Rob Frost" w:date="2021-11-17T17:59:00Z">
        <w:r>
          <w:rPr>
            <w:rFonts w:ascii="Times New Roman" w:eastAsia="Times New Roman" w:hAnsi="Times New Roman" w:cs="Times New Roman"/>
            <w:color w:val="000000"/>
            <w:sz w:val="22"/>
            <w:szCs w:val="22"/>
          </w:rPr>
          <w:t>,</w:t>
        </w:r>
      </w:ins>
      <w:r>
        <w:rPr>
          <w:rFonts w:ascii="Times New Roman" w:eastAsia="Times New Roman" w:hAnsi="Times New Roman" w:cs="Times New Roman"/>
          <w:color w:val="000000"/>
          <w:sz w:val="22"/>
          <w:szCs w:val="22"/>
        </w:rPr>
        <w:t xml:space="preserve"> which is fundamentally a single sample set enrichment analysis approach (in the same vein as </w:t>
      </w:r>
      <w:proofErr w:type="spellStart"/>
      <w:r>
        <w:rPr>
          <w:rFonts w:ascii="Times New Roman" w:eastAsia="Times New Roman" w:hAnsi="Times New Roman" w:cs="Times New Roman"/>
          <w:color w:val="000000"/>
          <w:sz w:val="22"/>
          <w:szCs w:val="22"/>
        </w:rPr>
        <w:t>ssGSEA</w:t>
      </w:r>
      <w:proofErr w:type="spellEnd"/>
      <w:r>
        <w:rPr>
          <w:rFonts w:ascii="Times New Roman" w:eastAsia="Times New Roman" w:hAnsi="Times New Roman" w:cs="Times New Roman"/>
          <w:color w:val="000000"/>
          <w:sz w:val="22"/>
          <w:szCs w:val="22"/>
        </w:rPr>
        <w:t xml:space="preserve">). </w:t>
      </w:r>
      <w:del w:id="74" w:author="Rob Frost" w:date="2021-11-17T17:59:00Z">
        <w:r>
          <w:rPr>
            <w:rFonts w:ascii="Times New Roman" w:eastAsia="Times New Roman" w:hAnsi="Times New Roman" w:cs="Times New Roman"/>
            <w:color w:val="000000"/>
            <w:sz w:val="22"/>
            <w:szCs w:val="22"/>
          </w:rPr>
          <w:delText xml:space="preserve">We hope these changes have addressed the concerns raised by both reviewers.  </w:delText>
        </w:r>
      </w:del>
    </w:p>
    <w:p w14:paraId="00000014" w14:textId="77777777" w:rsidR="001903C2" w:rsidRDefault="001903C2">
      <w:pPr>
        <w:pBdr>
          <w:top w:val="nil"/>
          <w:left w:val="nil"/>
          <w:bottom w:val="nil"/>
          <w:right w:val="nil"/>
          <w:between w:val="nil"/>
        </w:pBdr>
        <w:spacing w:line="300" w:lineRule="auto"/>
        <w:rPr>
          <w:rFonts w:ascii="Times New Roman" w:eastAsia="Times New Roman" w:hAnsi="Times New Roman" w:cs="Times New Roman"/>
          <w:color w:val="000000"/>
          <w:sz w:val="22"/>
          <w:szCs w:val="22"/>
        </w:rPr>
      </w:pPr>
    </w:p>
    <w:p w14:paraId="00000015" w14:textId="77777777" w:rsidR="001903C2" w:rsidRDefault="00641361">
      <w:pPr>
        <w:spacing w:after="120"/>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Reviewer 1: </w:t>
      </w:r>
    </w:p>
    <w:p w14:paraId="00000016" w14:textId="77777777" w:rsidR="001903C2" w:rsidRDefault="00641361">
      <w:pPr>
        <w:spacing w:after="120"/>
        <w:rPr>
          <w:rFonts w:ascii="Times New Roman" w:eastAsia="Times New Roman" w:hAnsi="Times New Roman" w:cs="Times New Roman"/>
          <w:b/>
          <w:color w:val="FF0000"/>
          <w:sz w:val="22"/>
          <w:szCs w:val="22"/>
          <w:u w:val="single"/>
        </w:rPr>
      </w:pPr>
      <w:r>
        <w:rPr>
          <w:rFonts w:ascii="Times New Roman" w:eastAsia="Times New Roman" w:hAnsi="Times New Roman" w:cs="Times New Roman"/>
          <w:color w:val="FF0000"/>
          <w:sz w:val="22"/>
          <w:szCs w:val="22"/>
          <w:u w:val="single"/>
        </w:rPr>
        <w:t>Summary</w:t>
      </w:r>
    </w:p>
    <w:p w14:paraId="00000017" w14:textId="77777777" w:rsidR="001903C2" w:rsidRDefault="00641361">
      <w:pPr>
        <w:spacing w:after="120"/>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 xml:space="preserve">In this manuscript Nguyen et al propose </w:t>
      </w:r>
      <w:proofErr w:type="spellStart"/>
      <w:r>
        <w:rPr>
          <w:rFonts w:ascii="Times New Roman" w:eastAsia="Times New Roman" w:hAnsi="Times New Roman" w:cs="Times New Roman"/>
          <w:color w:val="FF0000"/>
          <w:sz w:val="22"/>
          <w:szCs w:val="22"/>
        </w:rPr>
        <w:t>cILR</w:t>
      </w:r>
      <w:proofErr w:type="spellEnd"/>
      <w:r>
        <w:rPr>
          <w:rFonts w:ascii="Times New Roman" w:eastAsia="Times New Roman" w:hAnsi="Times New Roman" w:cs="Times New Roman"/>
          <w:color w:val="FF0000"/>
          <w:sz w:val="22"/>
          <w:szCs w:val="22"/>
        </w:rPr>
        <w:t xml:space="preserve"> for a set-enrichment-like analysis of microbiome sequencing data. This is a scale invariant alternative to the more standard (and problematic) approach of applying GSEA to DESeq2 output or other such approaches.</w:t>
      </w:r>
      <w:r>
        <w:rPr>
          <w:rFonts w:ascii="Times New Roman" w:eastAsia="Times New Roman" w:hAnsi="Times New Roman" w:cs="Times New Roman"/>
          <w:color w:val="FF0000"/>
          <w:sz w:val="22"/>
          <w:szCs w:val="22"/>
        </w:rPr>
        <w:t xml:space="preserve"> Overall, it’s a nice idea and is </w:t>
      </w:r>
      <w:proofErr w:type="gramStart"/>
      <w:r>
        <w:rPr>
          <w:rFonts w:ascii="Times New Roman" w:eastAsia="Times New Roman" w:hAnsi="Times New Roman" w:cs="Times New Roman"/>
          <w:color w:val="FF0000"/>
          <w:sz w:val="22"/>
          <w:szCs w:val="22"/>
        </w:rPr>
        <w:t>fairly well</w:t>
      </w:r>
      <w:proofErr w:type="gramEnd"/>
      <w:r>
        <w:rPr>
          <w:rFonts w:ascii="Times New Roman" w:eastAsia="Times New Roman" w:hAnsi="Times New Roman" w:cs="Times New Roman"/>
          <w:color w:val="FF0000"/>
          <w:sz w:val="22"/>
          <w:szCs w:val="22"/>
        </w:rPr>
        <w:t xml:space="preserve"> executed. The statistical analysis is largely appropriate, and it could be a nice contribution. My largest comments relate to the lack of precision in the authors' writing, the extent of the authors claims, and</w:t>
      </w:r>
      <w:r>
        <w:rPr>
          <w:rFonts w:ascii="Times New Roman" w:eastAsia="Times New Roman" w:hAnsi="Times New Roman" w:cs="Times New Roman"/>
          <w:color w:val="FF0000"/>
          <w:sz w:val="22"/>
          <w:szCs w:val="22"/>
        </w:rPr>
        <w:t xml:space="preserve"> the authors handling of zeros and count variation.</w:t>
      </w:r>
    </w:p>
    <w:p w14:paraId="00000018" w14:textId="77777777" w:rsidR="001903C2" w:rsidRDefault="00641361">
      <w:pP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We greatly appreciate </w:t>
      </w:r>
      <w:ins w:id="75" w:author="Anne Hoen" w:date="2021-11-19T13:42:00Z">
        <w:r>
          <w:rPr>
            <w:rFonts w:ascii="Times New Roman" w:eastAsia="Times New Roman" w:hAnsi="Times New Roman" w:cs="Times New Roman"/>
            <w:color w:val="000000"/>
            <w:sz w:val="22"/>
            <w:szCs w:val="22"/>
          </w:rPr>
          <w:t xml:space="preserve">the </w:t>
        </w:r>
      </w:ins>
      <w:r>
        <w:rPr>
          <w:rFonts w:ascii="Times New Roman" w:eastAsia="Times New Roman" w:hAnsi="Times New Roman" w:cs="Times New Roman"/>
          <w:color w:val="000000"/>
          <w:sz w:val="22"/>
          <w:szCs w:val="22"/>
        </w:rPr>
        <w:t>reviewer</w:t>
      </w:r>
      <w:ins w:id="76" w:author="Anne Hoen" w:date="2021-11-19T13:42:00Z">
        <w:r>
          <w:rPr>
            <w:rFonts w:ascii="Times New Roman" w:eastAsia="Times New Roman" w:hAnsi="Times New Roman" w:cs="Times New Roman"/>
            <w:color w:val="000000"/>
            <w:sz w:val="22"/>
            <w:szCs w:val="22"/>
          </w:rPr>
          <w:t>’s</w:t>
        </w:r>
      </w:ins>
      <w:del w:id="77" w:author="Anne Hoen" w:date="2021-11-19T13:42:00Z">
        <w:r>
          <w:rPr>
            <w:rFonts w:ascii="Times New Roman" w:eastAsia="Times New Roman" w:hAnsi="Times New Roman" w:cs="Times New Roman"/>
            <w:color w:val="000000"/>
            <w:sz w:val="22"/>
            <w:szCs w:val="22"/>
          </w:rPr>
          <w:delText xml:space="preserve"> 1’s</w:delText>
        </w:r>
      </w:del>
      <w:r>
        <w:rPr>
          <w:rFonts w:ascii="Times New Roman" w:eastAsia="Times New Roman" w:hAnsi="Times New Roman" w:cs="Times New Roman"/>
          <w:color w:val="000000"/>
          <w:sz w:val="22"/>
          <w:szCs w:val="22"/>
        </w:rPr>
        <w:t xml:space="preserve"> detailed comments and suggestions for improving the manuscript. We have made various changes to the manuscript to </w:t>
      </w:r>
      <w:del w:id="78" w:author="Rob Frost" w:date="2021-11-17T18:36:00Z">
        <w:r>
          <w:rPr>
            <w:rFonts w:ascii="Times New Roman" w:eastAsia="Times New Roman" w:hAnsi="Times New Roman" w:cs="Times New Roman"/>
            <w:color w:val="000000"/>
            <w:sz w:val="22"/>
            <w:szCs w:val="22"/>
          </w:rPr>
          <w:delText>add further</w:delText>
        </w:r>
      </w:del>
      <w:r>
        <w:rPr>
          <w:rFonts w:ascii="Times New Roman" w:eastAsia="Times New Roman" w:hAnsi="Times New Roman" w:cs="Times New Roman"/>
          <w:color w:val="000000"/>
          <w:sz w:val="22"/>
          <w:szCs w:val="22"/>
        </w:rPr>
        <w:t xml:space="preserve"> </w:t>
      </w:r>
      <w:ins w:id="79" w:author="Rob Frost" w:date="2021-11-17T18:37:00Z">
        <w:r>
          <w:rPr>
            <w:rFonts w:ascii="Times New Roman" w:eastAsia="Times New Roman" w:hAnsi="Times New Roman" w:cs="Times New Roman"/>
            <w:color w:val="000000"/>
            <w:sz w:val="22"/>
            <w:szCs w:val="22"/>
          </w:rPr>
          <w:t>clarify</w:t>
        </w:r>
      </w:ins>
      <w:del w:id="80" w:author="Rob Frost" w:date="2021-11-17T18:37:00Z">
        <w:r>
          <w:rPr>
            <w:rFonts w:ascii="Times New Roman" w:eastAsia="Times New Roman" w:hAnsi="Times New Roman" w:cs="Times New Roman"/>
            <w:color w:val="000000"/>
            <w:sz w:val="22"/>
            <w:szCs w:val="22"/>
          </w:rPr>
          <w:delText>clarification to</w:delText>
        </w:r>
      </w:del>
      <w:r>
        <w:rPr>
          <w:rFonts w:ascii="Times New Roman" w:eastAsia="Times New Roman" w:hAnsi="Times New Roman" w:cs="Times New Roman"/>
          <w:color w:val="000000"/>
          <w:sz w:val="22"/>
          <w:szCs w:val="22"/>
        </w:rPr>
        <w:t xml:space="preserve"> the concepts </w:t>
      </w:r>
      <w:r>
        <w:rPr>
          <w:rFonts w:ascii="Times New Roman" w:eastAsia="Times New Roman" w:hAnsi="Times New Roman" w:cs="Times New Roman"/>
          <w:color w:val="000000"/>
          <w:sz w:val="22"/>
          <w:szCs w:val="22"/>
        </w:rPr>
        <w:t xml:space="preserve">we are </w:t>
      </w:r>
      <w:proofErr w:type="gramStart"/>
      <w:r>
        <w:rPr>
          <w:rFonts w:ascii="Times New Roman" w:eastAsia="Times New Roman" w:hAnsi="Times New Roman" w:cs="Times New Roman"/>
          <w:color w:val="000000"/>
          <w:sz w:val="22"/>
          <w:szCs w:val="22"/>
        </w:rPr>
        <w:t xml:space="preserve">advancing, </w:t>
      </w:r>
      <w:ins w:id="81" w:author="Rob Frost" w:date="2021-11-17T18:37:00Z">
        <w:r>
          <w:rPr>
            <w:rFonts w:ascii="Times New Roman" w:eastAsia="Times New Roman" w:hAnsi="Times New Roman" w:cs="Times New Roman"/>
            <w:color w:val="000000"/>
            <w:sz w:val="22"/>
            <w:szCs w:val="22"/>
          </w:rPr>
          <w:t>and</w:t>
        </w:r>
        <w:proofErr w:type="gramEnd"/>
        <w:r>
          <w:rPr>
            <w:rFonts w:ascii="Times New Roman" w:eastAsia="Times New Roman" w:hAnsi="Times New Roman" w:cs="Times New Roman"/>
            <w:color w:val="000000"/>
            <w:sz w:val="22"/>
            <w:szCs w:val="22"/>
          </w:rPr>
          <w:t xml:space="preserve"> provide</w:t>
        </w:r>
      </w:ins>
      <w:del w:id="82" w:author="Rob Frost" w:date="2021-11-17T18:37:00Z">
        <w:r>
          <w:rPr>
            <w:rFonts w:ascii="Times New Roman" w:eastAsia="Times New Roman" w:hAnsi="Times New Roman" w:cs="Times New Roman"/>
            <w:color w:val="000000"/>
            <w:sz w:val="22"/>
            <w:szCs w:val="22"/>
          </w:rPr>
          <w:delText>as well as providing</w:delText>
        </w:r>
      </w:del>
      <w:r>
        <w:rPr>
          <w:rFonts w:ascii="Times New Roman" w:eastAsia="Times New Roman" w:hAnsi="Times New Roman" w:cs="Times New Roman"/>
          <w:color w:val="000000"/>
          <w:sz w:val="22"/>
          <w:szCs w:val="22"/>
        </w:rPr>
        <w:t xml:space="preserve"> more context while interpreting our results to avoid confusion. In the following sections</w:t>
      </w:r>
      <w:ins w:id="83" w:author="Rob Frost" w:date="2021-11-17T18:37:00Z">
        <w:r>
          <w:rPr>
            <w:rFonts w:ascii="Times New Roman" w:eastAsia="Times New Roman" w:hAnsi="Times New Roman" w:cs="Times New Roman"/>
            <w:color w:val="000000"/>
            <w:sz w:val="22"/>
            <w:szCs w:val="22"/>
          </w:rPr>
          <w:t>,</w:t>
        </w:r>
      </w:ins>
      <w:r>
        <w:rPr>
          <w:rFonts w:ascii="Times New Roman" w:eastAsia="Times New Roman" w:hAnsi="Times New Roman" w:cs="Times New Roman"/>
          <w:color w:val="000000"/>
          <w:sz w:val="22"/>
          <w:szCs w:val="22"/>
        </w:rPr>
        <w:t xml:space="preserve"> we provide detailed responses to each of the reviewer’s concerns. </w:t>
      </w:r>
    </w:p>
    <w:p w14:paraId="00000019" w14:textId="77777777" w:rsidR="001903C2" w:rsidRDefault="00641361">
      <w:pPr>
        <w:spacing w:after="120"/>
        <w:rPr>
          <w:rFonts w:ascii="Times New Roman" w:eastAsia="Times New Roman" w:hAnsi="Times New Roman" w:cs="Times New Roman"/>
          <w:color w:val="FF0000"/>
          <w:sz w:val="22"/>
          <w:szCs w:val="22"/>
          <w:u w:val="single"/>
        </w:rPr>
      </w:pPr>
      <w:r>
        <w:rPr>
          <w:rFonts w:ascii="Times New Roman" w:eastAsia="Times New Roman" w:hAnsi="Times New Roman" w:cs="Times New Roman"/>
          <w:color w:val="FF0000"/>
          <w:sz w:val="22"/>
          <w:szCs w:val="22"/>
          <w:u w:val="single"/>
        </w:rPr>
        <w:t>Detailed Comments</w:t>
      </w:r>
    </w:p>
    <w:p w14:paraId="0000001A" w14:textId="77777777" w:rsidR="001903C2" w:rsidRDefault="00641361">
      <w:pPr>
        <w:numPr>
          <w:ilvl w:val="0"/>
          <w:numId w:val="2"/>
        </w:numPr>
        <w:pBdr>
          <w:top w:val="nil"/>
          <w:left w:val="nil"/>
          <w:bottom w:val="nil"/>
          <w:right w:val="nil"/>
          <w:between w:val="nil"/>
        </w:pBdr>
        <w:spacing w:after="120"/>
        <w:ind w:left="360"/>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Precision of Writing:</w:t>
      </w:r>
    </w:p>
    <w:p w14:paraId="0000001B" w14:textId="77777777" w:rsidR="001903C2" w:rsidRDefault="00641361">
      <w:pPr>
        <w:numPr>
          <w:ilvl w:val="0"/>
          <w:numId w:val="7"/>
        </w:numPr>
        <w:pBdr>
          <w:top w:val="nil"/>
          <w:left w:val="nil"/>
          <w:bottom w:val="nil"/>
          <w:right w:val="nil"/>
          <w:between w:val="nil"/>
        </w:pBdr>
        <w:spacing w:after="120"/>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The authors repeatedly state this data is "compositional" or "strictly compositional". First, what is "strictly compositional" is there non-strictly compositional data? Second, the data is clearly not compositional; this is a cliche t</w:t>
      </w:r>
      <w:r>
        <w:rPr>
          <w:rFonts w:ascii="Times New Roman" w:eastAsia="Times New Roman" w:hAnsi="Times New Roman" w:cs="Times New Roman"/>
          <w:color w:val="FF0000"/>
          <w:sz w:val="22"/>
          <w:szCs w:val="22"/>
        </w:rPr>
        <w:t>hat has been amplified in the literature and is incorrect. The data is count data, it has zeros and is integer valued, both of those features are in strict contrast to the standard definition of compositional data (i.e., positive multivariate continuous da</w:t>
      </w:r>
      <w:r>
        <w:rPr>
          <w:rFonts w:ascii="Times New Roman" w:eastAsia="Times New Roman" w:hAnsi="Times New Roman" w:cs="Times New Roman"/>
          <w:color w:val="FF0000"/>
          <w:sz w:val="22"/>
          <w:szCs w:val="22"/>
        </w:rPr>
        <w:t>ta that sums to a constant value and typically is an open set excluding zero to avoid issues with log-ratio transforms). This distinction is non-trivial as the direct application of log-ratio transforms to this data is poorly motivated in this case and fra</w:t>
      </w:r>
      <w:r>
        <w:rPr>
          <w:rFonts w:ascii="Times New Roman" w:eastAsia="Times New Roman" w:hAnsi="Times New Roman" w:cs="Times New Roman"/>
          <w:color w:val="FF0000"/>
          <w:sz w:val="22"/>
          <w:szCs w:val="22"/>
        </w:rPr>
        <w:t>ught with problems (See later comments on handling of the data).</w:t>
      </w:r>
    </w:p>
    <w:p w14:paraId="0000001C" w14:textId="77777777" w:rsidR="001903C2" w:rsidRDefault="00641361">
      <w:pPr>
        <w:pBdr>
          <w:top w:val="nil"/>
          <w:left w:val="nil"/>
          <w:bottom w:val="nil"/>
          <w:right w:val="nil"/>
          <w:between w:val="nil"/>
        </w:pBdr>
        <w:spacing w:after="120"/>
        <w:ind w:left="720"/>
        <w:rPr>
          <w:rFonts w:ascii="Times New Roman" w:eastAsia="Times New Roman" w:hAnsi="Times New Roman" w:cs="Times New Roman"/>
          <w:color w:val="000000"/>
          <w:sz w:val="22"/>
          <w:szCs w:val="22"/>
        </w:rPr>
      </w:pPr>
      <w:commentRangeStart w:id="84"/>
      <w:commentRangeStart w:id="85"/>
      <w:r>
        <w:rPr>
          <w:rFonts w:ascii="Times New Roman" w:eastAsia="Times New Roman" w:hAnsi="Times New Roman" w:cs="Times New Roman"/>
          <w:color w:val="000000"/>
          <w:sz w:val="22"/>
          <w:szCs w:val="22"/>
        </w:rPr>
        <w:t xml:space="preserve">We would like to thank the reviewer </w:t>
      </w:r>
      <w:commentRangeEnd w:id="84"/>
      <w:r>
        <w:commentReference w:id="84"/>
      </w:r>
      <w:commentRangeEnd w:id="85"/>
      <w:r>
        <w:commentReference w:id="85"/>
      </w:r>
      <w:r>
        <w:rPr>
          <w:rFonts w:ascii="Times New Roman" w:eastAsia="Times New Roman" w:hAnsi="Times New Roman" w:cs="Times New Roman"/>
          <w:color w:val="000000"/>
          <w:sz w:val="22"/>
          <w:szCs w:val="22"/>
        </w:rPr>
        <w:t xml:space="preserve">for the comments with respect to the clarity </w:t>
      </w:r>
      <w:ins w:id="86" w:author="Anne Hoen" w:date="2021-11-19T13:43:00Z">
        <w:r>
          <w:rPr>
            <w:rFonts w:ascii="Times New Roman" w:eastAsia="Times New Roman" w:hAnsi="Times New Roman" w:cs="Times New Roman"/>
            <w:color w:val="000000"/>
            <w:sz w:val="22"/>
            <w:szCs w:val="22"/>
          </w:rPr>
          <w:t xml:space="preserve">of </w:t>
        </w:r>
      </w:ins>
      <w:r>
        <w:rPr>
          <w:rFonts w:ascii="Times New Roman" w:eastAsia="Times New Roman" w:hAnsi="Times New Roman" w:cs="Times New Roman"/>
          <w:color w:val="000000"/>
          <w:sz w:val="22"/>
          <w:szCs w:val="22"/>
        </w:rPr>
        <w:t>our claims around the compositional nature of the data. We agree that the terminology used in the man</w:t>
      </w:r>
      <w:r>
        <w:rPr>
          <w:rFonts w:ascii="Times New Roman" w:eastAsia="Times New Roman" w:hAnsi="Times New Roman" w:cs="Times New Roman"/>
          <w:color w:val="000000"/>
          <w:sz w:val="22"/>
          <w:szCs w:val="22"/>
        </w:rPr>
        <w:t xml:space="preserve">uscript can be confusing, and we provide some commentary below with regards to our thought process on framing the issue around compositional data. This is also a response to the </w:t>
      </w:r>
      <w:r>
        <w:rPr>
          <w:rFonts w:ascii="Times New Roman" w:eastAsia="Times New Roman" w:hAnsi="Times New Roman" w:cs="Times New Roman"/>
          <w:color w:val="000000"/>
          <w:sz w:val="22"/>
          <w:szCs w:val="22"/>
        </w:rPr>
        <w:lastRenderedPageBreak/>
        <w:t>comment from the reviewer below with regards to the statement about the constr</w:t>
      </w:r>
      <w:r>
        <w:rPr>
          <w:rFonts w:ascii="Times New Roman" w:eastAsia="Times New Roman" w:hAnsi="Times New Roman" w:cs="Times New Roman"/>
          <w:color w:val="000000"/>
          <w:sz w:val="22"/>
          <w:szCs w:val="22"/>
        </w:rPr>
        <w:t xml:space="preserve">aints of the sequencing instrument making sequencing data compositional. </w:t>
      </w:r>
    </w:p>
    <w:p w14:paraId="0000001D" w14:textId="77777777" w:rsidR="001903C2" w:rsidRDefault="00641361">
      <w:pPr>
        <w:pBdr>
          <w:top w:val="nil"/>
          <w:left w:val="nil"/>
          <w:bottom w:val="nil"/>
          <w:right w:val="nil"/>
          <w:between w:val="nil"/>
        </w:pBdr>
        <w:spacing w:after="120"/>
        <w:ind w:left="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We agree with the reviewer that we cannot get absolute abundances of features measured via sequencing data and that count data alone is not compositional according to Aitchison’s def</w:t>
      </w:r>
      <w:r>
        <w:rPr>
          <w:rFonts w:ascii="Times New Roman" w:eastAsia="Times New Roman" w:hAnsi="Times New Roman" w:cs="Times New Roman"/>
          <w:color w:val="000000"/>
          <w:sz w:val="22"/>
          <w:szCs w:val="22"/>
        </w:rPr>
        <w:t>inition [1]. However, despite efforts to sequence equimolar amounts of DNA as the reviewer noted, the total number of sequences per sample (i.e., library size) still varies significantly across samples [2,3] and requires applying normalization approaches t</w:t>
      </w:r>
      <w:r>
        <w:rPr>
          <w:rFonts w:ascii="Times New Roman" w:eastAsia="Times New Roman" w:hAnsi="Times New Roman" w:cs="Times New Roman"/>
          <w:color w:val="000000"/>
          <w:sz w:val="22"/>
          <w:szCs w:val="22"/>
        </w:rPr>
        <w:t>o ensure that abundances can be compared across samples [4]. The most used normalization approach is to transform counts into proportions using the total library size per sample as the denominator. Even though some researchers suggest using existing method</w:t>
      </w:r>
      <w:r>
        <w:rPr>
          <w:rFonts w:ascii="Times New Roman" w:eastAsia="Times New Roman" w:hAnsi="Times New Roman" w:cs="Times New Roman"/>
          <w:color w:val="000000"/>
          <w:sz w:val="22"/>
          <w:szCs w:val="22"/>
        </w:rPr>
        <w:t xml:space="preserve">s in the gene expression literature [5], some of the assumptions that underlie these approaches might not match that of microbiome data. For example, DESeq2’s median of ratios method (in the function </w:t>
      </w:r>
      <w:proofErr w:type="spellStart"/>
      <w:r>
        <w:rPr>
          <w:rFonts w:ascii="Times New Roman" w:eastAsia="Times New Roman" w:hAnsi="Times New Roman" w:cs="Times New Roman"/>
          <w:i/>
          <w:color w:val="000000"/>
          <w:sz w:val="22"/>
          <w:szCs w:val="22"/>
        </w:rPr>
        <w:t>estimateSizeFactors</w:t>
      </w:r>
      <w:proofErr w:type="spellEnd"/>
      <w:r>
        <w:rPr>
          <w:rFonts w:ascii="Times New Roman" w:eastAsia="Times New Roman" w:hAnsi="Times New Roman" w:cs="Times New Roman"/>
          <w:color w:val="000000"/>
          <w:sz w:val="22"/>
          <w:szCs w:val="22"/>
        </w:rPr>
        <w:t xml:space="preserve">) assumes that </w:t>
      </w:r>
      <w:proofErr w:type="gramStart"/>
      <w:r>
        <w:rPr>
          <w:rFonts w:ascii="Times New Roman" w:eastAsia="Times New Roman" w:hAnsi="Times New Roman" w:cs="Times New Roman"/>
          <w:color w:val="000000"/>
          <w:sz w:val="22"/>
          <w:szCs w:val="22"/>
        </w:rPr>
        <w:t>the majority of</w:t>
      </w:r>
      <w:proofErr w:type="gramEnd"/>
      <w:r>
        <w:rPr>
          <w:rFonts w:ascii="Times New Roman" w:eastAsia="Times New Roman" w:hAnsi="Times New Roman" w:cs="Times New Roman"/>
          <w:color w:val="000000"/>
          <w:sz w:val="22"/>
          <w:szCs w:val="22"/>
        </w:rPr>
        <w:t xml:space="preserve"> genes do not differ in expression levels across samples. Other studies have also empirically compared different normalization methods, where transformation to proportion is usually the best choice [6]. As such, we mistakenly </w:t>
      </w:r>
      <w:r>
        <w:rPr>
          <w:rFonts w:ascii="Times New Roman" w:eastAsia="Times New Roman" w:hAnsi="Times New Roman" w:cs="Times New Roman"/>
          <w:color w:val="000000"/>
          <w:sz w:val="22"/>
          <w:szCs w:val="22"/>
        </w:rPr>
        <w:t xml:space="preserve">use the term “strictly compositional” to refer to the fact that microbiome sequencing data, unlike other sequencing data sets, generally prefers a transformation to proportions prior to analysis. </w:t>
      </w:r>
    </w:p>
    <w:p w14:paraId="0000001E" w14:textId="77777777" w:rsidR="001903C2" w:rsidRDefault="00641361">
      <w:pPr>
        <w:pBdr>
          <w:top w:val="nil"/>
          <w:left w:val="nil"/>
          <w:bottom w:val="nil"/>
          <w:right w:val="nil"/>
          <w:between w:val="nil"/>
        </w:pBdr>
        <w:spacing w:after="120"/>
        <w:ind w:left="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 the case where researchers transform count data into pro</w:t>
      </w:r>
      <w:r>
        <w:rPr>
          <w:rFonts w:ascii="Times New Roman" w:eastAsia="Times New Roman" w:hAnsi="Times New Roman" w:cs="Times New Roman"/>
          <w:color w:val="000000"/>
          <w:sz w:val="22"/>
          <w:szCs w:val="22"/>
        </w:rPr>
        <w:t>portions, then the data becomes composition</w:t>
      </w:r>
      <w:ins w:id="87" w:author="Rob Frost" w:date="2021-11-17T19:14:00Z">
        <w:r>
          <w:rPr>
            <w:rFonts w:ascii="Times New Roman" w:eastAsia="Times New Roman" w:hAnsi="Times New Roman" w:cs="Times New Roman"/>
            <w:color w:val="000000"/>
            <w:sz w:val="22"/>
            <w:szCs w:val="22"/>
          </w:rPr>
          <w:t>al</w:t>
        </w:r>
      </w:ins>
      <w:r>
        <w:rPr>
          <w:rFonts w:ascii="Times New Roman" w:eastAsia="Times New Roman" w:hAnsi="Times New Roman" w:cs="Times New Roman"/>
          <w:color w:val="000000"/>
          <w:sz w:val="22"/>
          <w:szCs w:val="22"/>
        </w:rPr>
        <w:t xml:space="preserve"> as a sum constraint has been imposed. Even though there are zeroes in the composition which does not fit Aitchison’s definition, the imposed sum to one constraint still induces spurious negative correlation bet</w:t>
      </w:r>
      <w:r>
        <w:rPr>
          <w:rFonts w:ascii="Times New Roman" w:eastAsia="Times New Roman" w:hAnsi="Times New Roman" w:cs="Times New Roman"/>
          <w:color w:val="000000"/>
          <w:sz w:val="22"/>
          <w:szCs w:val="22"/>
        </w:rPr>
        <w:t>ween the variables, where log-ratio based methods are well motivated as solutions [2]. Our approach is conceptually a log-ratio based method for aggregating compositional variables. This concept is not novel as it has been advanced prior by the original au</w:t>
      </w:r>
      <w:r>
        <w:rPr>
          <w:rFonts w:ascii="Times New Roman" w:eastAsia="Times New Roman" w:hAnsi="Times New Roman" w:cs="Times New Roman"/>
          <w:color w:val="000000"/>
          <w:sz w:val="22"/>
          <w:szCs w:val="22"/>
        </w:rPr>
        <w:t xml:space="preserve">thors of the ILR transformation [7], where it was termed as balances between groups of parts. Our contribution is towards specifying </w:t>
      </w:r>
      <w:commentRangeStart w:id="88"/>
      <w:r>
        <w:rPr>
          <w:rFonts w:ascii="Times New Roman" w:eastAsia="Times New Roman" w:hAnsi="Times New Roman" w:cs="Times New Roman"/>
          <w:color w:val="000000"/>
          <w:sz w:val="22"/>
          <w:szCs w:val="22"/>
        </w:rPr>
        <w:t>the “groups” that has a specific interpretation similar</w:t>
      </w:r>
      <w:commentRangeEnd w:id="88"/>
      <w:r>
        <w:commentReference w:id="88"/>
      </w:r>
      <w:r>
        <w:rPr>
          <w:rFonts w:ascii="Times New Roman" w:eastAsia="Times New Roman" w:hAnsi="Times New Roman" w:cs="Times New Roman"/>
          <w:color w:val="000000"/>
          <w:sz w:val="22"/>
          <w:szCs w:val="22"/>
        </w:rPr>
        <w:t xml:space="preserve"> to that of the competitive null hypothesis in the gene set testi</w:t>
      </w:r>
      <w:r>
        <w:rPr>
          <w:rFonts w:ascii="Times New Roman" w:eastAsia="Times New Roman" w:hAnsi="Times New Roman" w:cs="Times New Roman"/>
          <w:color w:val="000000"/>
          <w:sz w:val="22"/>
          <w:szCs w:val="22"/>
        </w:rPr>
        <w:t xml:space="preserve">ng literature.  </w:t>
      </w:r>
    </w:p>
    <w:p w14:paraId="0000001F" w14:textId="77777777" w:rsidR="001903C2" w:rsidRDefault="00641361">
      <w:pPr>
        <w:pBdr>
          <w:top w:val="nil"/>
          <w:left w:val="nil"/>
          <w:bottom w:val="nil"/>
          <w:right w:val="nil"/>
          <w:between w:val="nil"/>
        </w:pBdr>
        <w:spacing w:after="120"/>
        <w:ind w:left="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We hope that the discussion above has </w:t>
      </w:r>
      <w:ins w:id="89" w:author="Rob Frost" w:date="2021-11-17T19:16:00Z">
        <w:r>
          <w:rPr>
            <w:rFonts w:ascii="Times New Roman" w:eastAsia="Times New Roman" w:hAnsi="Times New Roman" w:cs="Times New Roman"/>
            <w:color w:val="000000"/>
            <w:sz w:val="22"/>
            <w:szCs w:val="22"/>
          </w:rPr>
          <w:t>clarified</w:t>
        </w:r>
      </w:ins>
      <w:del w:id="90" w:author="Rob Frost" w:date="2021-11-17T19:16:00Z">
        <w:r>
          <w:rPr>
            <w:rFonts w:ascii="Times New Roman" w:eastAsia="Times New Roman" w:hAnsi="Times New Roman" w:cs="Times New Roman"/>
            <w:color w:val="000000"/>
            <w:sz w:val="22"/>
            <w:szCs w:val="22"/>
          </w:rPr>
          <w:delText>made it clearer</w:delText>
        </w:r>
      </w:del>
      <w:r>
        <w:rPr>
          <w:rFonts w:ascii="Times New Roman" w:eastAsia="Times New Roman" w:hAnsi="Times New Roman" w:cs="Times New Roman"/>
          <w:color w:val="000000"/>
          <w:sz w:val="22"/>
          <w:szCs w:val="22"/>
        </w:rPr>
        <w:t xml:space="preserve"> the statistical motivation</w:t>
      </w:r>
      <w:del w:id="91" w:author="Rob Frost" w:date="2021-11-17T19:16:00Z">
        <w:r>
          <w:rPr>
            <w:rFonts w:ascii="Times New Roman" w:eastAsia="Times New Roman" w:hAnsi="Times New Roman" w:cs="Times New Roman"/>
            <w:color w:val="000000"/>
            <w:sz w:val="22"/>
            <w:szCs w:val="22"/>
          </w:rPr>
          <w:delText>s</w:delText>
        </w:r>
      </w:del>
      <w:r>
        <w:rPr>
          <w:rFonts w:ascii="Times New Roman" w:eastAsia="Times New Roman" w:hAnsi="Times New Roman" w:cs="Times New Roman"/>
          <w:color w:val="000000"/>
          <w:sz w:val="22"/>
          <w:szCs w:val="22"/>
        </w:rPr>
        <w:t xml:space="preserve"> of our approach. We have restructured the introduction section of the manuscript to reflect this and have amended certain</w:t>
      </w:r>
      <w:ins w:id="92" w:author="Rob Frost" w:date="2021-11-17T19:16:00Z">
        <w:r>
          <w:rPr>
            <w:rFonts w:ascii="Times New Roman" w:eastAsia="Times New Roman" w:hAnsi="Times New Roman" w:cs="Times New Roman"/>
            <w:color w:val="000000"/>
            <w:sz w:val="22"/>
            <w:szCs w:val="22"/>
          </w:rPr>
          <w:t xml:space="preserve"> potentially confusing</w:t>
        </w:r>
      </w:ins>
      <w:r>
        <w:rPr>
          <w:rFonts w:ascii="Times New Roman" w:eastAsia="Times New Roman" w:hAnsi="Times New Roman" w:cs="Times New Roman"/>
          <w:color w:val="000000"/>
          <w:sz w:val="22"/>
          <w:szCs w:val="22"/>
        </w:rPr>
        <w:t xml:space="preserve"> terms </w:t>
      </w:r>
      <w:del w:id="93" w:author="Rob Frost" w:date="2021-11-17T19:16:00Z">
        <w:r>
          <w:rPr>
            <w:rFonts w:ascii="Times New Roman" w:eastAsia="Times New Roman" w:hAnsi="Times New Roman" w:cs="Times New Roman"/>
            <w:color w:val="000000"/>
            <w:sz w:val="22"/>
            <w:szCs w:val="22"/>
          </w:rPr>
          <w:delText xml:space="preserve">that </w:delText>
        </w:r>
      </w:del>
      <w:ins w:id="94" w:author="Rob Frost" w:date="2021-11-17T19:16:00Z">
        <w:del w:id="95" w:author="Rob Frost" w:date="2021-11-17T19:16:00Z">
          <w:r>
            <w:rPr>
              <w:rFonts w:ascii="Times New Roman" w:eastAsia="Times New Roman" w:hAnsi="Times New Roman" w:cs="Times New Roman"/>
              <w:color w:val="000000"/>
              <w:sz w:val="22"/>
              <w:szCs w:val="22"/>
            </w:rPr>
            <w:delText>are confusing</w:delText>
          </w:r>
        </w:del>
      </w:ins>
      <w:del w:id="96" w:author="Rob Frost" w:date="2021-11-17T19:16:00Z">
        <w:r>
          <w:rPr>
            <w:rFonts w:ascii="Times New Roman" w:eastAsia="Times New Roman" w:hAnsi="Times New Roman" w:cs="Times New Roman"/>
            <w:color w:val="000000"/>
            <w:sz w:val="22"/>
            <w:szCs w:val="22"/>
          </w:rPr>
          <w:delText xml:space="preserve">is confusing </w:delText>
        </w:r>
      </w:del>
      <w:r>
        <w:rPr>
          <w:rFonts w:ascii="Times New Roman" w:eastAsia="Times New Roman" w:hAnsi="Times New Roman" w:cs="Times New Roman"/>
          <w:color w:val="000000"/>
          <w:sz w:val="22"/>
          <w:szCs w:val="22"/>
        </w:rPr>
        <w:t xml:space="preserve">such as “strictly compositional” (lines X-Y).     </w:t>
      </w:r>
    </w:p>
    <w:p w14:paraId="00000020" w14:textId="77777777" w:rsidR="001903C2" w:rsidRDefault="00641361">
      <w:pPr>
        <w:numPr>
          <w:ilvl w:val="0"/>
          <w:numId w:val="7"/>
        </w:numPr>
        <w:pBdr>
          <w:top w:val="nil"/>
          <w:left w:val="nil"/>
          <w:bottom w:val="nil"/>
          <w:right w:val="nil"/>
          <w:between w:val="nil"/>
        </w:pBdr>
        <w:spacing w:after="120"/>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What the authors propos</w:t>
      </w:r>
      <w:r>
        <w:rPr>
          <w:rFonts w:ascii="Times New Roman" w:eastAsia="Times New Roman" w:hAnsi="Times New Roman" w:cs="Times New Roman"/>
          <w:color w:val="FF0000"/>
          <w:sz w:val="22"/>
          <w:szCs w:val="22"/>
        </w:rPr>
        <w:t xml:space="preserve">e is not an ILR transform. Unless I am mistaken, there is no constraint on the matrix A such that the coordinate system is cartesian with an orthonormal basis. In fact, if k does not equal p-1 then it cannot possibly be isomorphic let alone isometric with </w:t>
      </w:r>
      <w:r>
        <w:rPr>
          <w:rFonts w:ascii="Times New Roman" w:eastAsia="Times New Roman" w:hAnsi="Times New Roman" w:cs="Times New Roman"/>
          <w:color w:val="FF0000"/>
          <w:sz w:val="22"/>
          <w:szCs w:val="22"/>
        </w:rPr>
        <w:t xml:space="preserve">respect to the Aitchison metric. Unless I am mistaken, the authors should change the name of their method and modify their discussion to be more accurate. I would relate this method is not an ILR transform but it is very similar to </w:t>
      </w:r>
      <w:proofErr w:type="spellStart"/>
      <w:r>
        <w:rPr>
          <w:rFonts w:ascii="Times New Roman" w:eastAsia="Times New Roman" w:hAnsi="Times New Roman" w:cs="Times New Roman"/>
          <w:color w:val="FF0000"/>
          <w:sz w:val="22"/>
          <w:szCs w:val="22"/>
        </w:rPr>
        <w:t>phylofactor</w:t>
      </w:r>
      <w:proofErr w:type="spellEnd"/>
      <w:r>
        <w:rPr>
          <w:rFonts w:ascii="Times New Roman" w:eastAsia="Times New Roman" w:hAnsi="Times New Roman" w:cs="Times New Roman"/>
          <w:color w:val="FF0000"/>
          <w:sz w:val="22"/>
          <w:szCs w:val="22"/>
        </w:rPr>
        <w:t xml:space="preserve"> which takes </w:t>
      </w:r>
      <w:r>
        <w:rPr>
          <w:rFonts w:ascii="Times New Roman" w:eastAsia="Times New Roman" w:hAnsi="Times New Roman" w:cs="Times New Roman"/>
          <w:color w:val="FF0000"/>
          <w:sz w:val="22"/>
          <w:szCs w:val="22"/>
        </w:rPr>
        <w:t xml:space="preserve">a similar approach (in </w:t>
      </w:r>
      <w:proofErr w:type="spellStart"/>
      <w:r>
        <w:rPr>
          <w:rFonts w:ascii="Times New Roman" w:eastAsia="Times New Roman" w:hAnsi="Times New Roman" w:cs="Times New Roman"/>
          <w:color w:val="FF0000"/>
          <w:sz w:val="22"/>
          <w:szCs w:val="22"/>
        </w:rPr>
        <w:t>phylofactor</w:t>
      </w:r>
      <w:proofErr w:type="spellEnd"/>
      <w:r>
        <w:rPr>
          <w:rFonts w:ascii="Times New Roman" w:eastAsia="Times New Roman" w:hAnsi="Times New Roman" w:cs="Times New Roman"/>
          <w:color w:val="FF0000"/>
          <w:sz w:val="22"/>
          <w:szCs w:val="22"/>
        </w:rPr>
        <w:t xml:space="preserve"> set membership is dictated by the topology of the tree).</w:t>
      </w:r>
    </w:p>
    <w:p w14:paraId="00000021" w14:textId="77777777" w:rsidR="001903C2" w:rsidRDefault="00641361">
      <w:pPr>
        <w:pBdr>
          <w:top w:val="nil"/>
          <w:left w:val="nil"/>
          <w:bottom w:val="nil"/>
          <w:right w:val="nil"/>
          <w:between w:val="nil"/>
        </w:pBdr>
        <w:spacing w:after="120"/>
        <w:ind w:left="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We agree with the reviewer that the method itself is not an ILR transform (as it did not propose a novel binary partition such as </w:t>
      </w:r>
      <w:proofErr w:type="spellStart"/>
      <w:r>
        <w:rPr>
          <w:rFonts w:ascii="Times New Roman" w:eastAsia="Times New Roman" w:hAnsi="Times New Roman" w:cs="Times New Roman"/>
          <w:color w:val="000000"/>
          <w:sz w:val="22"/>
          <w:szCs w:val="22"/>
        </w:rPr>
        <w:t>PhILR</w:t>
      </w:r>
      <w:proofErr w:type="spellEnd"/>
      <w:r>
        <w:rPr>
          <w:rFonts w:ascii="Times New Roman" w:eastAsia="Times New Roman" w:hAnsi="Times New Roman" w:cs="Times New Roman"/>
          <w:color w:val="000000"/>
          <w:sz w:val="22"/>
          <w:szCs w:val="22"/>
        </w:rPr>
        <w:t xml:space="preserve"> [8</w:t>
      </w:r>
      <w:proofErr w:type="gramStart"/>
      <w:r>
        <w:rPr>
          <w:rFonts w:ascii="Times New Roman" w:eastAsia="Times New Roman" w:hAnsi="Times New Roman" w:cs="Times New Roman"/>
          <w:color w:val="000000"/>
          <w:sz w:val="22"/>
          <w:szCs w:val="22"/>
        </w:rPr>
        <w:t>] )</w:t>
      </w:r>
      <w:proofErr w:type="gramEnd"/>
      <w:r>
        <w:rPr>
          <w:rFonts w:ascii="Times New Roman" w:eastAsia="Times New Roman" w:hAnsi="Times New Roman" w:cs="Times New Roman"/>
          <w:color w:val="000000"/>
          <w:sz w:val="22"/>
          <w:szCs w:val="22"/>
        </w:rPr>
        <w:t xml:space="preserve"> and was </w:t>
      </w:r>
      <w:ins w:id="97" w:author="Rob Frost" w:date="2021-11-17T19:17:00Z">
        <w:r>
          <w:rPr>
            <w:rFonts w:ascii="Times New Roman" w:eastAsia="Times New Roman" w:hAnsi="Times New Roman" w:cs="Times New Roman"/>
            <w:color w:val="000000"/>
            <w:sz w:val="22"/>
            <w:szCs w:val="22"/>
          </w:rPr>
          <w:t xml:space="preserve">therefore </w:t>
        </w:r>
      </w:ins>
      <w:r>
        <w:rPr>
          <w:rFonts w:ascii="Times New Roman" w:eastAsia="Times New Roman" w:hAnsi="Times New Roman" w:cs="Times New Roman"/>
          <w:color w:val="000000"/>
          <w:sz w:val="22"/>
          <w:szCs w:val="22"/>
        </w:rPr>
        <w:t>mislabeled. Our approach still leverages the concept of balances between groups of compositional parts related to the ILR transformation as advanced by the original authors [7]. As such, our approach will be renamed “Competitive compositional bal</w:t>
      </w:r>
      <w:r>
        <w:rPr>
          <w:rFonts w:ascii="Times New Roman" w:eastAsia="Times New Roman" w:hAnsi="Times New Roman" w:cs="Times New Roman"/>
          <w:color w:val="000000"/>
          <w:sz w:val="22"/>
          <w:szCs w:val="22"/>
        </w:rPr>
        <w:t xml:space="preserve">ances for taxonomic enrichment analysis” (CBEA). We hope that this </w:t>
      </w:r>
      <w:ins w:id="98" w:author="Rob Frost" w:date="2021-11-17T19:18:00Z">
        <w:r>
          <w:rPr>
            <w:rFonts w:ascii="Times New Roman" w:eastAsia="Times New Roman" w:hAnsi="Times New Roman" w:cs="Times New Roman"/>
            <w:color w:val="000000"/>
            <w:sz w:val="22"/>
            <w:szCs w:val="22"/>
          </w:rPr>
          <w:t xml:space="preserve">new </w:t>
        </w:r>
      </w:ins>
      <w:del w:id="99" w:author="Rob Frost" w:date="2021-11-17T19:18:00Z">
        <w:r>
          <w:rPr>
            <w:rFonts w:ascii="Times New Roman" w:eastAsia="Times New Roman" w:hAnsi="Times New Roman" w:cs="Times New Roman"/>
            <w:color w:val="000000"/>
            <w:sz w:val="22"/>
            <w:szCs w:val="22"/>
          </w:rPr>
          <w:delText>re</w:delText>
        </w:r>
      </w:del>
      <w:r>
        <w:rPr>
          <w:rFonts w:ascii="Times New Roman" w:eastAsia="Times New Roman" w:hAnsi="Times New Roman" w:cs="Times New Roman"/>
          <w:color w:val="000000"/>
          <w:sz w:val="22"/>
          <w:szCs w:val="22"/>
        </w:rPr>
        <w:t>name more clearly reflects the specific advances our method is proposing. For the remainder of this response, we</w:t>
      </w:r>
      <w:ins w:id="100" w:author="Rob Frost" w:date="2021-11-17T19:18:00Z">
        <w:r>
          <w:rPr>
            <w:rFonts w:ascii="Times New Roman" w:eastAsia="Times New Roman" w:hAnsi="Times New Roman" w:cs="Times New Roman"/>
            <w:color w:val="000000"/>
            <w:sz w:val="22"/>
            <w:szCs w:val="22"/>
          </w:rPr>
          <w:t xml:space="preserve"> will</w:t>
        </w:r>
      </w:ins>
      <w:del w:id="101" w:author="Rob Frost" w:date="2021-11-17T19:18:00Z">
        <w:r>
          <w:rPr>
            <w:rFonts w:ascii="Times New Roman" w:eastAsia="Times New Roman" w:hAnsi="Times New Roman" w:cs="Times New Roman"/>
            <w:color w:val="000000"/>
            <w:sz w:val="22"/>
            <w:szCs w:val="22"/>
          </w:rPr>
          <w:delText>’re</w:delText>
        </w:r>
      </w:del>
      <w:r>
        <w:rPr>
          <w:rFonts w:ascii="Times New Roman" w:eastAsia="Times New Roman" w:hAnsi="Times New Roman" w:cs="Times New Roman"/>
          <w:color w:val="000000"/>
          <w:sz w:val="22"/>
          <w:szCs w:val="22"/>
        </w:rPr>
        <w:t xml:space="preserve"> still </w:t>
      </w:r>
      <w:ins w:id="102" w:author="Rob Frost" w:date="2021-11-17T19:18:00Z">
        <w:r>
          <w:rPr>
            <w:rFonts w:ascii="Times New Roman" w:eastAsia="Times New Roman" w:hAnsi="Times New Roman" w:cs="Times New Roman"/>
            <w:color w:val="000000"/>
            <w:sz w:val="22"/>
            <w:szCs w:val="22"/>
          </w:rPr>
          <w:t>refer</w:t>
        </w:r>
      </w:ins>
      <w:del w:id="103" w:author="Rob Frost" w:date="2021-11-17T19:18:00Z">
        <w:r>
          <w:rPr>
            <w:rFonts w:ascii="Times New Roman" w:eastAsia="Times New Roman" w:hAnsi="Times New Roman" w:cs="Times New Roman"/>
            <w:color w:val="000000"/>
            <w:sz w:val="22"/>
            <w:szCs w:val="22"/>
          </w:rPr>
          <w:delText>referring</w:delText>
        </w:r>
      </w:del>
      <w:r>
        <w:rPr>
          <w:rFonts w:ascii="Times New Roman" w:eastAsia="Times New Roman" w:hAnsi="Times New Roman" w:cs="Times New Roman"/>
          <w:color w:val="000000"/>
          <w:sz w:val="22"/>
          <w:szCs w:val="22"/>
        </w:rPr>
        <w:t xml:space="preserve"> to the approach as </w:t>
      </w:r>
      <w:proofErr w:type="spellStart"/>
      <w:r>
        <w:rPr>
          <w:rFonts w:ascii="Times New Roman" w:eastAsia="Times New Roman" w:hAnsi="Times New Roman" w:cs="Times New Roman"/>
          <w:color w:val="000000"/>
          <w:sz w:val="22"/>
          <w:szCs w:val="22"/>
        </w:rPr>
        <w:t>cILR</w:t>
      </w:r>
      <w:proofErr w:type="spellEnd"/>
      <w:r>
        <w:rPr>
          <w:rFonts w:ascii="Times New Roman" w:eastAsia="Times New Roman" w:hAnsi="Times New Roman" w:cs="Times New Roman"/>
          <w:color w:val="000000"/>
          <w:sz w:val="22"/>
          <w:szCs w:val="22"/>
        </w:rPr>
        <w:t xml:space="preserve"> for clarity</w:t>
      </w:r>
      <w:del w:id="104" w:author="Rob Frost" w:date="2021-11-17T19:18:00Z">
        <w:r>
          <w:rPr>
            <w:rFonts w:ascii="Times New Roman" w:eastAsia="Times New Roman" w:hAnsi="Times New Roman" w:cs="Times New Roman"/>
            <w:color w:val="000000"/>
            <w:sz w:val="22"/>
            <w:szCs w:val="22"/>
          </w:rPr>
          <w:delText xml:space="preserve"> purpo</w:delText>
        </w:r>
        <w:r>
          <w:rPr>
            <w:rFonts w:ascii="Times New Roman" w:eastAsia="Times New Roman" w:hAnsi="Times New Roman" w:cs="Times New Roman"/>
            <w:color w:val="000000"/>
            <w:sz w:val="22"/>
            <w:szCs w:val="22"/>
          </w:rPr>
          <w:delText>ses</w:delText>
        </w:r>
      </w:del>
      <w:ins w:id="105" w:author="Anne Hoen" w:date="2021-11-19T13:49:00Z">
        <w:r>
          <w:rPr>
            <w:rFonts w:ascii="Times New Roman" w:eastAsia="Times New Roman" w:hAnsi="Times New Roman" w:cs="Times New Roman"/>
            <w:color w:val="000000"/>
            <w:sz w:val="22"/>
            <w:szCs w:val="22"/>
          </w:rPr>
          <w:t>, though we have changed the naming throughout the manuscript</w:t>
        </w:r>
      </w:ins>
      <w:r>
        <w:rPr>
          <w:rFonts w:ascii="Times New Roman" w:eastAsia="Times New Roman" w:hAnsi="Times New Roman" w:cs="Times New Roman"/>
          <w:color w:val="000000"/>
          <w:sz w:val="22"/>
          <w:szCs w:val="22"/>
        </w:rPr>
        <w:t xml:space="preserve">. </w:t>
      </w:r>
    </w:p>
    <w:p w14:paraId="00000022" w14:textId="77777777" w:rsidR="001903C2" w:rsidRDefault="00641361">
      <w:pPr>
        <w:numPr>
          <w:ilvl w:val="0"/>
          <w:numId w:val="7"/>
        </w:numPr>
        <w:pBdr>
          <w:top w:val="nil"/>
          <w:left w:val="nil"/>
          <w:bottom w:val="nil"/>
          <w:right w:val="nil"/>
          <w:between w:val="nil"/>
        </w:pBdr>
        <w:spacing w:after="120"/>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 xml:space="preserve">The authors state that the "data is zero-inflated" this is another cliche that I would encourage the authors to remove. Zero-inflation is a particular family of models for these zeros not </w:t>
      </w:r>
      <w:proofErr w:type="spellStart"/>
      <w:proofErr w:type="gramStart"/>
      <w:r>
        <w:rPr>
          <w:rFonts w:ascii="Times New Roman" w:eastAsia="Times New Roman" w:hAnsi="Times New Roman" w:cs="Times New Roman"/>
          <w:color w:val="FF0000"/>
          <w:sz w:val="22"/>
          <w:szCs w:val="22"/>
        </w:rPr>
        <w:t>a</w:t>
      </w:r>
      <w:proofErr w:type="spellEnd"/>
      <w:proofErr w:type="gramEnd"/>
      <w:r>
        <w:rPr>
          <w:rFonts w:ascii="Times New Roman" w:eastAsia="Times New Roman" w:hAnsi="Times New Roman" w:cs="Times New Roman"/>
          <w:color w:val="FF0000"/>
          <w:sz w:val="22"/>
          <w:szCs w:val="22"/>
        </w:rPr>
        <w:t xml:space="preserve"> objective characteristic of the data. Simply saying there are many</w:t>
      </w:r>
      <w:r>
        <w:rPr>
          <w:rFonts w:ascii="Times New Roman" w:eastAsia="Times New Roman" w:hAnsi="Times New Roman" w:cs="Times New Roman"/>
          <w:color w:val="FF0000"/>
          <w:sz w:val="22"/>
          <w:szCs w:val="22"/>
        </w:rPr>
        <w:t xml:space="preserve"> zeros would likely suffice in this article. They could argue that the data generating mechanism is well represented by a zero-inflation </w:t>
      </w:r>
      <w:r>
        <w:rPr>
          <w:rFonts w:ascii="Times New Roman" w:eastAsia="Times New Roman" w:hAnsi="Times New Roman" w:cs="Times New Roman"/>
          <w:color w:val="FF0000"/>
          <w:sz w:val="22"/>
          <w:szCs w:val="22"/>
        </w:rPr>
        <w:lastRenderedPageBreak/>
        <w:t>process, but this has been called into question (see Silverman et al. Naught all zeros in sequence count data are the s</w:t>
      </w:r>
      <w:r>
        <w:rPr>
          <w:rFonts w:ascii="Times New Roman" w:eastAsia="Times New Roman" w:hAnsi="Times New Roman" w:cs="Times New Roman"/>
          <w:color w:val="FF0000"/>
          <w:sz w:val="22"/>
          <w:szCs w:val="22"/>
        </w:rPr>
        <w:t>ame.)</w:t>
      </w:r>
    </w:p>
    <w:p w14:paraId="00000023" w14:textId="77777777" w:rsidR="001903C2" w:rsidRDefault="00641361">
      <w:pPr>
        <w:pBdr>
          <w:top w:val="nil"/>
          <w:left w:val="nil"/>
          <w:bottom w:val="nil"/>
          <w:right w:val="nil"/>
          <w:between w:val="nil"/>
        </w:pBdr>
        <w:spacing w:after="120"/>
        <w:ind w:left="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We agree with the reviewer that the term “zero-inflated” should be used in reference to the specific class of models instead of a</w:t>
      </w:r>
      <w:ins w:id="106" w:author="Rob Frost" w:date="2021-11-17T19:19:00Z">
        <w:r>
          <w:rPr>
            <w:rFonts w:ascii="Times New Roman" w:eastAsia="Times New Roman" w:hAnsi="Times New Roman" w:cs="Times New Roman"/>
            <w:color w:val="000000"/>
            <w:sz w:val="22"/>
            <w:szCs w:val="22"/>
          </w:rPr>
          <w:t>s a</w:t>
        </w:r>
      </w:ins>
      <w:r>
        <w:rPr>
          <w:rFonts w:ascii="Times New Roman" w:eastAsia="Times New Roman" w:hAnsi="Times New Roman" w:cs="Times New Roman"/>
          <w:color w:val="000000"/>
          <w:sz w:val="22"/>
          <w:szCs w:val="22"/>
        </w:rPr>
        <w:t xml:space="preserve"> </w:t>
      </w:r>
      <w:ins w:id="107" w:author="Rob Frost" w:date="2021-11-17T19:19:00Z">
        <w:r>
          <w:rPr>
            <w:rFonts w:ascii="Times New Roman" w:eastAsia="Times New Roman" w:hAnsi="Times New Roman" w:cs="Times New Roman"/>
            <w:color w:val="000000"/>
            <w:sz w:val="22"/>
            <w:szCs w:val="22"/>
          </w:rPr>
          <w:t>catch-all</w:t>
        </w:r>
      </w:ins>
      <w:del w:id="108" w:author="Rob Frost" w:date="2021-11-17T19:19:00Z">
        <w:r>
          <w:rPr>
            <w:rFonts w:ascii="Times New Roman" w:eastAsia="Times New Roman" w:hAnsi="Times New Roman" w:cs="Times New Roman"/>
            <w:color w:val="000000"/>
            <w:sz w:val="22"/>
            <w:szCs w:val="22"/>
          </w:rPr>
          <w:delText>catch all</w:delText>
        </w:r>
      </w:del>
      <w:r>
        <w:rPr>
          <w:rFonts w:ascii="Times New Roman" w:eastAsia="Times New Roman" w:hAnsi="Times New Roman" w:cs="Times New Roman"/>
          <w:color w:val="000000"/>
          <w:sz w:val="22"/>
          <w:szCs w:val="22"/>
        </w:rPr>
        <w:t xml:space="preserve"> term for a characteristic of the data. Since we are agnostic to the mechanism behind the </w:t>
      </w:r>
      <w:ins w:id="109" w:author="Rob Frost" w:date="2021-11-17T19:19:00Z">
        <w:r>
          <w:rPr>
            <w:rFonts w:ascii="Times New Roman" w:eastAsia="Times New Roman" w:hAnsi="Times New Roman" w:cs="Times New Roman"/>
            <w:color w:val="000000"/>
            <w:sz w:val="22"/>
            <w:szCs w:val="22"/>
          </w:rPr>
          <w:t>generation of zero values</w:t>
        </w:r>
      </w:ins>
      <w:del w:id="110" w:author="Rob Frost" w:date="2021-11-17T19:19:00Z">
        <w:r>
          <w:rPr>
            <w:rFonts w:ascii="Times New Roman" w:eastAsia="Times New Roman" w:hAnsi="Times New Roman" w:cs="Times New Roman"/>
            <w:color w:val="000000"/>
            <w:sz w:val="22"/>
            <w:szCs w:val="22"/>
          </w:rPr>
          <w:delText>zero-inflation process</w:delText>
        </w:r>
      </w:del>
      <w:r>
        <w:rPr>
          <w:rFonts w:ascii="Times New Roman" w:eastAsia="Times New Roman" w:hAnsi="Times New Roman" w:cs="Times New Roman"/>
          <w:color w:val="000000"/>
          <w:sz w:val="22"/>
          <w:szCs w:val="22"/>
        </w:rPr>
        <w:t>, we have amended the article to use “zero abundant” or “sparse”</w:t>
      </w:r>
      <w:ins w:id="111" w:author="Rob Frost" w:date="2021-11-17T19:19:00Z">
        <w:del w:id="112" w:author="Rob Frost" w:date="2021-11-17T19:19:00Z">
          <w:r>
            <w:rPr>
              <w:rFonts w:ascii="Times New Roman" w:eastAsia="Times New Roman" w:hAnsi="Times New Roman" w:cs="Times New Roman"/>
              <w:color w:val="000000"/>
              <w:sz w:val="22"/>
              <w:szCs w:val="22"/>
            </w:rPr>
            <w:delText xml:space="preserve"> to</w:delText>
          </w:r>
        </w:del>
      </w:ins>
      <w:del w:id="113" w:author="Rob Frost" w:date="2021-11-17T19:19:00Z">
        <w:r>
          <w:rPr>
            <w:rFonts w:ascii="Times New Roman" w:eastAsia="Times New Roman" w:hAnsi="Times New Roman" w:cs="Times New Roman"/>
            <w:color w:val="000000"/>
            <w:sz w:val="22"/>
            <w:szCs w:val="22"/>
          </w:rPr>
          <w:delText>, which hopefully is better at distinguishing the two concepts</w:delText>
        </w:r>
      </w:del>
      <w:r>
        <w:rPr>
          <w:rFonts w:ascii="Times New Roman" w:eastAsia="Times New Roman" w:hAnsi="Times New Roman" w:cs="Times New Roman"/>
          <w:color w:val="000000"/>
          <w:sz w:val="22"/>
          <w:szCs w:val="22"/>
        </w:rPr>
        <w:t xml:space="preserve">.  </w:t>
      </w:r>
    </w:p>
    <w:p w14:paraId="00000024" w14:textId="77777777" w:rsidR="001903C2" w:rsidRDefault="00641361">
      <w:pPr>
        <w:numPr>
          <w:ilvl w:val="0"/>
          <w:numId w:val="7"/>
        </w:numPr>
        <w:pBdr>
          <w:top w:val="nil"/>
          <w:left w:val="nil"/>
          <w:bottom w:val="nil"/>
          <w:right w:val="nil"/>
          <w:between w:val="nil"/>
        </w:pBdr>
        <w:spacing w:after="120"/>
        <w:rPr>
          <w:rFonts w:ascii="Times New Roman" w:eastAsia="Times New Roman" w:hAnsi="Times New Roman" w:cs="Times New Roman"/>
          <w:color w:val="FF0000"/>
          <w:sz w:val="22"/>
          <w:szCs w:val="22"/>
        </w:rPr>
      </w:pPr>
      <w:commentRangeStart w:id="114"/>
      <w:r>
        <w:rPr>
          <w:rFonts w:ascii="Times New Roman" w:eastAsia="Times New Roman" w:hAnsi="Times New Roman" w:cs="Times New Roman"/>
          <w:color w:val="FF0000"/>
          <w:sz w:val="22"/>
          <w:szCs w:val="22"/>
        </w:rPr>
        <w:t>The</w:t>
      </w:r>
      <w:commentRangeEnd w:id="114"/>
      <w:r>
        <w:commentReference w:id="114"/>
      </w:r>
      <w:r>
        <w:rPr>
          <w:rFonts w:ascii="Times New Roman" w:eastAsia="Times New Roman" w:hAnsi="Times New Roman" w:cs="Times New Roman"/>
          <w:color w:val="FF0000"/>
          <w:sz w:val="22"/>
          <w:szCs w:val="22"/>
        </w:rPr>
        <w:t xml:space="preserve"> authors state that the data is compositional because the number of reads obtained is constrained by the sequencing instrument. Would an instrument that didn't have this constraint lead to "non-compositional data"? This seems unlikely. For example, standar</w:t>
      </w:r>
      <w:r>
        <w:rPr>
          <w:rFonts w:ascii="Times New Roman" w:eastAsia="Times New Roman" w:hAnsi="Times New Roman" w:cs="Times New Roman"/>
          <w:color w:val="FF0000"/>
          <w:sz w:val="22"/>
          <w:szCs w:val="22"/>
        </w:rPr>
        <w:t>d equimolar pooling protocols explicitly dilute concentrated DNA from each sample to try to equalize sequencing depth. It’s not just an issue of the sequencer. Even sampling from an environment (e.g., taking 5 grams of stool from a larger stool sample) los</w:t>
      </w:r>
      <w:r>
        <w:rPr>
          <w:rFonts w:ascii="Times New Roman" w:eastAsia="Times New Roman" w:hAnsi="Times New Roman" w:cs="Times New Roman"/>
          <w:color w:val="FF0000"/>
          <w:sz w:val="22"/>
          <w:szCs w:val="22"/>
        </w:rPr>
        <w:t>es the notion of absolute abundance.</w:t>
      </w:r>
    </w:p>
    <w:p w14:paraId="00000025" w14:textId="77777777" w:rsidR="001903C2" w:rsidRDefault="00641361">
      <w:pPr>
        <w:pBdr>
          <w:top w:val="nil"/>
          <w:left w:val="nil"/>
          <w:bottom w:val="nil"/>
          <w:right w:val="nil"/>
          <w:between w:val="nil"/>
        </w:pBdr>
        <w:spacing w:after="120"/>
        <w:ind w:left="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We agree with the reviewer that the terminology is confusing and have added additional clarity to the manuscript. We have provided a more comprehensive response on the issue of the compositional nature of microbiome dat</w:t>
      </w:r>
      <w:r>
        <w:rPr>
          <w:rFonts w:ascii="Times New Roman" w:eastAsia="Times New Roman" w:hAnsi="Times New Roman" w:cs="Times New Roman"/>
          <w:color w:val="000000"/>
          <w:sz w:val="22"/>
          <w:szCs w:val="22"/>
        </w:rPr>
        <w:t>a in the above section (response to first comment), which we</w:t>
      </w:r>
      <w:ins w:id="115" w:author="Rob Frost" w:date="2021-11-17T19:30:00Z">
        <w:r>
          <w:rPr>
            <w:rFonts w:ascii="Times New Roman" w:eastAsia="Times New Roman" w:hAnsi="Times New Roman" w:cs="Times New Roman"/>
            <w:color w:val="000000"/>
            <w:sz w:val="22"/>
            <w:szCs w:val="22"/>
          </w:rPr>
          <w:t xml:space="preserve"> believe also addresses the</w:t>
        </w:r>
      </w:ins>
      <w:del w:id="116" w:author="Rob Frost" w:date="2021-11-17T19:30:00Z">
        <w:r>
          <w:rPr>
            <w:rFonts w:ascii="Times New Roman" w:eastAsia="Times New Roman" w:hAnsi="Times New Roman" w:cs="Times New Roman"/>
            <w:color w:val="000000"/>
            <w:sz w:val="22"/>
            <w:szCs w:val="22"/>
          </w:rPr>
          <w:delText xml:space="preserve"> hope also answers some of the</w:delText>
        </w:r>
      </w:del>
      <w:r>
        <w:rPr>
          <w:rFonts w:ascii="Times New Roman" w:eastAsia="Times New Roman" w:hAnsi="Times New Roman" w:cs="Times New Roman"/>
          <w:color w:val="000000"/>
          <w:sz w:val="22"/>
          <w:szCs w:val="22"/>
        </w:rPr>
        <w:t xml:space="preserve"> issues raised in this comment. </w:t>
      </w:r>
    </w:p>
    <w:p w14:paraId="00000026" w14:textId="77777777" w:rsidR="001903C2" w:rsidRDefault="00641361">
      <w:pPr>
        <w:numPr>
          <w:ilvl w:val="0"/>
          <w:numId w:val="7"/>
        </w:numPr>
        <w:pBdr>
          <w:top w:val="nil"/>
          <w:left w:val="nil"/>
          <w:bottom w:val="nil"/>
          <w:right w:val="nil"/>
          <w:between w:val="nil"/>
        </w:pBdr>
        <w:spacing w:after="120"/>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 xml:space="preserve">The GSEA method cited on line 51 is not a random-walk like statistic. I think it may be a Brownian bridge </w:t>
      </w:r>
      <w:r>
        <w:rPr>
          <w:rFonts w:ascii="Times New Roman" w:eastAsia="Times New Roman" w:hAnsi="Times New Roman" w:cs="Times New Roman"/>
          <w:color w:val="FF0000"/>
          <w:sz w:val="22"/>
          <w:szCs w:val="22"/>
        </w:rPr>
        <w:t xml:space="preserve">but </w:t>
      </w:r>
      <w:proofErr w:type="gramStart"/>
      <w:r>
        <w:rPr>
          <w:rFonts w:ascii="Times New Roman" w:eastAsia="Times New Roman" w:hAnsi="Times New Roman" w:cs="Times New Roman"/>
          <w:color w:val="FF0000"/>
          <w:sz w:val="22"/>
          <w:szCs w:val="22"/>
        </w:rPr>
        <w:t>its</w:t>
      </w:r>
      <w:proofErr w:type="gramEnd"/>
      <w:r>
        <w:rPr>
          <w:rFonts w:ascii="Times New Roman" w:eastAsia="Times New Roman" w:hAnsi="Times New Roman" w:cs="Times New Roman"/>
          <w:color w:val="FF0000"/>
          <w:sz w:val="22"/>
          <w:szCs w:val="22"/>
        </w:rPr>
        <w:t xml:space="preserve"> constrained to be zero at either end -- not a random walk.</w:t>
      </w:r>
    </w:p>
    <w:p w14:paraId="00000027" w14:textId="77777777" w:rsidR="001903C2" w:rsidRDefault="00641361">
      <w:pPr>
        <w:pBdr>
          <w:top w:val="nil"/>
          <w:left w:val="nil"/>
          <w:bottom w:val="nil"/>
          <w:right w:val="nil"/>
          <w:between w:val="nil"/>
        </w:pBdr>
        <w:spacing w:after="120"/>
        <w:ind w:left="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We thank the reviewer for the clarification. The “random-walk like statistic” phrase has been clarified and amended in the introduction section (lines X – Y).  </w:t>
      </w:r>
    </w:p>
    <w:p w14:paraId="00000028" w14:textId="77777777" w:rsidR="001903C2" w:rsidRDefault="00641361">
      <w:pPr>
        <w:numPr>
          <w:ilvl w:val="0"/>
          <w:numId w:val="7"/>
        </w:numPr>
        <w:pBdr>
          <w:top w:val="nil"/>
          <w:left w:val="nil"/>
          <w:bottom w:val="nil"/>
          <w:right w:val="nil"/>
          <w:between w:val="nil"/>
        </w:pBdr>
        <w:spacing w:after="120"/>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 xml:space="preserve">Between lines 73 and 85 the </w:t>
      </w:r>
      <w:r>
        <w:rPr>
          <w:rFonts w:ascii="Times New Roman" w:eastAsia="Times New Roman" w:hAnsi="Times New Roman" w:cs="Times New Roman"/>
          <w:color w:val="FF0000"/>
          <w:sz w:val="22"/>
          <w:szCs w:val="22"/>
        </w:rPr>
        <w:t>authors do not properly motivate the multiplicative rather than additive amalgamation. They mention the downsides of the "naive summation-based method</w:t>
      </w:r>
      <w:proofErr w:type="gramStart"/>
      <w:r>
        <w:rPr>
          <w:rFonts w:ascii="Times New Roman" w:eastAsia="Times New Roman" w:hAnsi="Times New Roman" w:cs="Times New Roman"/>
          <w:color w:val="FF0000"/>
          <w:sz w:val="22"/>
          <w:szCs w:val="22"/>
        </w:rPr>
        <w:t>"</w:t>
      </w:r>
      <w:proofErr w:type="gramEnd"/>
      <w:r>
        <w:rPr>
          <w:rFonts w:ascii="Times New Roman" w:eastAsia="Times New Roman" w:hAnsi="Times New Roman" w:cs="Times New Roman"/>
          <w:color w:val="FF0000"/>
          <w:sz w:val="22"/>
          <w:szCs w:val="22"/>
        </w:rPr>
        <w:t xml:space="preserve"> but this is unclear. From later in the </w:t>
      </w:r>
      <w:proofErr w:type="gramStart"/>
      <w:r>
        <w:rPr>
          <w:rFonts w:ascii="Times New Roman" w:eastAsia="Times New Roman" w:hAnsi="Times New Roman" w:cs="Times New Roman"/>
          <w:color w:val="FF0000"/>
          <w:sz w:val="22"/>
          <w:szCs w:val="22"/>
        </w:rPr>
        <w:t>manuscript</w:t>
      </w:r>
      <w:proofErr w:type="gramEnd"/>
      <w:r>
        <w:rPr>
          <w:rFonts w:ascii="Times New Roman" w:eastAsia="Times New Roman" w:hAnsi="Times New Roman" w:cs="Times New Roman"/>
          <w:color w:val="FF0000"/>
          <w:sz w:val="22"/>
          <w:szCs w:val="22"/>
        </w:rPr>
        <w:t xml:space="preserve"> I gather that this statement reflects the perturbation</w:t>
      </w:r>
      <w:r>
        <w:rPr>
          <w:rFonts w:ascii="Times New Roman" w:eastAsia="Times New Roman" w:hAnsi="Times New Roman" w:cs="Times New Roman"/>
          <w:color w:val="FF0000"/>
          <w:sz w:val="22"/>
          <w:szCs w:val="22"/>
        </w:rPr>
        <w:t xml:space="preserve"> invariance of multiplicative amalgamation: given that some have argued that measurement bias can be modeled as a constant compositional perturbation. This needs to be made explicit. There is no inherent downside of summation (i.e., additive amalgamation) </w:t>
      </w:r>
      <w:r>
        <w:rPr>
          <w:rFonts w:ascii="Times New Roman" w:eastAsia="Times New Roman" w:hAnsi="Times New Roman" w:cs="Times New Roman"/>
          <w:color w:val="FF0000"/>
          <w:sz w:val="22"/>
          <w:szCs w:val="22"/>
        </w:rPr>
        <w:t xml:space="preserve">- </w:t>
      </w:r>
      <w:proofErr w:type="spellStart"/>
      <w:r>
        <w:rPr>
          <w:rFonts w:ascii="Times New Roman" w:eastAsia="Times New Roman" w:hAnsi="Times New Roman" w:cs="Times New Roman"/>
          <w:color w:val="FF0000"/>
          <w:sz w:val="22"/>
          <w:szCs w:val="22"/>
        </w:rPr>
        <w:t>its</w:t>
      </w:r>
      <w:proofErr w:type="spellEnd"/>
      <w:r>
        <w:rPr>
          <w:rFonts w:ascii="Times New Roman" w:eastAsia="Times New Roman" w:hAnsi="Times New Roman" w:cs="Times New Roman"/>
          <w:color w:val="FF0000"/>
          <w:sz w:val="22"/>
          <w:szCs w:val="22"/>
        </w:rPr>
        <w:t xml:space="preserve"> a modeling choice and it is not "naive".</w:t>
      </w:r>
    </w:p>
    <w:p w14:paraId="00000029" w14:textId="77777777" w:rsidR="001903C2" w:rsidRDefault="00641361">
      <w:pPr>
        <w:pBdr>
          <w:top w:val="nil"/>
          <w:left w:val="nil"/>
          <w:bottom w:val="nil"/>
          <w:right w:val="nil"/>
          <w:between w:val="nil"/>
        </w:pBdr>
        <w:spacing w:after="120"/>
        <w:ind w:left="720"/>
        <w:rPr>
          <w:rFonts w:ascii="Times New Roman" w:eastAsia="Times New Roman" w:hAnsi="Times New Roman" w:cs="Times New Roman"/>
          <w:color w:val="000000"/>
          <w:sz w:val="22"/>
          <w:szCs w:val="22"/>
        </w:rPr>
      </w:pPr>
      <w:commentRangeStart w:id="117"/>
      <w:commentRangeStart w:id="118"/>
      <w:r>
        <w:rPr>
          <w:rFonts w:ascii="Times New Roman" w:eastAsia="Times New Roman" w:hAnsi="Times New Roman" w:cs="Times New Roman"/>
          <w:color w:val="000000"/>
          <w:sz w:val="22"/>
          <w:szCs w:val="22"/>
        </w:rPr>
        <w:t>We agree with the reviewer t</w:t>
      </w:r>
      <w:commentRangeEnd w:id="117"/>
      <w:r>
        <w:commentReference w:id="117"/>
      </w:r>
      <w:commentRangeEnd w:id="118"/>
      <w:r>
        <w:commentReference w:id="118"/>
      </w:r>
      <w:r>
        <w:rPr>
          <w:rFonts w:ascii="Times New Roman" w:eastAsia="Times New Roman" w:hAnsi="Times New Roman" w:cs="Times New Roman"/>
          <w:color w:val="000000"/>
          <w:sz w:val="22"/>
          <w:szCs w:val="22"/>
        </w:rPr>
        <w:t>hat labelling additive amalgamation as “naïve” is a mischaracterization. We have reworked the introduction section (lines X – Y) to highlight the differences more clearly betw</w:t>
      </w:r>
      <w:r>
        <w:rPr>
          <w:rFonts w:ascii="Times New Roman" w:eastAsia="Times New Roman" w:hAnsi="Times New Roman" w:cs="Times New Roman"/>
          <w:color w:val="000000"/>
          <w:sz w:val="22"/>
          <w:szCs w:val="22"/>
        </w:rPr>
        <w:t xml:space="preserve">een product and sum-based aggregations and provide a robust justification for our approach. </w:t>
      </w:r>
    </w:p>
    <w:p w14:paraId="0000002A" w14:textId="77777777" w:rsidR="001903C2" w:rsidRDefault="00641361">
      <w:pPr>
        <w:numPr>
          <w:ilvl w:val="0"/>
          <w:numId w:val="7"/>
        </w:numPr>
        <w:pBdr>
          <w:top w:val="nil"/>
          <w:left w:val="nil"/>
          <w:bottom w:val="nil"/>
          <w:right w:val="nil"/>
          <w:between w:val="nil"/>
        </w:pBdr>
        <w:spacing w:after="120"/>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 xml:space="preserve">The authors mention "adjusting for correlation" multiple times throughout the manuscript yet the motivation is not properly clarified. The best I can guess is that they are saying that they need to modify the </w:t>
      </w:r>
      <w:proofErr w:type="gramStart"/>
      <w:r>
        <w:rPr>
          <w:rFonts w:ascii="Times New Roman" w:eastAsia="Times New Roman" w:hAnsi="Times New Roman" w:cs="Times New Roman"/>
          <w:color w:val="FF0000"/>
          <w:sz w:val="22"/>
          <w:szCs w:val="22"/>
        </w:rPr>
        <w:t>null-hypothesis</w:t>
      </w:r>
      <w:proofErr w:type="gramEnd"/>
      <w:r>
        <w:rPr>
          <w:rFonts w:ascii="Times New Roman" w:eastAsia="Times New Roman" w:hAnsi="Times New Roman" w:cs="Times New Roman"/>
          <w:color w:val="FF0000"/>
          <w:sz w:val="22"/>
          <w:szCs w:val="22"/>
        </w:rPr>
        <w:t xml:space="preserve"> to account for a trivial case w</w:t>
      </w:r>
      <w:r>
        <w:rPr>
          <w:rFonts w:ascii="Times New Roman" w:eastAsia="Times New Roman" w:hAnsi="Times New Roman" w:cs="Times New Roman"/>
          <w:color w:val="FF0000"/>
          <w:sz w:val="22"/>
          <w:szCs w:val="22"/>
        </w:rPr>
        <w:t>here something looks differential expressed or set enriched when really it’s just due to the correlation structure between taxa. That said, I think there are many potential sources of confusion that the authors should clarify. Couldn't set enrichment be re</w:t>
      </w:r>
      <w:r>
        <w:rPr>
          <w:rFonts w:ascii="Times New Roman" w:eastAsia="Times New Roman" w:hAnsi="Times New Roman" w:cs="Times New Roman"/>
          <w:color w:val="FF0000"/>
          <w:sz w:val="22"/>
          <w:szCs w:val="22"/>
        </w:rPr>
        <w:t xml:space="preserve">flected in those correlations? </w:t>
      </w:r>
      <w:proofErr w:type="gramStart"/>
      <w:r>
        <w:rPr>
          <w:rFonts w:ascii="Times New Roman" w:eastAsia="Times New Roman" w:hAnsi="Times New Roman" w:cs="Times New Roman"/>
          <w:color w:val="FF0000"/>
          <w:sz w:val="22"/>
          <w:szCs w:val="22"/>
        </w:rPr>
        <w:t>Isn't</w:t>
      </w:r>
      <w:proofErr w:type="gramEnd"/>
      <w:r>
        <w:rPr>
          <w:rFonts w:ascii="Times New Roman" w:eastAsia="Times New Roman" w:hAnsi="Times New Roman" w:cs="Times New Roman"/>
          <w:color w:val="FF0000"/>
          <w:sz w:val="22"/>
          <w:szCs w:val="22"/>
        </w:rPr>
        <w:t xml:space="preserve"> the correlations actually a non-trivial part of what the authors are trying to model? In other </w:t>
      </w:r>
      <w:proofErr w:type="gramStart"/>
      <w:r>
        <w:rPr>
          <w:rFonts w:ascii="Times New Roman" w:eastAsia="Times New Roman" w:hAnsi="Times New Roman" w:cs="Times New Roman"/>
          <w:color w:val="FF0000"/>
          <w:sz w:val="22"/>
          <w:szCs w:val="22"/>
        </w:rPr>
        <w:t>words</w:t>
      </w:r>
      <w:proofErr w:type="gramEnd"/>
      <w:r>
        <w:rPr>
          <w:rFonts w:ascii="Times New Roman" w:eastAsia="Times New Roman" w:hAnsi="Times New Roman" w:cs="Times New Roman"/>
          <w:color w:val="FF0000"/>
          <w:sz w:val="22"/>
          <w:szCs w:val="22"/>
        </w:rPr>
        <w:t xml:space="preserve"> if a set of microbes is highly correlated wouldn't that be a sign that that set is potentially enriched or de-enriched</w:t>
      </w:r>
      <w:r>
        <w:rPr>
          <w:rFonts w:ascii="Times New Roman" w:eastAsia="Times New Roman" w:hAnsi="Times New Roman" w:cs="Times New Roman"/>
          <w:color w:val="FF0000"/>
          <w:sz w:val="22"/>
          <w:szCs w:val="22"/>
        </w:rPr>
        <w:t>? I don't think I understand this point completely but I think it is likely non-trivial. I would encourage the authors to clarify the role of correlation.</w:t>
      </w:r>
    </w:p>
    <w:p w14:paraId="0000002B" w14:textId="77777777" w:rsidR="001903C2" w:rsidRDefault="00641361">
      <w:pPr>
        <w:pBdr>
          <w:top w:val="nil"/>
          <w:left w:val="nil"/>
          <w:bottom w:val="nil"/>
          <w:right w:val="nil"/>
          <w:between w:val="nil"/>
        </w:pBdr>
        <w:spacing w:after="120"/>
        <w:ind w:left="720"/>
        <w:rPr>
          <w:rFonts w:ascii="Times New Roman" w:eastAsia="Times New Roman" w:hAnsi="Times New Roman" w:cs="Times New Roman"/>
          <w:color w:val="000000"/>
          <w:sz w:val="22"/>
          <w:szCs w:val="22"/>
        </w:rPr>
      </w:pPr>
      <w:ins w:id="119" w:author="Anne Hoen" w:date="2021-11-19T13:53:00Z">
        <w:r>
          <w:rPr>
            <w:rFonts w:ascii="Times New Roman" w:eastAsia="Times New Roman" w:hAnsi="Times New Roman" w:cs="Times New Roman"/>
            <w:color w:val="FF0000"/>
            <w:sz w:val="22"/>
            <w:szCs w:val="22"/>
          </w:rPr>
          <w:t>We thank the reviewer for pointing out</w:t>
        </w:r>
      </w:ins>
      <w:del w:id="120" w:author="Anne Hoen" w:date="2021-11-19T13:53:00Z">
        <w:r>
          <w:rPr>
            <w:rFonts w:ascii="Times New Roman" w:eastAsia="Times New Roman" w:hAnsi="Times New Roman" w:cs="Times New Roman"/>
            <w:color w:val="000000"/>
            <w:sz w:val="22"/>
            <w:szCs w:val="22"/>
          </w:rPr>
          <w:delText>We agree with the reviewer</w:delText>
        </w:r>
      </w:del>
      <w:r>
        <w:rPr>
          <w:rFonts w:ascii="Times New Roman" w:eastAsia="Times New Roman" w:hAnsi="Times New Roman" w:cs="Times New Roman"/>
          <w:color w:val="000000"/>
          <w:sz w:val="22"/>
          <w:szCs w:val="22"/>
        </w:rPr>
        <w:t xml:space="preserve"> that the motivation behind “adjustin</w:t>
      </w:r>
      <w:r>
        <w:rPr>
          <w:rFonts w:ascii="Times New Roman" w:eastAsia="Times New Roman" w:hAnsi="Times New Roman" w:cs="Times New Roman"/>
          <w:color w:val="000000"/>
          <w:sz w:val="22"/>
          <w:szCs w:val="22"/>
        </w:rPr>
        <w:t xml:space="preserve">g for correlation” was not clearly communicated in the manuscript. We have amended the “Statistical properties” section to provide more commentary on this concept (lines X-Y). </w:t>
      </w:r>
    </w:p>
    <w:p w14:paraId="0000002C" w14:textId="77777777" w:rsidR="001903C2" w:rsidRDefault="00641361">
      <w:pPr>
        <w:pBdr>
          <w:top w:val="nil"/>
          <w:left w:val="nil"/>
          <w:bottom w:val="nil"/>
          <w:right w:val="nil"/>
          <w:between w:val="nil"/>
        </w:pBdr>
        <w:spacing w:after="120"/>
        <w:ind w:left="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Additionally, we agree with the reviewer that there are situations where highly</w:t>
      </w:r>
      <w:r>
        <w:rPr>
          <w:rFonts w:ascii="Times New Roman" w:eastAsia="Times New Roman" w:hAnsi="Times New Roman" w:cs="Times New Roman"/>
          <w:color w:val="000000"/>
          <w:sz w:val="22"/>
          <w:szCs w:val="22"/>
        </w:rPr>
        <w:t xml:space="preserve"> correlated sets are biologically relevant. As such, we have provided more commentary in the same section (lines X-</w:t>
      </w:r>
      <w:r>
        <w:rPr>
          <w:rFonts w:ascii="Times New Roman" w:eastAsia="Times New Roman" w:hAnsi="Times New Roman" w:cs="Times New Roman"/>
          <w:color w:val="000000"/>
          <w:sz w:val="22"/>
          <w:szCs w:val="22"/>
        </w:rPr>
        <w:lastRenderedPageBreak/>
        <w:t>Y) with regards to that issue and have left the decision whether to adjust for correlation to the user. This also supports the notion (as als</w:t>
      </w:r>
      <w:r>
        <w:rPr>
          <w:rFonts w:ascii="Times New Roman" w:eastAsia="Times New Roman" w:hAnsi="Times New Roman" w:cs="Times New Roman"/>
          <w:color w:val="000000"/>
          <w:sz w:val="22"/>
          <w:szCs w:val="22"/>
        </w:rPr>
        <w:t xml:space="preserve">o recommended by reviewer 2) that set-based analysis is </w:t>
      </w:r>
      <w:ins w:id="121" w:author="Rob Frost" w:date="2021-11-17T19:31:00Z">
        <w:r>
          <w:rPr>
            <w:rFonts w:ascii="Times New Roman" w:eastAsia="Times New Roman" w:hAnsi="Times New Roman" w:cs="Times New Roman"/>
            <w:color w:val="000000"/>
            <w:sz w:val="22"/>
            <w:szCs w:val="22"/>
          </w:rPr>
          <w:t xml:space="preserve">usually </w:t>
        </w:r>
      </w:ins>
      <w:del w:id="122" w:author="Rob Frost" w:date="2021-11-17T19:31:00Z">
        <w:r>
          <w:rPr>
            <w:rFonts w:ascii="Times New Roman" w:eastAsia="Times New Roman" w:hAnsi="Times New Roman" w:cs="Times New Roman"/>
            <w:color w:val="000000"/>
            <w:sz w:val="22"/>
            <w:szCs w:val="22"/>
          </w:rPr>
          <w:delText>also</w:delText>
        </w:r>
      </w:del>
      <w:r>
        <w:rPr>
          <w:rFonts w:ascii="Times New Roman" w:eastAsia="Times New Roman" w:hAnsi="Times New Roman" w:cs="Times New Roman"/>
          <w:color w:val="000000"/>
          <w:sz w:val="22"/>
          <w:szCs w:val="22"/>
        </w:rPr>
        <w:t xml:space="preserve"> exploratory </w:t>
      </w:r>
      <w:ins w:id="123" w:author="Rob Frost" w:date="2021-11-17T19:31:00Z">
        <w:r>
          <w:rPr>
            <w:rFonts w:ascii="Times New Roman" w:eastAsia="Times New Roman" w:hAnsi="Times New Roman" w:cs="Times New Roman"/>
            <w:color w:val="000000"/>
            <w:sz w:val="22"/>
            <w:szCs w:val="22"/>
          </w:rPr>
          <w:t>rather than</w:t>
        </w:r>
      </w:ins>
      <w:del w:id="124" w:author="Rob Frost" w:date="2021-11-17T19:31:00Z">
        <w:r>
          <w:rPr>
            <w:rFonts w:ascii="Times New Roman" w:eastAsia="Times New Roman" w:hAnsi="Times New Roman" w:cs="Times New Roman"/>
            <w:color w:val="000000"/>
            <w:sz w:val="22"/>
            <w:szCs w:val="22"/>
          </w:rPr>
          <w:delText>and not</w:delText>
        </w:r>
      </w:del>
      <w:r>
        <w:rPr>
          <w:rFonts w:ascii="Times New Roman" w:eastAsia="Times New Roman" w:hAnsi="Times New Roman" w:cs="Times New Roman"/>
          <w:color w:val="000000"/>
          <w:sz w:val="22"/>
          <w:szCs w:val="22"/>
        </w:rPr>
        <w:t xml:space="preserve"> confirmatory</w:t>
      </w:r>
      <w:ins w:id="125" w:author="Rob Frost" w:date="2021-11-17T19:32:00Z">
        <w:r>
          <w:rPr>
            <w:rFonts w:ascii="Times New Roman" w:eastAsia="Times New Roman" w:hAnsi="Times New Roman" w:cs="Times New Roman"/>
            <w:color w:val="000000"/>
            <w:sz w:val="22"/>
            <w:szCs w:val="22"/>
          </w:rPr>
          <w:t xml:space="preserve"> so </w:t>
        </w:r>
        <w:proofErr w:type="spellStart"/>
        <w:r>
          <w:rPr>
            <w:rFonts w:ascii="Times New Roman" w:eastAsia="Times New Roman" w:hAnsi="Times New Roman" w:cs="Times New Roman"/>
            <w:color w:val="000000"/>
            <w:sz w:val="22"/>
            <w:szCs w:val="22"/>
          </w:rPr>
          <w:t>an</w:t>
        </w:r>
      </w:ins>
      <w:del w:id="126" w:author="Rob Frost" w:date="2021-11-17T19:32:00Z">
        <w:r>
          <w:rPr>
            <w:rFonts w:ascii="Times New Roman" w:eastAsia="Times New Roman" w:hAnsi="Times New Roman" w:cs="Times New Roman"/>
            <w:color w:val="000000"/>
            <w:sz w:val="22"/>
            <w:szCs w:val="22"/>
          </w:rPr>
          <w:delText xml:space="preserve">, of which an </w:delText>
        </w:r>
      </w:del>
      <w:r>
        <w:rPr>
          <w:rFonts w:ascii="Times New Roman" w:eastAsia="Times New Roman" w:hAnsi="Times New Roman" w:cs="Times New Roman"/>
          <w:color w:val="000000"/>
          <w:sz w:val="22"/>
          <w:szCs w:val="22"/>
        </w:rPr>
        <w:t>inflated</w:t>
      </w:r>
      <w:proofErr w:type="spellEnd"/>
      <w:r>
        <w:rPr>
          <w:rFonts w:ascii="Times New Roman" w:eastAsia="Times New Roman" w:hAnsi="Times New Roman" w:cs="Times New Roman"/>
          <w:color w:val="000000"/>
          <w:sz w:val="22"/>
          <w:szCs w:val="22"/>
        </w:rPr>
        <w:t xml:space="preserve"> type I error </w:t>
      </w:r>
      <w:ins w:id="127" w:author="Rob Frost" w:date="2021-11-17T19:32:00Z">
        <w:r>
          <w:rPr>
            <w:rFonts w:ascii="Times New Roman" w:eastAsia="Times New Roman" w:hAnsi="Times New Roman" w:cs="Times New Roman"/>
            <w:color w:val="000000"/>
            <w:sz w:val="22"/>
            <w:szCs w:val="22"/>
          </w:rPr>
          <w:t>may be</w:t>
        </w:r>
      </w:ins>
      <w:del w:id="128" w:author="Rob Frost" w:date="2021-11-17T19:32:00Z">
        <w:r>
          <w:rPr>
            <w:rFonts w:ascii="Times New Roman" w:eastAsia="Times New Roman" w:hAnsi="Times New Roman" w:cs="Times New Roman"/>
            <w:color w:val="000000"/>
            <w:sz w:val="22"/>
            <w:szCs w:val="22"/>
          </w:rPr>
          <w:delText>is</w:delText>
        </w:r>
      </w:del>
      <w:r>
        <w:rPr>
          <w:rFonts w:ascii="Times New Roman" w:eastAsia="Times New Roman" w:hAnsi="Times New Roman" w:cs="Times New Roman"/>
          <w:color w:val="000000"/>
          <w:sz w:val="22"/>
          <w:szCs w:val="22"/>
        </w:rPr>
        <w:t xml:space="preserve"> acceptable </w:t>
      </w:r>
      <w:ins w:id="129" w:author="Rob Frost" w:date="2021-11-17T19:32:00Z">
        <w:r>
          <w:rPr>
            <w:rFonts w:ascii="Times New Roman" w:eastAsia="Times New Roman" w:hAnsi="Times New Roman" w:cs="Times New Roman"/>
            <w:color w:val="000000"/>
            <w:sz w:val="22"/>
            <w:szCs w:val="22"/>
          </w:rPr>
          <w:t xml:space="preserve">to </w:t>
        </w:r>
        <w:proofErr w:type="spellStart"/>
        <w:r>
          <w:rPr>
            <w:rFonts w:ascii="Times New Roman" w:eastAsia="Times New Roman" w:hAnsi="Times New Roman" w:cs="Times New Roman"/>
            <w:color w:val="000000"/>
            <w:sz w:val="22"/>
            <w:szCs w:val="22"/>
          </w:rPr>
          <w:t>achieve</w:t>
        </w:r>
      </w:ins>
      <w:del w:id="130" w:author="Rob Frost" w:date="2021-11-17T19:32:00Z">
        <w:r>
          <w:rPr>
            <w:rFonts w:ascii="Times New Roman" w:eastAsia="Times New Roman" w:hAnsi="Times New Roman" w:cs="Times New Roman"/>
            <w:color w:val="000000"/>
            <w:sz w:val="22"/>
            <w:szCs w:val="22"/>
          </w:rPr>
          <w:delText xml:space="preserve">if </w:delText>
        </w:r>
      </w:del>
      <w:r>
        <w:rPr>
          <w:rFonts w:ascii="Times New Roman" w:eastAsia="Times New Roman" w:hAnsi="Times New Roman" w:cs="Times New Roman"/>
          <w:color w:val="000000"/>
          <w:sz w:val="22"/>
          <w:szCs w:val="22"/>
        </w:rPr>
        <w:t>higher</w:t>
      </w:r>
      <w:proofErr w:type="spellEnd"/>
      <w:r>
        <w:rPr>
          <w:rFonts w:ascii="Times New Roman" w:eastAsia="Times New Roman" w:hAnsi="Times New Roman" w:cs="Times New Roman"/>
          <w:color w:val="000000"/>
          <w:sz w:val="22"/>
          <w:szCs w:val="22"/>
        </w:rPr>
        <w:t xml:space="preserve"> power</w:t>
      </w:r>
      <w:del w:id="131" w:author="Rob Frost" w:date="2021-11-17T19:32:00Z">
        <w:r>
          <w:rPr>
            <w:rFonts w:ascii="Times New Roman" w:eastAsia="Times New Roman" w:hAnsi="Times New Roman" w:cs="Times New Roman"/>
            <w:color w:val="000000"/>
            <w:sz w:val="22"/>
            <w:szCs w:val="22"/>
          </w:rPr>
          <w:delText xml:space="preserve"> is achieved</w:delText>
        </w:r>
      </w:del>
      <w:r>
        <w:rPr>
          <w:rFonts w:ascii="Times New Roman" w:eastAsia="Times New Roman" w:hAnsi="Times New Roman" w:cs="Times New Roman"/>
          <w:color w:val="000000"/>
          <w:sz w:val="22"/>
          <w:szCs w:val="22"/>
        </w:rPr>
        <w:t xml:space="preserve">. </w:t>
      </w:r>
    </w:p>
    <w:p w14:paraId="0000002D" w14:textId="77777777" w:rsidR="001903C2" w:rsidRDefault="00641361">
      <w:pPr>
        <w:numPr>
          <w:ilvl w:val="0"/>
          <w:numId w:val="7"/>
        </w:numPr>
        <w:pBdr>
          <w:top w:val="nil"/>
          <w:left w:val="nil"/>
          <w:bottom w:val="nil"/>
          <w:right w:val="nil"/>
          <w:between w:val="nil"/>
        </w:pBdr>
        <w:spacing w:after="120"/>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 xml:space="preserve">On lines 167-170 the authors state that since the </w:t>
      </w:r>
      <w:proofErr w:type="spellStart"/>
      <w:r>
        <w:rPr>
          <w:rFonts w:ascii="Times New Roman" w:eastAsia="Times New Roman" w:hAnsi="Times New Roman" w:cs="Times New Roman"/>
          <w:color w:val="FF0000"/>
          <w:sz w:val="22"/>
          <w:szCs w:val="22"/>
        </w:rPr>
        <w:t>cILR</w:t>
      </w:r>
      <w:proofErr w:type="spellEnd"/>
      <w:r>
        <w:rPr>
          <w:rFonts w:ascii="Times New Roman" w:eastAsia="Times New Roman" w:hAnsi="Times New Roman" w:cs="Times New Roman"/>
          <w:color w:val="FF0000"/>
          <w:sz w:val="22"/>
          <w:szCs w:val="22"/>
        </w:rPr>
        <w:t xml:space="preserve"> are not orthogonal a correlation can exist between </w:t>
      </w:r>
      <w:proofErr w:type="spellStart"/>
      <w:r>
        <w:rPr>
          <w:rFonts w:ascii="Times New Roman" w:eastAsia="Times New Roman" w:hAnsi="Times New Roman" w:cs="Times New Roman"/>
          <w:color w:val="FF0000"/>
          <w:sz w:val="22"/>
          <w:szCs w:val="22"/>
        </w:rPr>
        <w:t>cILR</w:t>
      </w:r>
      <w:proofErr w:type="spellEnd"/>
      <w:r>
        <w:rPr>
          <w:rFonts w:ascii="Times New Roman" w:eastAsia="Times New Roman" w:hAnsi="Times New Roman" w:cs="Times New Roman"/>
          <w:color w:val="FF0000"/>
          <w:sz w:val="22"/>
          <w:szCs w:val="22"/>
        </w:rPr>
        <w:t xml:space="preserve"> aggregated variables. This is misleading there can be correlation </w:t>
      </w:r>
      <w:proofErr w:type="gramStart"/>
      <w:r>
        <w:rPr>
          <w:rFonts w:ascii="Times New Roman" w:eastAsia="Times New Roman" w:hAnsi="Times New Roman" w:cs="Times New Roman"/>
          <w:color w:val="FF0000"/>
          <w:sz w:val="22"/>
          <w:szCs w:val="22"/>
        </w:rPr>
        <w:t>whether or not</w:t>
      </w:r>
      <w:proofErr w:type="gramEnd"/>
      <w:r>
        <w:rPr>
          <w:rFonts w:ascii="Times New Roman" w:eastAsia="Times New Roman" w:hAnsi="Times New Roman" w:cs="Times New Roman"/>
          <w:color w:val="FF0000"/>
          <w:sz w:val="22"/>
          <w:szCs w:val="22"/>
        </w:rPr>
        <w:t xml:space="preserve"> the </w:t>
      </w:r>
      <w:proofErr w:type="spellStart"/>
      <w:r>
        <w:rPr>
          <w:rFonts w:ascii="Times New Roman" w:eastAsia="Times New Roman" w:hAnsi="Times New Roman" w:cs="Times New Roman"/>
          <w:color w:val="FF0000"/>
          <w:sz w:val="22"/>
          <w:szCs w:val="22"/>
        </w:rPr>
        <w:t>cILR's</w:t>
      </w:r>
      <w:proofErr w:type="spellEnd"/>
      <w:r>
        <w:rPr>
          <w:rFonts w:ascii="Times New Roman" w:eastAsia="Times New Roman" w:hAnsi="Times New Roman" w:cs="Times New Roman"/>
          <w:color w:val="FF0000"/>
          <w:sz w:val="22"/>
          <w:szCs w:val="22"/>
        </w:rPr>
        <w:t xml:space="preserve"> are orthogonal or not, orthogonality and a lack of co</w:t>
      </w:r>
      <w:r>
        <w:rPr>
          <w:rFonts w:ascii="Times New Roman" w:eastAsia="Times New Roman" w:hAnsi="Times New Roman" w:cs="Times New Roman"/>
          <w:color w:val="FF0000"/>
          <w:sz w:val="22"/>
          <w:szCs w:val="22"/>
        </w:rPr>
        <w:t>rrelation are separate concepts.</w:t>
      </w:r>
    </w:p>
    <w:p w14:paraId="0000002E" w14:textId="77777777" w:rsidR="001903C2" w:rsidRDefault="00641361">
      <w:pPr>
        <w:pBdr>
          <w:top w:val="nil"/>
          <w:left w:val="nil"/>
          <w:bottom w:val="nil"/>
          <w:right w:val="nil"/>
          <w:between w:val="nil"/>
        </w:pBdr>
        <w:spacing w:after="120"/>
        <w:ind w:left="720"/>
        <w:rPr>
          <w:rFonts w:ascii="Times New Roman" w:eastAsia="Times New Roman" w:hAnsi="Times New Roman" w:cs="Times New Roman"/>
          <w:color w:val="000000"/>
          <w:sz w:val="22"/>
          <w:szCs w:val="22"/>
        </w:rPr>
      </w:pPr>
      <w:del w:id="132" w:author="Anne Hoen" w:date="2021-11-19T13:54:00Z">
        <w:r>
          <w:rPr>
            <w:rFonts w:ascii="Times New Roman" w:eastAsia="Times New Roman" w:hAnsi="Times New Roman" w:cs="Times New Roman"/>
            <w:color w:val="000000"/>
            <w:sz w:val="22"/>
            <w:szCs w:val="22"/>
          </w:rPr>
          <w:delText xml:space="preserve">We agree with the reviewer’s comment. </w:delText>
        </w:r>
      </w:del>
      <w:r>
        <w:rPr>
          <w:rFonts w:ascii="Times New Roman" w:eastAsia="Times New Roman" w:hAnsi="Times New Roman" w:cs="Times New Roman"/>
          <w:color w:val="000000"/>
          <w:sz w:val="22"/>
          <w:szCs w:val="22"/>
        </w:rPr>
        <w:t xml:space="preserve">The relevant section (lines X – Y, “Statistical properties” section) </w:t>
      </w:r>
      <w:ins w:id="133" w:author="Rob Frost" w:date="2021-11-17T19:32:00Z">
        <w:r>
          <w:rPr>
            <w:rFonts w:ascii="Times New Roman" w:eastAsia="Times New Roman" w:hAnsi="Times New Roman" w:cs="Times New Roman"/>
            <w:color w:val="000000"/>
            <w:sz w:val="22"/>
            <w:szCs w:val="22"/>
          </w:rPr>
          <w:t>have been revised to</w:t>
        </w:r>
      </w:ins>
      <w:del w:id="134" w:author="Rob Frost" w:date="2021-11-17T19:32:00Z">
        <w:r>
          <w:rPr>
            <w:rFonts w:ascii="Times New Roman" w:eastAsia="Times New Roman" w:hAnsi="Times New Roman" w:cs="Times New Roman"/>
            <w:color w:val="000000"/>
            <w:sz w:val="22"/>
            <w:szCs w:val="22"/>
          </w:rPr>
          <w:delText>to</w:delText>
        </w:r>
      </w:del>
      <w:r>
        <w:rPr>
          <w:rFonts w:ascii="Times New Roman" w:eastAsia="Times New Roman" w:hAnsi="Times New Roman" w:cs="Times New Roman"/>
          <w:color w:val="000000"/>
          <w:sz w:val="22"/>
          <w:szCs w:val="22"/>
        </w:rPr>
        <w:t xml:space="preserve"> correct for this misconception. </w:t>
      </w:r>
    </w:p>
    <w:p w14:paraId="0000002F" w14:textId="77777777" w:rsidR="001903C2" w:rsidRDefault="00641361">
      <w:pPr>
        <w:numPr>
          <w:ilvl w:val="0"/>
          <w:numId w:val="7"/>
        </w:numPr>
        <w:pBdr>
          <w:top w:val="nil"/>
          <w:left w:val="nil"/>
          <w:bottom w:val="nil"/>
          <w:right w:val="nil"/>
          <w:between w:val="nil"/>
        </w:pBdr>
        <w:spacing w:after="120"/>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 xml:space="preserve">Citation on line 187. I don't see how this paper supports this statement. </w:t>
      </w:r>
      <w:proofErr w:type="spellStart"/>
      <w:r>
        <w:rPr>
          <w:rFonts w:ascii="Times New Roman" w:eastAsia="Times New Roman" w:hAnsi="Times New Roman" w:cs="Times New Roman"/>
          <w:color w:val="FF0000"/>
          <w:sz w:val="22"/>
          <w:szCs w:val="22"/>
        </w:rPr>
        <w:t>Egozcue</w:t>
      </w:r>
      <w:proofErr w:type="spellEnd"/>
      <w:r>
        <w:rPr>
          <w:rFonts w:ascii="Times New Roman" w:eastAsia="Times New Roman" w:hAnsi="Times New Roman" w:cs="Times New Roman"/>
          <w:color w:val="FF0000"/>
          <w:sz w:val="22"/>
          <w:szCs w:val="22"/>
        </w:rPr>
        <w:t xml:space="preserve"> et al. take </w:t>
      </w:r>
      <w:proofErr w:type="spellStart"/>
      <w:proofErr w:type="gramStart"/>
      <w:r>
        <w:rPr>
          <w:rFonts w:ascii="Times New Roman" w:eastAsia="Times New Roman" w:hAnsi="Times New Roman" w:cs="Times New Roman"/>
          <w:color w:val="FF0000"/>
          <w:sz w:val="22"/>
          <w:szCs w:val="22"/>
        </w:rPr>
        <w:t>a</w:t>
      </w:r>
      <w:proofErr w:type="spellEnd"/>
      <w:proofErr w:type="gramEnd"/>
      <w:r>
        <w:rPr>
          <w:rFonts w:ascii="Times New Roman" w:eastAsia="Times New Roman" w:hAnsi="Times New Roman" w:cs="Times New Roman"/>
          <w:color w:val="FF0000"/>
          <w:sz w:val="22"/>
          <w:szCs w:val="22"/>
        </w:rPr>
        <w:t xml:space="preserve"> almost purely mathematical approach as far as I can tell do not discuss central limit theorems or other things that are implied by the authors statement. If I r</w:t>
      </w:r>
      <w:r>
        <w:rPr>
          <w:rFonts w:ascii="Times New Roman" w:eastAsia="Times New Roman" w:hAnsi="Times New Roman" w:cs="Times New Roman"/>
          <w:color w:val="FF0000"/>
          <w:sz w:val="22"/>
          <w:szCs w:val="22"/>
        </w:rPr>
        <w:t>emember correctly the relevant citations are authored by Aitchison while I cannot remember them exactly.</w:t>
      </w:r>
    </w:p>
    <w:p w14:paraId="00000030" w14:textId="77777777" w:rsidR="001903C2" w:rsidRDefault="00641361">
      <w:pPr>
        <w:pBdr>
          <w:top w:val="nil"/>
          <w:left w:val="nil"/>
          <w:bottom w:val="nil"/>
          <w:right w:val="nil"/>
          <w:between w:val="nil"/>
        </w:pBdr>
        <w:spacing w:after="120"/>
        <w:ind w:left="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We agree with the reviewer that </w:t>
      </w:r>
      <w:ins w:id="135" w:author="Rob Frost" w:date="2021-11-17T19:32:00Z">
        <w:r>
          <w:rPr>
            <w:rFonts w:ascii="Times New Roman" w:eastAsia="Times New Roman" w:hAnsi="Times New Roman" w:cs="Times New Roman"/>
            <w:color w:val="000000"/>
            <w:sz w:val="22"/>
            <w:szCs w:val="22"/>
          </w:rPr>
          <w:t xml:space="preserve">the </w:t>
        </w:r>
      </w:ins>
      <w:r>
        <w:rPr>
          <w:rFonts w:ascii="Times New Roman" w:eastAsia="Times New Roman" w:hAnsi="Times New Roman" w:cs="Times New Roman"/>
          <w:color w:val="000000"/>
          <w:sz w:val="22"/>
          <w:szCs w:val="22"/>
        </w:rPr>
        <w:t xml:space="preserve">source on line 187 did not discuss the distributional properties of </w:t>
      </w:r>
      <w:proofErr w:type="spellStart"/>
      <w:r>
        <w:rPr>
          <w:rFonts w:ascii="Times New Roman" w:eastAsia="Times New Roman" w:hAnsi="Times New Roman" w:cs="Times New Roman"/>
          <w:color w:val="000000"/>
          <w:sz w:val="22"/>
          <w:szCs w:val="22"/>
        </w:rPr>
        <w:t>cILR</w:t>
      </w:r>
      <w:proofErr w:type="spellEnd"/>
      <w:r>
        <w:rPr>
          <w:rFonts w:ascii="Times New Roman" w:eastAsia="Times New Roman" w:hAnsi="Times New Roman" w:cs="Times New Roman"/>
          <w:color w:val="000000"/>
          <w:sz w:val="22"/>
          <w:szCs w:val="22"/>
        </w:rPr>
        <w:t>. We have amended the citation with the source from Aitchison and Shen [9], which provides details on the logistic normal distribution for compositional data, and the original source f</w:t>
      </w:r>
      <w:r>
        <w:rPr>
          <w:rFonts w:ascii="Times New Roman" w:eastAsia="Times New Roman" w:hAnsi="Times New Roman" w:cs="Times New Roman"/>
          <w:color w:val="000000"/>
          <w:sz w:val="22"/>
          <w:szCs w:val="22"/>
        </w:rPr>
        <w:t xml:space="preserve">rom </w:t>
      </w:r>
      <w:proofErr w:type="spellStart"/>
      <w:r>
        <w:rPr>
          <w:rFonts w:ascii="Times New Roman" w:eastAsia="Times New Roman" w:hAnsi="Times New Roman" w:cs="Times New Roman"/>
          <w:color w:val="000000"/>
          <w:sz w:val="22"/>
          <w:szCs w:val="22"/>
        </w:rPr>
        <w:t>Egozcue</w:t>
      </w:r>
      <w:proofErr w:type="spellEnd"/>
      <w:r>
        <w:rPr>
          <w:rFonts w:ascii="Times New Roman" w:eastAsia="Times New Roman" w:hAnsi="Times New Roman" w:cs="Times New Roman"/>
          <w:color w:val="000000"/>
          <w:sz w:val="22"/>
          <w:szCs w:val="22"/>
        </w:rPr>
        <w:t xml:space="preserve"> [10], which talks about the relationship between ILR coordinates and the ALR </w:t>
      </w:r>
      <w:r>
        <w:rPr>
          <w:rFonts w:ascii="Times New Roman" w:eastAsia="Times New Roman" w:hAnsi="Times New Roman" w:cs="Times New Roman"/>
          <w:sz w:val="22"/>
          <w:szCs w:val="22"/>
        </w:rPr>
        <w:t>coordinates</w:t>
      </w:r>
      <w:r>
        <w:rPr>
          <w:rFonts w:ascii="Times New Roman" w:eastAsia="Times New Roman" w:hAnsi="Times New Roman" w:cs="Times New Roman"/>
          <w:color w:val="000000"/>
          <w:sz w:val="22"/>
          <w:szCs w:val="22"/>
        </w:rPr>
        <w:t xml:space="preserve"> that motivated the logistic normal distribution.  </w:t>
      </w:r>
    </w:p>
    <w:p w14:paraId="00000031" w14:textId="77777777" w:rsidR="001903C2" w:rsidRDefault="00641361">
      <w:pPr>
        <w:numPr>
          <w:ilvl w:val="0"/>
          <w:numId w:val="7"/>
        </w:numPr>
        <w:pBdr>
          <w:top w:val="nil"/>
          <w:left w:val="nil"/>
          <w:bottom w:val="nil"/>
          <w:right w:val="nil"/>
          <w:between w:val="nil"/>
        </w:pBdr>
        <w:spacing w:after="120"/>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On line 536 the authors mention "inflated counts", I have no idea what this means.</w:t>
      </w:r>
    </w:p>
    <w:p w14:paraId="00000032" w14:textId="77777777" w:rsidR="001903C2" w:rsidRDefault="00641361">
      <w:pPr>
        <w:pBdr>
          <w:top w:val="nil"/>
          <w:left w:val="nil"/>
          <w:bottom w:val="nil"/>
          <w:right w:val="nil"/>
          <w:between w:val="nil"/>
        </w:pBdr>
        <w:spacing w:after="120"/>
        <w:ind w:left="720"/>
        <w:rPr>
          <w:rFonts w:ascii="Times New Roman" w:eastAsia="Times New Roman" w:hAnsi="Times New Roman" w:cs="Times New Roman"/>
          <w:color w:val="000000"/>
          <w:sz w:val="22"/>
          <w:szCs w:val="22"/>
        </w:rPr>
      </w:pPr>
      <w:del w:id="136" w:author="Anne Hoen" w:date="2021-11-19T13:54:00Z">
        <w:r>
          <w:rPr>
            <w:rFonts w:ascii="Times New Roman" w:eastAsia="Times New Roman" w:hAnsi="Times New Roman" w:cs="Times New Roman"/>
            <w:color w:val="000000"/>
            <w:sz w:val="22"/>
            <w:szCs w:val="22"/>
          </w:rPr>
          <w:delText xml:space="preserve">We apologize for the </w:delText>
        </w:r>
        <w:r>
          <w:rPr>
            <w:rFonts w:ascii="Times New Roman" w:eastAsia="Times New Roman" w:hAnsi="Times New Roman" w:cs="Times New Roman"/>
            <w:color w:val="000000"/>
            <w:sz w:val="22"/>
            <w:szCs w:val="22"/>
          </w:rPr>
          <w:delText xml:space="preserve">confusing terminology. </w:delText>
        </w:r>
      </w:del>
      <w:r>
        <w:rPr>
          <w:rFonts w:ascii="Times New Roman" w:eastAsia="Times New Roman" w:hAnsi="Times New Roman" w:cs="Times New Roman"/>
          <w:color w:val="000000"/>
          <w:sz w:val="22"/>
          <w:szCs w:val="22"/>
        </w:rPr>
        <w:t xml:space="preserve">We have added more clarification beforehand in the “Methods” section to detail the meaning of “inflated counts”. In essence, “inflated counts” refers to sets (or individual taxon) that have a fold change increase in absolute counts </w:t>
      </w:r>
      <w:r>
        <w:rPr>
          <w:rFonts w:ascii="Times New Roman" w:eastAsia="Times New Roman" w:hAnsi="Times New Roman" w:cs="Times New Roman"/>
          <w:sz w:val="22"/>
          <w:szCs w:val="22"/>
        </w:rPr>
        <w:t>u</w:t>
      </w:r>
      <w:r>
        <w:rPr>
          <w:rFonts w:ascii="Times New Roman" w:eastAsia="Times New Roman" w:hAnsi="Times New Roman" w:cs="Times New Roman"/>
          <w:sz w:val="22"/>
          <w:szCs w:val="22"/>
        </w:rPr>
        <w:t>nder</w:t>
      </w:r>
      <w:r>
        <w:rPr>
          <w:rFonts w:ascii="Times New Roman" w:eastAsia="Times New Roman" w:hAnsi="Times New Roman" w:cs="Times New Roman"/>
          <w:color w:val="000000"/>
          <w:sz w:val="22"/>
          <w:szCs w:val="22"/>
        </w:rPr>
        <w:t xml:space="preserve"> a certain condition (</w:t>
      </w:r>
      <w:proofErr w:type="gramStart"/>
      <w:r>
        <w:rPr>
          <w:rFonts w:ascii="Times New Roman" w:eastAsia="Times New Roman" w:hAnsi="Times New Roman" w:cs="Times New Roman"/>
          <w:color w:val="000000"/>
          <w:sz w:val="22"/>
          <w:szCs w:val="22"/>
        </w:rPr>
        <w:t>e.g.</w:t>
      </w:r>
      <w:proofErr w:type="gramEnd"/>
      <w:r>
        <w:rPr>
          <w:rFonts w:ascii="Times New Roman" w:eastAsia="Times New Roman" w:hAnsi="Times New Roman" w:cs="Times New Roman"/>
          <w:color w:val="000000"/>
          <w:sz w:val="22"/>
          <w:szCs w:val="22"/>
        </w:rPr>
        <w:t xml:space="preserve"> IBD) as compared to the control condition. This is equivalent to taxa that are differentially abundant across conditions, but also refers specifically to the mechanism of abundance difference (fold change).  </w:t>
      </w:r>
    </w:p>
    <w:p w14:paraId="00000033" w14:textId="77777777" w:rsidR="001903C2" w:rsidRDefault="00641361">
      <w:pPr>
        <w:numPr>
          <w:ilvl w:val="0"/>
          <w:numId w:val="7"/>
        </w:numPr>
        <w:pBdr>
          <w:top w:val="nil"/>
          <w:left w:val="nil"/>
          <w:bottom w:val="nil"/>
          <w:right w:val="nil"/>
          <w:between w:val="nil"/>
        </w:pBdr>
        <w:spacing w:after="120"/>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Lines 572 to 582</w:t>
      </w:r>
      <w:r>
        <w:rPr>
          <w:rFonts w:ascii="Times New Roman" w:eastAsia="Times New Roman" w:hAnsi="Times New Roman" w:cs="Times New Roman"/>
          <w:color w:val="FF0000"/>
          <w:sz w:val="22"/>
          <w:szCs w:val="22"/>
        </w:rPr>
        <w:t xml:space="preserve">. I don't understand how this hypothesis makes sense. How does taxa-specific bias relate to the performance of DESeq2 or corncob? The writing here is poor. Also, I am not sure how this could be, are you not basing the gold-standard truth </w:t>
      </w:r>
      <w:proofErr w:type="gramStart"/>
      <w:r>
        <w:rPr>
          <w:rFonts w:ascii="Times New Roman" w:eastAsia="Times New Roman" w:hAnsi="Times New Roman" w:cs="Times New Roman"/>
          <w:color w:val="FF0000"/>
          <w:sz w:val="22"/>
          <w:szCs w:val="22"/>
        </w:rPr>
        <w:t>off of</w:t>
      </w:r>
      <w:proofErr w:type="gramEnd"/>
      <w:r>
        <w:rPr>
          <w:rFonts w:ascii="Times New Roman" w:eastAsia="Times New Roman" w:hAnsi="Times New Roman" w:cs="Times New Roman"/>
          <w:color w:val="FF0000"/>
          <w:sz w:val="22"/>
          <w:szCs w:val="22"/>
        </w:rPr>
        <w:t xml:space="preserve"> permuted da</w:t>
      </w:r>
      <w:r>
        <w:rPr>
          <w:rFonts w:ascii="Times New Roman" w:eastAsia="Times New Roman" w:hAnsi="Times New Roman" w:cs="Times New Roman"/>
          <w:color w:val="FF0000"/>
          <w:sz w:val="22"/>
          <w:szCs w:val="22"/>
        </w:rPr>
        <w:t>ta which you know has no signal? This permutation would maintain the measurement bias ... as a result it would seem the data does not support this hypothesis. I expect I am missing something.</w:t>
      </w:r>
    </w:p>
    <w:p w14:paraId="00000034" w14:textId="77777777" w:rsidR="001903C2" w:rsidRDefault="00641361">
      <w:pPr>
        <w:pBdr>
          <w:top w:val="nil"/>
          <w:left w:val="nil"/>
          <w:bottom w:val="nil"/>
          <w:right w:val="nil"/>
          <w:between w:val="nil"/>
        </w:pBdr>
        <w:spacing w:after="120"/>
        <w:ind w:left="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We would like to thank the reviewer for bringing this to our att</w:t>
      </w:r>
      <w:r>
        <w:rPr>
          <w:rFonts w:ascii="Times New Roman" w:eastAsia="Times New Roman" w:hAnsi="Times New Roman" w:cs="Times New Roman"/>
          <w:color w:val="000000"/>
          <w:sz w:val="22"/>
          <w:szCs w:val="22"/>
        </w:rPr>
        <w:t xml:space="preserve">ention. In our results, we observed some surprising differences in the performance of DESeq2 and corncob </w:t>
      </w:r>
      <w:del w:id="137" w:author="Rob Frost" w:date="2021-11-17T19:37:00Z">
        <w:r>
          <w:rPr>
            <w:rFonts w:ascii="Times New Roman" w:eastAsia="Times New Roman" w:hAnsi="Times New Roman" w:cs="Times New Roman"/>
            <w:color w:val="000000"/>
            <w:sz w:val="22"/>
            <w:szCs w:val="22"/>
          </w:rPr>
          <w:delText xml:space="preserve">differs </w:delText>
        </w:r>
      </w:del>
      <w:r>
        <w:rPr>
          <w:rFonts w:ascii="Times New Roman" w:eastAsia="Times New Roman" w:hAnsi="Times New Roman" w:cs="Times New Roman"/>
          <w:color w:val="000000"/>
          <w:sz w:val="22"/>
          <w:szCs w:val="22"/>
        </w:rPr>
        <w:t xml:space="preserve">between simulations and </w:t>
      </w:r>
      <w:ins w:id="138" w:author="Rob Frost" w:date="2021-11-17T19:37:00Z">
        <w:r>
          <w:rPr>
            <w:rFonts w:ascii="Times New Roman" w:eastAsia="Times New Roman" w:hAnsi="Times New Roman" w:cs="Times New Roman"/>
            <w:color w:val="000000"/>
            <w:sz w:val="22"/>
            <w:szCs w:val="22"/>
          </w:rPr>
          <w:t xml:space="preserve">the </w:t>
        </w:r>
      </w:ins>
      <w:r>
        <w:rPr>
          <w:rFonts w:ascii="Times New Roman" w:eastAsia="Times New Roman" w:hAnsi="Times New Roman" w:cs="Times New Roman"/>
          <w:color w:val="000000"/>
          <w:sz w:val="22"/>
          <w:szCs w:val="22"/>
        </w:rPr>
        <w:t xml:space="preserve">real data analysis. In </w:t>
      </w:r>
      <w:ins w:id="139" w:author="Rob Frost" w:date="2021-11-17T19:37:00Z">
        <w:r>
          <w:rPr>
            <w:rFonts w:ascii="Times New Roman" w:eastAsia="Times New Roman" w:hAnsi="Times New Roman" w:cs="Times New Roman"/>
            <w:color w:val="000000"/>
            <w:sz w:val="22"/>
            <w:szCs w:val="22"/>
          </w:rPr>
          <w:t xml:space="preserve">the </w:t>
        </w:r>
      </w:ins>
      <w:r>
        <w:rPr>
          <w:rFonts w:ascii="Times New Roman" w:eastAsia="Times New Roman" w:hAnsi="Times New Roman" w:cs="Times New Roman"/>
          <w:color w:val="000000"/>
          <w:sz w:val="22"/>
          <w:szCs w:val="22"/>
        </w:rPr>
        <w:t>simulation analysis, these methods show low type I error and low power, while conversely</w:t>
      </w:r>
      <w:ins w:id="140" w:author="Rob Frost" w:date="2021-11-17T19:37:00Z">
        <w:r>
          <w:rPr>
            <w:rFonts w:ascii="Times New Roman" w:eastAsia="Times New Roman" w:hAnsi="Times New Roman" w:cs="Times New Roman"/>
            <w:color w:val="000000"/>
            <w:sz w:val="22"/>
            <w:szCs w:val="22"/>
          </w:rPr>
          <w:t>,</w:t>
        </w:r>
      </w:ins>
      <w:r>
        <w:rPr>
          <w:rFonts w:ascii="Times New Roman" w:eastAsia="Times New Roman" w:hAnsi="Times New Roman" w:cs="Times New Roman"/>
          <w:color w:val="000000"/>
          <w:sz w:val="22"/>
          <w:szCs w:val="22"/>
        </w:rPr>
        <w:t xml:space="preserve"> in real data analyses (i.e., the permutation analyses) these methods show high type I error and high power (when compared against </w:t>
      </w:r>
      <w:proofErr w:type="spellStart"/>
      <w:r>
        <w:rPr>
          <w:rFonts w:ascii="Times New Roman" w:eastAsia="Times New Roman" w:hAnsi="Times New Roman" w:cs="Times New Roman"/>
          <w:color w:val="000000"/>
          <w:sz w:val="22"/>
          <w:szCs w:val="22"/>
        </w:rPr>
        <w:t>cILR</w:t>
      </w:r>
      <w:proofErr w:type="spellEnd"/>
      <w:r>
        <w:rPr>
          <w:rFonts w:ascii="Times New Roman" w:eastAsia="Times New Roman" w:hAnsi="Times New Roman" w:cs="Times New Roman"/>
          <w:color w:val="000000"/>
          <w:sz w:val="22"/>
          <w:szCs w:val="22"/>
        </w:rPr>
        <w:t>). In the section from lines 572</w:t>
      </w:r>
      <w:r>
        <w:rPr>
          <w:rFonts w:ascii="Times New Roman" w:eastAsia="Times New Roman" w:hAnsi="Times New Roman" w:cs="Times New Roman"/>
          <w:color w:val="000000"/>
          <w:sz w:val="22"/>
          <w:szCs w:val="22"/>
        </w:rPr>
        <w:t>-582, we explained this phenomenon by hypothesizing that this discrepancy might be due to taxa-specific biases. According to McLaren et al. [11], sum-based aggregations are particularly sensitive to this type of bias. In the permutation analyses using real</w:t>
      </w:r>
      <w:r>
        <w:rPr>
          <w:rFonts w:ascii="Times New Roman" w:eastAsia="Times New Roman" w:hAnsi="Times New Roman" w:cs="Times New Roman"/>
          <w:color w:val="000000"/>
          <w:sz w:val="22"/>
          <w:szCs w:val="22"/>
        </w:rPr>
        <w:t xml:space="preserve"> data this bias would be preserved as the reviewer has stated, which explains</w:t>
      </w:r>
      <w:del w:id="141" w:author="Rob Frost" w:date="2021-11-17T19:37:00Z">
        <w:r>
          <w:rPr>
            <w:rFonts w:ascii="Times New Roman" w:eastAsia="Times New Roman" w:hAnsi="Times New Roman" w:cs="Times New Roman"/>
            <w:color w:val="000000"/>
            <w:sz w:val="22"/>
            <w:szCs w:val="22"/>
          </w:rPr>
          <w:delText xml:space="preserve"> that</w:delText>
        </w:r>
      </w:del>
      <w:r>
        <w:rPr>
          <w:rFonts w:ascii="Times New Roman" w:eastAsia="Times New Roman" w:hAnsi="Times New Roman" w:cs="Times New Roman"/>
          <w:color w:val="000000"/>
          <w:sz w:val="22"/>
          <w:szCs w:val="22"/>
        </w:rPr>
        <w:t xml:space="preserve"> the high type I error observed when applying DESeq2 and corncob</w:t>
      </w:r>
      <w:ins w:id="142" w:author="Rob Frost" w:date="2021-11-17T19:38:00Z">
        <w:r>
          <w:rPr>
            <w:rFonts w:ascii="Times New Roman" w:eastAsia="Times New Roman" w:hAnsi="Times New Roman" w:cs="Times New Roman"/>
            <w:color w:val="000000"/>
            <w:sz w:val="22"/>
            <w:szCs w:val="22"/>
          </w:rPr>
          <w:t xml:space="preserve"> to</w:t>
        </w:r>
      </w:ins>
      <w:r>
        <w:rPr>
          <w:rFonts w:ascii="Times New Roman" w:eastAsia="Times New Roman" w:hAnsi="Times New Roman" w:cs="Times New Roman"/>
          <w:color w:val="000000"/>
          <w:sz w:val="22"/>
          <w:szCs w:val="22"/>
        </w:rPr>
        <w:t xml:space="preserve"> simulations where this aspect of the data was not considered. </w:t>
      </w:r>
    </w:p>
    <w:p w14:paraId="00000035" w14:textId="77777777" w:rsidR="001903C2" w:rsidRDefault="001903C2">
      <w:pPr>
        <w:pBdr>
          <w:top w:val="nil"/>
          <w:left w:val="nil"/>
          <w:bottom w:val="nil"/>
          <w:right w:val="nil"/>
          <w:between w:val="nil"/>
        </w:pBdr>
        <w:spacing w:after="120"/>
        <w:ind w:left="720"/>
        <w:rPr>
          <w:rFonts w:ascii="Times New Roman" w:eastAsia="Times New Roman" w:hAnsi="Times New Roman" w:cs="Times New Roman"/>
          <w:color w:val="000000"/>
          <w:sz w:val="22"/>
          <w:szCs w:val="22"/>
        </w:rPr>
      </w:pPr>
    </w:p>
    <w:p w14:paraId="00000036" w14:textId="77777777" w:rsidR="001903C2" w:rsidRDefault="00641361">
      <w:pPr>
        <w:numPr>
          <w:ilvl w:val="0"/>
          <w:numId w:val="2"/>
        </w:numPr>
        <w:pBdr>
          <w:top w:val="nil"/>
          <w:left w:val="nil"/>
          <w:bottom w:val="nil"/>
          <w:right w:val="nil"/>
          <w:between w:val="nil"/>
        </w:pBdr>
        <w:spacing w:after="120"/>
        <w:ind w:left="360"/>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Modeling Choices</w:t>
      </w:r>
    </w:p>
    <w:p w14:paraId="00000037" w14:textId="77777777" w:rsidR="001903C2" w:rsidRDefault="00641361">
      <w:pPr>
        <w:numPr>
          <w:ilvl w:val="0"/>
          <w:numId w:val="8"/>
        </w:numPr>
        <w:pBdr>
          <w:top w:val="nil"/>
          <w:left w:val="nil"/>
          <w:bottom w:val="nil"/>
          <w:right w:val="nil"/>
          <w:between w:val="nil"/>
        </w:pBdr>
        <w:spacing w:after="120"/>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 xml:space="preserve">As far as I can tell the authors do not state how they are handling zeros. This is a non-trivial methodologic detail especially if they are simply taking log-ratio transforms of count data. To what extent is the non-normality of the authors results simply </w:t>
      </w:r>
      <w:r>
        <w:rPr>
          <w:rFonts w:ascii="Times New Roman" w:eastAsia="Times New Roman" w:hAnsi="Times New Roman" w:cs="Times New Roman"/>
          <w:color w:val="FF0000"/>
          <w:sz w:val="22"/>
          <w:szCs w:val="22"/>
        </w:rPr>
        <w:t xml:space="preserve">a product of directly transforming count data without accounting for the variance of the counts. For example, count data typically </w:t>
      </w:r>
      <w:r>
        <w:rPr>
          <w:rFonts w:ascii="Times New Roman" w:eastAsia="Times New Roman" w:hAnsi="Times New Roman" w:cs="Times New Roman"/>
          <w:color w:val="FF0000"/>
          <w:sz w:val="22"/>
          <w:szCs w:val="22"/>
        </w:rPr>
        <w:lastRenderedPageBreak/>
        <w:t xml:space="preserve">have a mean variance relationship that seems largely ignored by the </w:t>
      </w:r>
      <w:proofErr w:type="gramStart"/>
      <w:r>
        <w:rPr>
          <w:rFonts w:ascii="Times New Roman" w:eastAsia="Times New Roman" w:hAnsi="Times New Roman" w:cs="Times New Roman"/>
          <w:color w:val="FF0000"/>
          <w:sz w:val="22"/>
          <w:szCs w:val="22"/>
        </w:rPr>
        <w:t>authors</w:t>
      </w:r>
      <w:proofErr w:type="gramEnd"/>
      <w:r>
        <w:rPr>
          <w:rFonts w:ascii="Times New Roman" w:eastAsia="Times New Roman" w:hAnsi="Times New Roman" w:cs="Times New Roman"/>
          <w:color w:val="FF0000"/>
          <w:sz w:val="22"/>
          <w:szCs w:val="22"/>
        </w:rPr>
        <w:t xml:space="preserve"> approach. Moreover, there has been </w:t>
      </w:r>
      <w:proofErr w:type="gramStart"/>
      <w:r>
        <w:rPr>
          <w:rFonts w:ascii="Times New Roman" w:eastAsia="Times New Roman" w:hAnsi="Times New Roman" w:cs="Times New Roman"/>
          <w:color w:val="FF0000"/>
          <w:sz w:val="22"/>
          <w:szCs w:val="22"/>
        </w:rPr>
        <w:t>a number of</w:t>
      </w:r>
      <w:proofErr w:type="gramEnd"/>
      <w:r>
        <w:rPr>
          <w:rFonts w:ascii="Times New Roman" w:eastAsia="Times New Roman" w:hAnsi="Times New Roman" w:cs="Times New Roman"/>
          <w:color w:val="FF0000"/>
          <w:sz w:val="22"/>
          <w:szCs w:val="22"/>
        </w:rPr>
        <w:t xml:space="preserve"> ad</w:t>
      </w:r>
      <w:r>
        <w:rPr>
          <w:rFonts w:ascii="Times New Roman" w:eastAsia="Times New Roman" w:hAnsi="Times New Roman" w:cs="Times New Roman"/>
          <w:color w:val="FF0000"/>
          <w:sz w:val="22"/>
          <w:szCs w:val="22"/>
        </w:rPr>
        <w:t xml:space="preserve">vances in compositional modeling of microbiome focusing on Multinomial logistic normal models that are not addressed by the authors. In </w:t>
      </w:r>
      <w:proofErr w:type="gramStart"/>
      <w:r>
        <w:rPr>
          <w:rFonts w:ascii="Times New Roman" w:eastAsia="Times New Roman" w:hAnsi="Times New Roman" w:cs="Times New Roman"/>
          <w:color w:val="FF0000"/>
          <w:sz w:val="22"/>
          <w:szCs w:val="22"/>
        </w:rPr>
        <w:t>fact</w:t>
      </w:r>
      <w:proofErr w:type="gramEnd"/>
      <w:r>
        <w:rPr>
          <w:rFonts w:ascii="Times New Roman" w:eastAsia="Times New Roman" w:hAnsi="Times New Roman" w:cs="Times New Roman"/>
          <w:color w:val="FF0000"/>
          <w:sz w:val="22"/>
          <w:szCs w:val="22"/>
        </w:rPr>
        <w:t xml:space="preserve"> in light of the availability of these methods the authors modeling of these counts seems sub-par.</w:t>
      </w:r>
    </w:p>
    <w:p w14:paraId="00000038" w14:textId="77777777" w:rsidR="001903C2" w:rsidRDefault="00641361">
      <w:pPr>
        <w:pBdr>
          <w:top w:val="nil"/>
          <w:left w:val="nil"/>
          <w:bottom w:val="nil"/>
          <w:right w:val="nil"/>
          <w:between w:val="nil"/>
        </w:pBdr>
        <w:spacing w:after="120"/>
        <w:ind w:left="720"/>
        <w:rPr>
          <w:rFonts w:ascii="Times New Roman" w:eastAsia="Times New Roman" w:hAnsi="Times New Roman" w:cs="Times New Roman"/>
          <w:color w:val="000000"/>
          <w:sz w:val="22"/>
          <w:szCs w:val="22"/>
        </w:rPr>
      </w:pPr>
      <w:ins w:id="143" w:author="Anne Hoen" w:date="2021-11-19T13:55:00Z">
        <w:r>
          <w:rPr>
            <w:rFonts w:ascii="Times New Roman" w:eastAsia="Times New Roman" w:hAnsi="Times New Roman" w:cs="Times New Roman"/>
            <w:color w:val="FF0000"/>
            <w:sz w:val="22"/>
            <w:szCs w:val="22"/>
          </w:rPr>
          <w:t>T</w:t>
        </w:r>
      </w:ins>
      <w:del w:id="144" w:author="Anne Hoen" w:date="2021-11-19T13:55:00Z">
        <w:r>
          <w:rPr>
            <w:rFonts w:ascii="Times New Roman" w:eastAsia="Times New Roman" w:hAnsi="Times New Roman" w:cs="Times New Roman"/>
            <w:color w:val="000000"/>
            <w:sz w:val="22"/>
            <w:szCs w:val="22"/>
          </w:rPr>
          <w:delText>We agree that t</w:delText>
        </w:r>
      </w:del>
      <w:r>
        <w:rPr>
          <w:rFonts w:ascii="Times New Roman" w:eastAsia="Times New Roman" w:hAnsi="Times New Roman" w:cs="Times New Roman"/>
          <w:color w:val="000000"/>
          <w:sz w:val="22"/>
          <w:szCs w:val="22"/>
        </w:rPr>
        <w:t>h</w:t>
      </w:r>
      <w:r>
        <w:rPr>
          <w:rFonts w:ascii="Times New Roman" w:eastAsia="Times New Roman" w:hAnsi="Times New Roman" w:cs="Times New Roman"/>
          <w:color w:val="000000"/>
          <w:sz w:val="22"/>
          <w:szCs w:val="22"/>
        </w:rPr>
        <w:t xml:space="preserve">is section of our analysis </w:t>
      </w:r>
      <w:ins w:id="145" w:author="Anne Hoen" w:date="2021-11-19T13:55:00Z">
        <w:r>
          <w:rPr>
            <w:rFonts w:ascii="Times New Roman" w:eastAsia="Times New Roman" w:hAnsi="Times New Roman" w:cs="Times New Roman"/>
            <w:color w:val="000000"/>
            <w:sz w:val="22"/>
            <w:szCs w:val="22"/>
          </w:rPr>
          <w:t xml:space="preserve">lacked </w:t>
        </w:r>
      </w:ins>
      <w:ins w:id="146" w:author="Rob Frost" w:date="2021-11-17T19:38:00Z">
        <w:del w:id="147" w:author="Anne Hoen" w:date="2021-11-19T13:55:00Z">
          <w:r>
            <w:rPr>
              <w:rFonts w:ascii="Times New Roman" w:eastAsia="Times New Roman" w:hAnsi="Times New Roman" w:cs="Times New Roman"/>
              <w:color w:val="000000"/>
              <w:sz w:val="22"/>
              <w:szCs w:val="22"/>
            </w:rPr>
            <w:delText>was</w:delText>
          </w:r>
        </w:del>
      </w:ins>
      <w:del w:id="148" w:author="Anne Hoen" w:date="2021-11-19T13:55:00Z">
        <w:r>
          <w:rPr>
            <w:rFonts w:ascii="Times New Roman" w:eastAsia="Times New Roman" w:hAnsi="Times New Roman" w:cs="Times New Roman"/>
            <w:color w:val="000000"/>
            <w:sz w:val="22"/>
            <w:szCs w:val="22"/>
          </w:rPr>
          <w:delText xml:space="preserve">can be lacking in </w:delText>
        </w:r>
      </w:del>
      <w:r>
        <w:rPr>
          <w:rFonts w:ascii="Times New Roman" w:eastAsia="Times New Roman" w:hAnsi="Times New Roman" w:cs="Times New Roman"/>
          <w:color w:val="000000"/>
          <w:sz w:val="22"/>
          <w:szCs w:val="22"/>
        </w:rPr>
        <w:t xml:space="preserve">clarity. Our strategy for addressing sparsity in microbiome data is to use </w:t>
      </w:r>
      <w:proofErr w:type="spellStart"/>
      <w:r>
        <w:rPr>
          <w:rFonts w:ascii="Times New Roman" w:eastAsia="Times New Roman" w:hAnsi="Times New Roman" w:cs="Times New Roman"/>
          <w:color w:val="000000"/>
          <w:sz w:val="22"/>
          <w:szCs w:val="22"/>
        </w:rPr>
        <w:t>pseudocounts</w:t>
      </w:r>
      <w:proofErr w:type="spellEnd"/>
      <w:r>
        <w:rPr>
          <w:rFonts w:ascii="Times New Roman" w:eastAsia="Times New Roman" w:hAnsi="Times New Roman" w:cs="Times New Roman"/>
          <w:color w:val="000000"/>
          <w:sz w:val="22"/>
          <w:szCs w:val="22"/>
        </w:rPr>
        <w:t xml:space="preserve"> to ensure the validity of the log-ratio transformations. We have </w:t>
      </w:r>
      <w:ins w:id="149" w:author="Rob Frost" w:date="2021-11-17T19:38:00Z">
        <w:r>
          <w:rPr>
            <w:rFonts w:ascii="Times New Roman" w:eastAsia="Times New Roman" w:hAnsi="Times New Roman" w:cs="Times New Roman"/>
            <w:color w:val="000000"/>
            <w:sz w:val="22"/>
            <w:szCs w:val="22"/>
          </w:rPr>
          <w:t>stated</w:t>
        </w:r>
      </w:ins>
      <w:del w:id="150" w:author="Rob Frost" w:date="2021-11-17T19:38:00Z">
        <w:r>
          <w:rPr>
            <w:rFonts w:ascii="Times New Roman" w:eastAsia="Times New Roman" w:hAnsi="Times New Roman" w:cs="Times New Roman"/>
            <w:color w:val="000000"/>
            <w:sz w:val="22"/>
            <w:szCs w:val="22"/>
          </w:rPr>
          <w:delText>made</w:delText>
        </w:r>
      </w:del>
      <w:r>
        <w:rPr>
          <w:rFonts w:ascii="Times New Roman" w:eastAsia="Times New Roman" w:hAnsi="Times New Roman" w:cs="Times New Roman"/>
          <w:color w:val="000000"/>
          <w:sz w:val="22"/>
          <w:szCs w:val="22"/>
        </w:rPr>
        <w:t xml:space="preserve"> this assumption more clearly in the “statistical properties” section of the </w:t>
      </w:r>
      <w:ins w:id="151" w:author="Rob Frost" w:date="2021-11-17T19:38:00Z">
        <w:r>
          <w:rPr>
            <w:rFonts w:ascii="Times New Roman" w:eastAsia="Times New Roman" w:hAnsi="Times New Roman" w:cs="Times New Roman"/>
            <w:color w:val="000000"/>
            <w:sz w:val="22"/>
            <w:szCs w:val="22"/>
          </w:rPr>
          <w:t xml:space="preserve">revised </w:t>
        </w:r>
      </w:ins>
      <w:r>
        <w:rPr>
          <w:rFonts w:ascii="Times New Roman" w:eastAsia="Times New Roman" w:hAnsi="Times New Roman" w:cs="Times New Roman"/>
          <w:color w:val="000000"/>
          <w:sz w:val="22"/>
          <w:szCs w:val="22"/>
        </w:rPr>
        <w:t>manuscri</w:t>
      </w:r>
      <w:r>
        <w:rPr>
          <w:rFonts w:ascii="Times New Roman" w:eastAsia="Times New Roman" w:hAnsi="Times New Roman" w:cs="Times New Roman"/>
          <w:color w:val="000000"/>
          <w:sz w:val="22"/>
          <w:szCs w:val="22"/>
        </w:rPr>
        <w:t>pt. We also acknowledged in our discussion section</w:t>
      </w:r>
      <w:del w:id="152" w:author="Rob Frost" w:date="2021-11-17T19:39:00Z">
        <w:r>
          <w:rPr>
            <w:rFonts w:ascii="Times New Roman" w:eastAsia="Times New Roman" w:hAnsi="Times New Roman" w:cs="Times New Roman"/>
            <w:color w:val="000000"/>
            <w:sz w:val="22"/>
            <w:szCs w:val="22"/>
          </w:rPr>
          <w:delText xml:space="preserve"> on</w:delText>
        </w:r>
      </w:del>
      <w:r>
        <w:rPr>
          <w:rFonts w:ascii="Times New Roman" w:eastAsia="Times New Roman" w:hAnsi="Times New Roman" w:cs="Times New Roman"/>
          <w:color w:val="000000"/>
          <w:sz w:val="22"/>
          <w:szCs w:val="22"/>
        </w:rPr>
        <w:t xml:space="preserve"> the limitations of the approach and </w:t>
      </w:r>
      <w:proofErr w:type="spellStart"/>
      <w:ins w:id="153" w:author="Rob Frost" w:date="2021-11-17T19:39:00Z">
        <w:r>
          <w:rPr>
            <w:rFonts w:ascii="Times New Roman" w:eastAsia="Times New Roman" w:hAnsi="Times New Roman" w:cs="Times New Roman"/>
            <w:color w:val="000000"/>
            <w:sz w:val="22"/>
            <w:szCs w:val="22"/>
          </w:rPr>
          <w:t>mention</w:t>
        </w:r>
      </w:ins>
      <w:del w:id="154" w:author="Rob Frost" w:date="2021-11-17T19:39:00Z">
        <w:r>
          <w:rPr>
            <w:rFonts w:ascii="Times New Roman" w:eastAsia="Times New Roman" w:hAnsi="Times New Roman" w:cs="Times New Roman"/>
            <w:color w:val="000000"/>
            <w:sz w:val="22"/>
            <w:szCs w:val="22"/>
          </w:rPr>
          <w:delText xml:space="preserve">provided </w:delText>
        </w:r>
      </w:del>
      <w:r>
        <w:rPr>
          <w:rFonts w:ascii="Times New Roman" w:eastAsia="Times New Roman" w:hAnsi="Times New Roman" w:cs="Times New Roman"/>
          <w:color w:val="000000"/>
          <w:sz w:val="22"/>
          <w:szCs w:val="22"/>
        </w:rPr>
        <w:t>alternatives</w:t>
      </w:r>
      <w:proofErr w:type="spellEnd"/>
      <w:r>
        <w:rPr>
          <w:rFonts w:ascii="Times New Roman" w:eastAsia="Times New Roman" w:hAnsi="Times New Roman" w:cs="Times New Roman"/>
          <w:color w:val="000000"/>
          <w:sz w:val="22"/>
          <w:szCs w:val="22"/>
        </w:rPr>
        <w:t xml:space="preserve"> </w:t>
      </w:r>
      <w:ins w:id="155" w:author="Rob Frost" w:date="2021-11-17T19:39:00Z">
        <w:r>
          <w:rPr>
            <w:rFonts w:ascii="Times New Roman" w:eastAsia="Times New Roman" w:hAnsi="Times New Roman" w:cs="Times New Roman"/>
            <w:color w:val="000000"/>
            <w:sz w:val="22"/>
            <w:szCs w:val="22"/>
          </w:rPr>
          <w:t>methods</w:t>
        </w:r>
      </w:ins>
      <w:del w:id="156" w:author="Rob Frost" w:date="2021-11-17T19:39:00Z">
        <w:r>
          <w:rPr>
            <w:rFonts w:ascii="Times New Roman" w:eastAsia="Times New Roman" w:hAnsi="Times New Roman" w:cs="Times New Roman"/>
            <w:color w:val="000000"/>
            <w:sz w:val="22"/>
            <w:szCs w:val="22"/>
          </w:rPr>
          <w:delText>that the user can apply outside of the approach</w:delText>
        </w:r>
      </w:del>
      <w:r>
        <w:rPr>
          <w:rFonts w:ascii="Times New Roman" w:eastAsia="Times New Roman" w:hAnsi="Times New Roman" w:cs="Times New Roman"/>
          <w:color w:val="000000"/>
          <w:sz w:val="22"/>
          <w:szCs w:val="22"/>
        </w:rPr>
        <w:t xml:space="preserve">. However, according to our experimental results, the performance of our approach was not significantly affected by data sparsity levels. </w:t>
      </w:r>
    </w:p>
    <w:p w14:paraId="00000039" w14:textId="77777777" w:rsidR="001903C2" w:rsidRDefault="00641361">
      <w:pPr>
        <w:pBdr>
          <w:top w:val="nil"/>
          <w:left w:val="nil"/>
          <w:bottom w:val="nil"/>
          <w:right w:val="nil"/>
          <w:between w:val="nil"/>
        </w:pBdr>
        <w:spacing w:after="120"/>
        <w:ind w:left="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As clarified above, we do not model the count data directly but rather model the relative proportions that result fro</w:t>
      </w:r>
      <w:r>
        <w:rPr>
          <w:rFonts w:ascii="Times New Roman" w:eastAsia="Times New Roman" w:hAnsi="Times New Roman" w:cs="Times New Roman"/>
          <w:color w:val="000000"/>
          <w:sz w:val="22"/>
          <w:szCs w:val="22"/>
        </w:rPr>
        <w:t xml:space="preserve">m a total sum normalization of the counts. </w:t>
      </w:r>
      <w:del w:id="157" w:author="Rob Frost" w:date="2021-11-18T20:21:00Z">
        <w:r>
          <w:rPr>
            <w:rFonts w:ascii="Times New Roman" w:eastAsia="Times New Roman" w:hAnsi="Times New Roman" w:cs="Times New Roman"/>
            <w:color w:val="000000"/>
            <w:sz w:val="22"/>
            <w:szCs w:val="22"/>
          </w:rPr>
          <w:delText xml:space="preserve">As such, we have not considered in detail the mean-variance relationship in count data as the normalization step was performed by the user prior to input into the model. </w:delText>
        </w:r>
      </w:del>
      <w:r>
        <w:rPr>
          <w:rFonts w:ascii="Times New Roman" w:eastAsia="Times New Roman" w:hAnsi="Times New Roman" w:cs="Times New Roman"/>
          <w:color w:val="000000"/>
          <w:sz w:val="22"/>
          <w:szCs w:val="22"/>
        </w:rPr>
        <w:t>Our approach is to perform an ILR-like tran</w:t>
      </w:r>
      <w:r>
        <w:rPr>
          <w:rFonts w:ascii="Times New Roman" w:eastAsia="Times New Roman" w:hAnsi="Times New Roman" w:cs="Times New Roman"/>
          <w:color w:val="000000"/>
          <w:sz w:val="22"/>
          <w:szCs w:val="22"/>
        </w:rPr>
        <w:t xml:space="preserve">sformation to the proportions corresponding to the set annotation and perform inference through empirically modelling the test statistic under the null. </w:t>
      </w:r>
      <w:ins w:id="158" w:author="Rob Frost" w:date="2021-11-18T20:21:00Z">
        <w:r>
          <w:rPr>
            <w:rFonts w:ascii="Times New Roman" w:eastAsia="Times New Roman" w:hAnsi="Times New Roman" w:cs="Times New Roman"/>
            <w:color w:val="000000"/>
            <w:sz w:val="22"/>
            <w:szCs w:val="22"/>
          </w:rPr>
          <w:t>Our s</w:t>
        </w:r>
      </w:ins>
      <w:del w:id="159" w:author="Rob Frost" w:date="2021-11-18T20:21:00Z">
        <w:r>
          <w:rPr>
            <w:rFonts w:ascii="Times New Roman" w:eastAsia="Times New Roman" w:hAnsi="Times New Roman" w:cs="Times New Roman"/>
            <w:color w:val="000000"/>
            <w:sz w:val="22"/>
            <w:szCs w:val="22"/>
          </w:rPr>
          <w:delText>S</w:delText>
        </w:r>
      </w:del>
      <w:r>
        <w:rPr>
          <w:rFonts w:ascii="Times New Roman" w:eastAsia="Times New Roman" w:hAnsi="Times New Roman" w:cs="Times New Roman"/>
          <w:color w:val="000000"/>
          <w:sz w:val="22"/>
          <w:szCs w:val="22"/>
        </w:rPr>
        <w:t xml:space="preserve">imulation </w:t>
      </w:r>
      <w:r>
        <w:rPr>
          <w:rFonts w:ascii="Times New Roman" w:eastAsia="Times New Roman" w:hAnsi="Times New Roman" w:cs="Times New Roman"/>
          <w:sz w:val="22"/>
          <w:szCs w:val="22"/>
        </w:rPr>
        <w:t>studies</w:t>
      </w:r>
      <w:del w:id="160" w:author="Rob Frost" w:date="2021-11-18T20:21:00Z">
        <w:r>
          <w:rPr>
            <w:rFonts w:ascii="Times New Roman" w:eastAsia="Times New Roman" w:hAnsi="Times New Roman" w:cs="Times New Roman"/>
            <w:sz w:val="22"/>
            <w:szCs w:val="22"/>
          </w:rPr>
          <w:delText xml:space="preserve"> have</w:delText>
        </w:r>
      </w:del>
      <w:r>
        <w:rPr>
          <w:rFonts w:ascii="Times New Roman" w:eastAsia="Times New Roman" w:hAnsi="Times New Roman" w:cs="Times New Roman"/>
          <w:sz w:val="22"/>
          <w:szCs w:val="22"/>
        </w:rPr>
        <w:t xml:space="preserve"> demonstrate</w:t>
      </w:r>
      <w:del w:id="161" w:author="Rob Frost" w:date="2021-11-18T20:21:00Z">
        <w:r>
          <w:rPr>
            <w:rFonts w:ascii="Times New Roman" w:eastAsia="Times New Roman" w:hAnsi="Times New Roman" w:cs="Times New Roman"/>
            <w:sz w:val="22"/>
            <w:szCs w:val="22"/>
          </w:rPr>
          <w:delText>d</w:delText>
        </w:r>
      </w:del>
      <w:r>
        <w:rPr>
          <w:rFonts w:ascii="Times New Roman" w:eastAsia="Times New Roman" w:hAnsi="Times New Roman" w:cs="Times New Roman"/>
          <w:sz w:val="22"/>
          <w:szCs w:val="22"/>
        </w:rPr>
        <w:t xml:space="preserve"> that </w:t>
      </w:r>
      <w:proofErr w:type="spellStart"/>
      <w:r>
        <w:rPr>
          <w:rFonts w:ascii="Times New Roman" w:eastAsia="Times New Roman" w:hAnsi="Times New Roman" w:cs="Times New Roman"/>
          <w:sz w:val="22"/>
          <w:szCs w:val="22"/>
        </w:rPr>
        <w:t>t</w:t>
      </w:r>
      <w:ins w:id="162" w:author="Rob Frost" w:date="2021-11-17T19:40:00Z">
        <w:r>
          <w:rPr>
            <w:rFonts w:ascii="Times New Roman" w:eastAsia="Times New Roman" w:hAnsi="Times New Roman" w:cs="Times New Roman"/>
            <w:color w:val="000000"/>
            <w:sz w:val="22"/>
            <w:szCs w:val="22"/>
          </w:rPr>
          <w:t>he</w:t>
        </w:r>
      </w:ins>
      <w:del w:id="163" w:author="Rob Frost" w:date="2021-11-17T19:40:00Z">
        <w:r>
          <w:rPr>
            <w:rFonts w:ascii="Times New Roman" w:eastAsia="Times New Roman" w:hAnsi="Times New Roman" w:cs="Times New Roman"/>
            <w:color w:val="000000"/>
            <w:sz w:val="22"/>
            <w:szCs w:val="22"/>
          </w:rPr>
          <w:delText xml:space="preserve">We are not exactly certain the reason why our test statistic is non-normal, but </w:delText>
        </w:r>
      </w:del>
      <w:r>
        <w:rPr>
          <w:rFonts w:ascii="Times New Roman" w:eastAsia="Times New Roman" w:hAnsi="Times New Roman" w:cs="Times New Roman"/>
          <w:color w:val="000000"/>
          <w:sz w:val="22"/>
          <w:szCs w:val="22"/>
        </w:rPr>
        <w:t>empirical</w:t>
      </w:r>
      <w:proofErr w:type="spellEnd"/>
      <w:r>
        <w:rPr>
          <w:rFonts w:ascii="Times New Roman" w:eastAsia="Times New Roman" w:hAnsi="Times New Roman" w:cs="Times New Roman"/>
          <w:color w:val="000000"/>
          <w:sz w:val="22"/>
          <w:szCs w:val="22"/>
        </w:rPr>
        <w:t xml:space="preserve"> distribution </w:t>
      </w:r>
      <w:ins w:id="164" w:author="Rob Frost" w:date="2021-11-17T19:40:00Z">
        <w:r>
          <w:rPr>
            <w:rFonts w:ascii="Times New Roman" w:eastAsia="Times New Roman" w:hAnsi="Times New Roman" w:cs="Times New Roman"/>
            <w:color w:val="000000"/>
            <w:sz w:val="22"/>
            <w:szCs w:val="22"/>
          </w:rPr>
          <w:t xml:space="preserve">of our test statistic is well approximated by a normal </w:t>
        </w:r>
        <w:proofErr w:type="spellStart"/>
        <w:r>
          <w:rPr>
            <w:rFonts w:ascii="Times New Roman" w:eastAsia="Times New Roman" w:hAnsi="Times New Roman" w:cs="Times New Roman"/>
            <w:color w:val="000000"/>
            <w:sz w:val="22"/>
            <w:szCs w:val="22"/>
          </w:rPr>
          <w:t>distribution.</w:t>
        </w:r>
      </w:ins>
      <w:del w:id="165" w:author="Rob Frost" w:date="2021-11-17T19:40:00Z">
        <w:r>
          <w:rPr>
            <w:rFonts w:ascii="Times New Roman" w:eastAsia="Times New Roman" w:hAnsi="Times New Roman" w:cs="Times New Roman"/>
            <w:color w:val="000000"/>
            <w:sz w:val="22"/>
            <w:szCs w:val="22"/>
          </w:rPr>
          <w:delText xml:space="preserve">fitting indicates that a normal approximation is still among the best fit. </w:delText>
        </w:r>
      </w:del>
      <w:commentRangeStart w:id="166"/>
      <w:r>
        <w:rPr>
          <w:rFonts w:ascii="Times New Roman" w:eastAsia="Times New Roman" w:hAnsi="Times New Roman" w:cs="Times New Roman"/>
          <w:color w:val="000000"/>
          <w:sz w:val="22"/>
          <w:szCs w:val="22"/>
        </w:rPr>
        <w:t>Furthermor</w:t>
      </w:r>
      <w:r>
        <w:rPr>
          <w:rFonts w:ascii="Times New Roman" w:eastAsia="Times New Roman" w:hAnsi="Times New Roman" w:cs="Times New Roman"/>
          <w:color w:val="000000"/>
          <w:sz w:val="22"/>
          <w:szCs w:val="22"/>
        </w:rPr>
        <w:t>e</w:t>
      </w:r>
      <w:proofErr w:type="spellEnd"/>
      <w:r>
        <w:rPr>
          <w:rFonts w:ascii="Times New Roman" w:eastAsia="Times New Roman" w:hAnsi="Times New Roman" w:cs="Times New Roman"/>
          <w:color w:val="000000"/>
          <w:sz w:val="22"/>
          <w:szCs w:val="22"/>
        </w:rPr>
        <w:t xml:space="preserve">, </w:t>
      </w:r>
      <w:ins w:id="167" w:author="Rob Frost" w:date="2021-11-18T20:19:00Z">
        <w:r>
          <w:rPr>
            <w:rFonts w:ascii="Times New Roman" w:eastAsia="Times New Roman" w:hAnsi="Times New Roman" w:cs="Times New Roman"/>
            <w:color w:val="000000"/>
            <w:sz w:val="22"/>
            <w:szCs w:val="22"/>
          </w:rPr>
          <w:t xml:space="preserve">the real data </w:t>
        </w:r>
        <w:proofErr w:type="spellStart"/>
        <w:r>
          <w:rPr>
            <w:rFonts w:ascii="Times New Roman" w:eastAsia="Times New Roman" w:hAnsi="Times New Roman" w:cs="Times New Roman"/>
            <w:color w:val="000000"/>
            <w:sz w:val="22"/>
            <w:szCs w:val="22"/>
          </w:rPr>
          <w:t>analyses</w:t>
        </w:r>
      </w:ins>
      <w:del w:id="168" w:author="Rob Frost" w:date="2021-11-18T20:19:00Z">
        <w:r>
          <w:rPr>
            <w:rFonts w:ascii="Times New Roman" w:eastAsia="Times New Roman" w:hAnsi="Times New Roman" w:cs="Times New Roman"/>
            <w:color w:val="000000"/>
            <w:sz w:val="22"/>
            <w:szCs w:val="22"/>
          </w:rPr>
          <w:delText xml:space="preserve">in our experiments we </w:delText>
        </w:r>
      </w:del>
      <w:r>
        <w:rPr>
          <w:rFonts w:ascii="Times New Roman" w:eastAsia="Times New Roman" w:hAnsi="Times New Roman" w:cs="Times New Roman"/>
          <w:color w:val="000000"/>
          <w:sz w:val="22"/>
          <w:szCs w:val="22"/>
        </w:rPr>
        <w:t>also</w:t>
      </w:r>
      <w:proofErr w:type="spellEnd"/>
      <w:r>
        <w:rPr>
          <w:rFonts w:ascii="Times New Roman" w:eastAsia="Times New Roman" w:hAnsi="Times New Roman" w:cs="Times New Roman"/>
          <w:color w:val="000000"/>
          <w:sz w:val="22"/>
          <w:szCs w:val="22"/>
        </w:rPr>
        <w:t xml:space="preserve"> show that the normal approximation generates good performance values for all considered situations.  </w:t>
      </w:r>
      <w:commentRangeEnd w:id="166"/>
      <w:ins w:id="169" w:author="Rob Frost" w:date="2021-11-18T20:28:00Z">
        <w:r>
          <w:commentReference w:id="166"/>
        </w:r>
        <w:r>
          <w:rPr>
            <w:rFonts w:ascii="Times New Roman" w:eastAsia="Times New Roman" w:hAnsi="Times New Roman" w:cs="Times New Roman"/>
            <w:color w:val="000000"/>
            <w:sz w:val="22"/>
            <w:szCs w:val="22"/>
          </w:rPr>
          <w:t>We have updated the “statistical properties” section</w:t>
        </w:r>
        <w:r>
          <w:rPr>
            <w:rFonts w:ascii="Times New Roman" w:eastAsia="Times New Roman" w:hAnsi="Times New Roman" w:cs="Times New Roman"/>
            <w:color w:val="000000"/>
            <w:sz w:val="22"/>
            <w:szCs w:val="22"/>
          </w:rPr>
          <w:t xml:space="preserve"> in the revised manuscript to better outline this modeling approach and discuss how statistical features of the underlying count data (e.g., sparsity and mean-variance relationship) may impact the distribution of the transformed proportions.</w:t>
        </w:r>
      </w:ins>
    </w:p>
    <w:p w14:paraId="0000003A" w14:textId="77777777" w:rsidR="001903C2" w:rsidRDefault="00641361">
      <w:pPr>
        <w:pBdr>
          <w:top w:val="nil"/>
          <w:left w:val="nil"/>
          <w:bottom w:val="nil"/>
          <w:right w:val="nil"/>
          <w:between w:val="nil"/>
        </w:pBdr>
        <w:spacing w:after="120"/>
        <w:ind w:left="720"/>
        <w:rPr>
          <w:del w:id="170" w:author="Rob Frost" w:date="2021-11-17T19:44:00Z"/>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As the reviewe</w:t>
      </w:r>
      <w:r>
        <w:rPr>
          <w:rFonts w:ascii="Times New Roman" w:eastAsia="Times New Roman" w:hAnsi="Times New Roman" w:cs="Times New Roman"/>
          <w:color w:val="000000"/>
          <w:sz w:val="22"/>
          <w:szCs w:val="22"/>
        </w:rPr>
        <w:t xml:space="preserve">r noted, multinomial logistic normal models are </w:t>
      </w:r>
      <w:ins w:id="171" w:author="Rob Frost" w:date="2021-11-17T19:43:00Z">
        <w:r>
          <w:rPr>
            <w:rFonts w:ascii="Times New Roman" w:eastAsia="Times New Roman" w:hAnsi="Times New Roman" w:cs="Times New Roman"/>
            <w:color w:val="000000"/>
            <w:sz w:val="22"/>
            <w:szCs w:val="22"/>
          </w:rPr>
          <w:t>useful for</w:t>
        </w:r>
      </w:ins>
      <w:del w:id="172" w:author="Rob Frost" w:date="2021-11-17T19:43:00Z">
        <w:r>
          <w:rPr>
            <w:rFonts w:ascii="Times New Roman" w:eastAsia="Times New Roman" w:hAnsi="Times New Roman" w:cs="Times New Roman"/>
            <w:color w:val="000000"/>
            <w:sz w:val="22"/>
            <w:szCs w:val="22"/>
          </w:rPr>
          <w:delText>great tools at</w:delText>
        </w:r>
      </w:del>
      <w:r>
        <w:rPr>
          <w:rFonts w:ascii="Times New Roman" w:eastAsia="Times New Roman" w:hAnsi="Times New Roman" w:cs="Times New Roman"/>
          <w:color w:val="000000"/>
          <w:sz w:val="22"/>
          <w:szCs w:val="22"/>
        </w:rPr>
        <w:t xml:space="preserve"> modelling the count data directly, and </w:t>
      </w:r>
      <w:ins w:id="173" w:author="Rob Frost" w:date="2021-11-17T19:43:00Z">
        <w:r>
          <w:rPr>
            <w:rFonts w:ascii="Times New Roman" w:eastAsia="Times New Roman" w:hAnsi="Times New Roman" w:cs="Times New Roman"/>
            <w:color w:val="000000"/>
            <w:sz w:val="22"/>
            <w:szCs w:val="22"/>
          </w:rPr>
          <w:t>it may be feasible to</w:t>
        </w:r>
      </w:ins>
      <w:del w:id="174" w:author="Rob Frost" w:date="2021-11-17T19:43:00Z">
        <w:r>
          <w:rPr>
            <w:rFonts w:ascii="Times New Roman" w:eastAsia="Times New Roman" w:hAnsi="Times New Roman" w:cs="Times New Roman"/>
            <w:color w:val="000000"/>
            <w:sz w:val="22"/>
            <w:szCs w:val="22"/>
          </w:rPr>
          <w:delText xml:space="preserve">we do not doubt that </w:delText>
        </w:r>
      </w:del>
      <w:del w:id="175" w:author="Rob Frost" w:date="2021-11-17T19:44:00Z">
        <w:r>
          <w:rPr>
            <w:rFonts w:ascii="Times New Roman" w:eastAsia="Times New Roman" w:hAnsi="Times New Roman" w:cs="Times New Roman"/>
            <w:color w:val="000000"/>
            <w:sz w:val="22"/>
            <w:szCs w:val="22"/>
          </w:rPr>
          <w:delText>one can</w:delText>
        </w:r>
      </w:del>
      <w:r>
        <w:rPr>
          <w:rFonts w:ascii="Times New Roman" w:eastAsia="Times New Roman" w:hAnsi="Times New Roman" w:cs="Times New Roman"/>
          <w:color w:val="000000"/>
          <w:sz w:val="22"/>
          <w:szCs w:val="22"/>
        </w:rPr>
        <w:t xml:space="preserve"> apply the multinomial logistic normal model to perform set-based enrichment analysis. </w:t>
      </w:r>
      <w:ins w:id="176" w:author="Rob Frost" w:date="2021-11-18T20:22:00Z">
        <w:r>
          <w:rPr>
            <w:rFonts w:ascii="Times New Roman" w:eastAsia="Times New Roman" w:hAnsi="Times New Roman" w:cs="Times New Roman"/>
            <w:color w:val="000000"/>
            <w:sz w:val="22"/>
            <w:szCs w:val="22"/>
          </w:rPr>
          <w:t xml:space="preserve">Although we are not aware of any </w:t>
        </w:r>
      </w:ins>
      <w:del w:id="177" w:author="Rob Frost" w:date="2021-11-18T20:22:00Z">
        <w:r>
          <w:rPr>
            <w:rFonts w:ascii="Times New Roman" w:eastAsia="Times New Roman" w:hAnsi="Times New Roman" w:cs="Times New Roman"/>
            <w:color w:val="000000"/>
            <w:sz w:val="22"/>
            <w:szCs w:val="22"/>
          </w:rPr>
          <w:delText>However, to our knowledge</w:delText>
        </w:r>
      </w:del>
      <w:ins w:id="178" w:author="Rob Frost" w:date="2021-11-17T19:44:00Z">
        <w:del w:id="179" w:author="Rob Frost" w:date="2021-11-18T20:22:00Z">
          <w:r>
            <w:rPr>
              <w:rFonts w:ascii="Times New Roman" w:eastAsia="Times New Roman" w:hAnsi="Times New Roman" w:cs="Times New Roman"/>
              <w:color w:val="000000"/>
              <w:sz w:val="22"/>
              <w:szCs w:val="22"/>
            </w:rPr>
            <w:delText>,</w:delText>
          </w:r>
        </w:del>
      </w:ins>
      <w:del w:id="180" w:author="Rob Frost" w:date="2021-11-18T20:22:00Z">
        <w:r>
          <w:rPr>
            <w:rFonts w:ascii="Times New Roman" w:eastAsia="Times New Roman" w:hAnsi="Times New Roman" w:cs="Times New Roman"/>
            <w:color w:val="000000"/>
            <w:sz w:val="22"/>
            <w:szCs w:val="22"/>
          </w:rPr>
          <w:delText xml:space="preserve"> no</w:delText>
        </w:r>
      </w:del>
      <w:r>
        <w:rPr>
          <w:rFonts w:ascii="Times New Roman" w:eastAsia="Times New Roman" w:hAnsi="Times New Roman" w:cs="Times New Roman"/>
          <w:color w:val="000000"/>
          <w:sz w:val="22"/>
          <w:szCs w:val="22"/>
        </w:rPr>
        <w:t xml:space="preserve"> </w:t>
      </w:r>
      <w:ins w:id="181" w:author="Rob Frost" w:date="2021-11-18T20:22:00Z">
        <w:r>
          <w:rPr>
            <w:rFonts w:ascii="Times New Roman" w:eastAsia="Times New Roman" w:hAnsi="Times New Roman" w:cs="Times New Roman"/>
            <w:color w:val="000000"/>
            <w:sz w:val="22"/>
            <w:szCs w:val="22"/>
          </w:rPr>
          <w:t xml:space="preserve">existing </w:t>
        </w:r>
      </w:ins>
      <w:r>
        <w:rPr>
          <w:rFonts w:ascii="Times New Roman" w:eastAsia="Times New Roman" w:hAnsi="Times New Roman" w:cs="Times New Roman"/>
          <w:color w:val="000000"/>
          <w:sz w:val="22"/>
          <w:szCs w:val="22"/>
        </w:rPr>
        <w:t>approach</w:t>
      </w:r>
      <w:ins w:id="182" w:author="Rob Frost" w:date="2021-11-18T20:22:00Z">
        <w:r>
          <w:rPr>
            <w:rFonts w:ascii="Times New Roman" w:eastAsia="Times New Roman" w:hAnsi="Times New Roman" w:cs="Times New Roman"/>
            <w:color w:val="000000"/>
            <w:sz w:val="22"/>
            <w:szCs w:val="22"/>
          </w:rPr>
          <w:t>es</w:t>
        </w:r>
      </w:ins>
      <w:r>
        <w:rPr>
          <w:rFonts w:ascii="Times New Roman" w:eastAsia="Times New Roman" w:hAnsi="Times New Roman" w:cs="Times New Roman"/>
          <w:color w:val="000000"/>
          <w:sz w:val="22"/>
          <w:szCs w:val="22"/>
        </w:rPr>
        <w:t xml:space="preserve"> </w:t>
      </w:r>
      <w:del w:id="183" w:author="Rob Frost" w:date="2021-11-17T19:44:00Z">
        <w:r>
          <w:rPr>
            <w:rFonts w:ascii="Times New Roman" w:eastAsia="Times New Roman" w:hAnsi="Times New Roman" w:cs="Times New Roman"/>
            <w:color w:val="000000"/>
            <w:sz w:val="22"/>
            <w:szCs w:val="22"/>
          </w:rPr>
          <w:delText>e</w:delText>
        </w:r>
      </w:del>
      <w:del w:id="184" w:author="Rob Frost" w:date="2021-11-18T20:22:00Z">
        <w:r>
          <w:rPr>
            <w:rFonts w:ascii="Times New Roman" w:eastAsia="Times New Roman" w:hAnsi="Times New Roman" w:cs="Times New Roman"/>
            <w:color w:val="000000"/>
            <w:sz w:val="22"/>
            <w:szCs w:val="22"/>
          </w:rPr>
          <w:delText>xists</w:delText>
        </w:r>
      </w:del>
      <w:r>
        <w:rPr>
          <w:rFonts w:ascii="Times New Roman" w:eastAsia="Times New Roman" w:hAnsi="Times New Roman" w:cs="Times New Roman"/>
          <w:color w:val="000000"/>
          <w:sz w:val="22"/>
          <w:szCs w:val="22"/>
        </w:rPr>
        <w:t xml:space="preserve"> </w:t>
      </w:r>
      <w:del w:id="185" w:author="Rob Frost" w:date="2021-11-17T19:44:00Z">
        <w:r>
          <w:rPr>
            <w:rFonts w:ascii="Times New Roman" w:eastAsia="Times New Roman" w:hAnsi="Times New Roman" w:cs="Times New Roman"/>
            <w:color w:val="000000"/>
            <w:sz w:val="22"/>
            <w:szCs w:val="22"/>
          </w:rPr>
          <w:delText>so far</w:delText>
        </w:r>
      </w:del>
      <w:r>
        <w:rPr>
          <w:rFonts w:ascii="Times New Roman" w:eastAsia="Times New Roman" w:hAnsi="Times New Roman" w:cs="Times New Roman"/>
          <w:color w:val="000000"/>
          <w:sz w:val="22"/>
          <w:szCs w:val="22"/>
        </w:rPr>
        <w:t xml:space="preserve"> that utilize</w:t>
      </w:r>
      <w:del w:id="186" w:author="Rob Frost" w:date="2021-11-18T20:22:00Z">
        <w:r>
          <w:rPr>
            <w:rFonts w:ascii="Times New Roman" w:eastAsia="Times New Roman" w:hAnsi="Times New Roman" w:cs="Times New Roman"/>
            <w:color w:val="000000"/>
            <w:sz w:val="22"/>
            <w:szCs w:val="22"/>
          </w:rPr>
          <w:delText>s</w:delText>
        </w:r>
      </w:del>
      <w:r>
        <w:rPr>
          <w:rFonts w:ascii="Times New Roman" w:eastAsia="Times New Roman" w:hAnsi="Times New Roman" w:cs="Times New Roman"/>
          <w:color w:val="000000"/>
          <w:sz w:val="22"/>
          <w:szCs w:val="22"/>
        </w:rPr>
        <w:t xml:space="preserve"> this concept for set-based testing</w:t>
      </w:r>
      <w:ins w:id="187" w:author="Rob Frost" w:date="2021-11-17T19:44:00Z">
        <w:r>
          <w:rPr>
            <w:rFonts w:ascii="Times New Roman" w:eastAsia="Times New Roman" w:hAnsi="Times New Roman" w:cs="Times New Roman"/>
            <w:color w:val="000000"/>
            <w:sz w:val="22"/>
            <w:szCs w:val="22"/>
          </w:rPr>
          <w:t>,</w:t>
        </w:r>
      </w:ins>
      <w:del w:id="188" w:author="Rob Frost" w:date="2021-11-17T19:44:00Z">
        <w:r>
          <w:rPr>
            <w:rFonts w:ascii="Times New Roman" w:eastAsia="Times New Roman" w:hAnsi="Times New Roman" w:cs="Times New Roman"/>
            <w:color w:val="000000"/>
            <w:sz w:val="22"/>
            <w:szCs w:val="22"/>
          </w:rPr>
          <w:delText xml:space="preserve">, as such </w:delText>
        </w:r>
      </w:del>
      <w:ins w:id="189" w:author="Rob Frost" w:date="2021-11-17T19:44:00Z">
        <w:del w:id="190" w:author="Rob Frost" w:date="2021-11-17T19:44:00Z">
          <w:r>
            <w:rPr>
              <w:rFonts w:ascii="Times New Roman" w:eastAsia="Times New Roman" w:hAnsi="Times New Roman" w:cs="Times New Roman"/>
              <w:color w:val="000000"/>
              <w:sz w:val="22"/>
              <w:szCs w:val="22"/>
            </w:rPr>
            <w:delText>thi</w:delText>
          </w:r>
        </w:del>
      </w:ins>
      <w:del w:id="191" w:author="Rob Frost" w:date="2021-11-17T19:44:00Z">
        <w:r>
          <w:rPr>
            <w:rFonts w:ascii="Times New Roman" w:eastAsia="Times New Roman" w:hAnsi="Times New Roman" w:cs="Times New Roman"/>
            <w:color w:val="000000"/>
            <w:sz w:val="22"/>
            <w:szCs w:val="22"/>
          </w:rPr>
          <w:delText>we did not consider this</w:delText>
        </w:r>
      </w:del>
      <w:ins w:id="192" w:author="Rob Frost" w:date="2021-11-17T19:44:00Z">
        <w:del w:id="193" w:author="Rob Frost" w:date="2021-11-17T19:44:00Z">
          <w:r>
            <w:rPr>
              <w:rFonts w:ascii="Times New Roman" w:eastAsia="Times New Roman" w:hAnsi="Times New Roman" w:cs="Times New Roman"/>
              <w:color w:val="000000"/>
              <w:sz w:val="22"/>
              <w:szCs w:val="22"/>
            </w:rPr>
            <w:delText xml:space="preserve"> technique</w:delText>
          </w:r>
        </w:del>
      </w:ins>
      <w:del w:id="194" w:author="Rob Frost" w:date="2021-11-17T19:44:00Z">
        <w:r>
          <w:rPr>
            <w:rFonts w:ascii="Times New Roman" w:eastAsia="Times New Roman" w:hAnsi="Times New Roman" w:cs="Times New Roman"/>
            <w:color w:val="000000"/>
            <w:sz w:val="22"/>
            <w:szCs w:val="22"/>
          </w:rPr>
          <w:delText xml:space="preserve"> in our evaluation and comparison strategy. </w:delText>
        </w:r>
      </w:del>
      <w:ins w:id="195" w:author="Rob Frost" w:date="2021-11-17T19:44:00Z">
        <w:r>
          <w:rPr>
            <w:rFonts w:ascii="Times New Roman" w:eastAsia="Times New Roman" w:hAnsi="Times New Roman" w:cs="Times New Roman"/>
            <w:color w:val="000000"/>
            <w:sz w:val="22"/>
            <w:szCs w:val="22"/>
          </w:rPr>
          <w:t xml:space="preserve"> this is an interesting idea that we hope to explore in future </w:t>
        </w:r>
        <w:proofErr w:type="spellStart"/>
        <w:r>
          <w:rPr>
            <w:rFonts w:ascii="Times New Roman" w:eastAsia="Times New Roman" w:hAnsi="Times New Roman" w:cs="Times New Roman"/>
            <w:color w:val="000000"/>
            <w:sz w:val="22"/>
            <w:szCs w:val="22"/>
          </w:rPr>
          <w:t>research.</w:t>
        </w:r>
        <w:del w:id="196" w:author="Rob Frost" w:date="2021-11-17T19:44:00Z">
          <w:r>
            <w:rPr>
              <w:rFonts w:ascii="Times New Roman" w:eastAsia="Times New Roman" w:hAnsi="Times New Roman" w:cs="Times New Roman"/>
              <w:color w:val="000000"/>
              <w:sz w:val="22"/>
              <w:szCs w:val="22"/>
            </w:rPr>
            <w:delText xml:space="preserve">or future research and we </w:delText>
          </w:r>
        </w:del>
      </w:ins>
    </w:p>
    <w:p w14:paraId="0000003B" w14:textId="77777777" w:rsidR="001903C2" w:rsidRPr="001903C2" w:rsidRDefault="00641361" w:rsidP="001903C2">
      <w:pPr>
        <w:pBdr>
          <w:top w:val="nil"/>
          <w:left w:val="nil"/>
          <w:bottom w:val="nil"/>
          <w:right w:val="nil"/>
          <w:between w:val="nil"/>
        </w:pBdr>
        <w:spacing w:after="120"/>
        <w:ind w:left="720"/>
        <w:rPr>
          <w:rFonts w:ascii="Arial" w:eastAsia="Arial" w:hAnsi="Arial" w:cs="Arial"/>
          <w:color w:val="000000"/>
          <w:sz w:val="22"/>
          <w:szCs w:val="22"/>
          <w:rPrChange w:id="197" w:author="Rob Frost" w:date="2021-11-17T19:44:00Z">
            <w:rPr>
              <w:rFonts w:ascii="Times New Roman" w:eastAsia="Times New Roman" w:hAnsi="Times New Roman" w:cs="Times New Roman"/>
              <w:color w:val="FF0000"/>
              <w:sz w:val="22"/>
              <w:szCs w:val="22"/>
            </w:rPr>
          </w:rPrChange>
        </w:rPr>
        <w:pPrChange w:id="198" w:author="Rob Frost" w:date="2021-11-17T19:44:00Z">
          <w:pPr>
            <w:numPr>
              <w:numId w:val="2"/>
            </w:numPr>
            <w:pBdr>
              <w:top w:val="nil"/>
              <w:left w:val="nil"/>
              <w:bottom w:val="nil"/>
              <w:right w:val="nil"/>
              <w:between w:val="nil"/>
            </w:pBdr>
            <w:spacing w:after="120"/>
            <w:ind w:left="360" w:hanging="360"/>
          </w:pPr>
        </w:pPrChange>
      </w:pPr>
      <w:r>
        <w:rPr>
          <w:rFonts w:ascii="Times New Roman" w:eastAsia="Times New Roman" w:hAnsi="Times New Roman" w:cs="Times New Roman"/>
          <w:color w:val="FF0000"/>
          <w:sz w:val="22"/>
          <w:szCs w:val="22"/>
        </w:rPr>
        <w:t>Unsubstantiated</w:t>
      </w:r>
      <w:proofErr w:type="spellEnd"/>
      <w:r>
        <w:rPr>
          <w:rFonts w:ascii="Times New Roman" w:eastAsia="Times New Roman" w:hAnsi="Times New Roman" w:cs="Times New Roman"/>
          <w:color w:val="FF0000"/>
          <w:sz w:val="22"/>
          <w:szCs w:val="22"/>
        </w:rPr>
        <w:t xml:space="preserve"> Claims</w:t>
      </w:r>
    </w:p>
    <w:p w14:paraId="0000003C" w14:textId="77777777" w:rsidR="001903C2" w:rsidRDefault="00641361">
      <w:pPr>
        <w:spacing w:after="120"/>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 xml:space="preserve">There are </w:t>
      </w:r>
      <w:proofErr w:type="gramStart"/>
      <w:r>
        <w:rPr>
          <w:rFonts w:ascii="Times New Roman" w:eastAsia="Times New Roman" w:hAnsi="Times New Roman" w:cs="Times New Roman"/>
          <w:color w:val="FF0000"/>
          <w:sz w:val="22"/>
          <w:szCs w:val="22"/>
        </w:rPr>
        <w:t>a number of</w:t>
      </w:r>
      <w:proofErr w:type="gramEnd"/>
      <w:r>
        <w:rPr>
          <w:rFonts w:ascii="Times New Roman" w:eastAsia="Times New Roman" w:hAnsi="Times New Roman" w:cs="Times New Roman"/>
          <w:color w:val="FF0000"/>
          <w:sz w:val="22"/>
          <w:szCs w:val="22"/>
        </w:rPr>
        <w:t xml:space="preserve"> unsubstantiated claims where the language needs to be altered to be more precise.</w:t>
      </w:r>
    </w:p>
    <w:p w14:paraId="0000003D" w14:textId="77777777" w:rsidR="001903C2" w:rsidRDefault="00641361">
      <w:pPr>
        <w:numPr>
          <w:ilvl w:val="0"/>
          <w:numId w:val="8"/>
        </w:numPr>
        <w:pBdr>
          <w:top w:val="nil"/>
          <w:left w:val="nil"/>
          <w:bottom w:val="nil"/>
          <w:right w:val="nil"/>
          <w:between w:val="nil"/>
        </w:pBdr>
        <w:spacing w:after="120"/>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Line 493: "These results demon</w:t>
      </w:r>
      <w:r>
        <w:rPr>
          <w:rFonts w:ascii="Times New Roman" w:eastAsia="Times New Roman" w:hAnsi="Times New Roman" w:cs="Times New Roman"/>
          <w:color w:val="FF0000"/>
          <w:sz w:val="22"/>
          <w:szCs w:val="22"/>
        </w:rPr>
        <w:t xml:space="preserve">strate that </w:t>
      </w:r>
      <w:proofErr w:type="spellStart"/>
      <w:r>
        <w:rPr>
          <w:rFonts w:ascii="Times New Roman" w:eastAsia="Times New Roman" w:hAnsi="Times New Roman" w:cs="Times New Roman"/>
          <w:color w:val="FF0000"/>
          <w:sz w:val="22"/>
          <w:szCs w:val="22"/>
        </w:rPr>
        <w:t>cILR</w:t>
      </w:r>
      <w:proofErr w:type="spellEnd"/>
      <w:r>
        <w:rPr>
          <w:rFonts w:ascii="Times New Roman" w:eastAsia="Times New Roman" w:hAnsi="Times New Roman" w:cs="Times New Roman"/>
          <w:color w:val="FF0000"/>
          <w:sz w:val="22"/>
          <w:szCs w:val="22"/>
        </w:rPr>
        <w:t xml:space="preserve"> generated scores are informative features in disease prediction tasks." No. These results demonstrate that </w:t>
      </w:r>
      <w:proofErr w:type="spellStart"/>
      <w:r>
        <w:rPr>
          <w:rFonts w:ascii="Times New Roman" w:eastAsia="Times New Roman" w:hAnsi="Times New Roman" w:cs="Times New Roman"/>
          <w:color w:val="FF0000"/>
          <w:sz w:val="22"/>
          <w:szCs w:val="22"/>
        </w:rPr>
        <w:t>cILR</w:t>
      </w:r>
      <w:proofErr w:type="spellEnd"/>
      <w:r>
        <w:rPr>
          <w:rFonts w:ascii="Times New Roman" w:eastAsia="Times New Roman" w:hAnsi="Times New Roman" w:cs="Times New Roman"/>
          <w:color w:val="FF0000"/>
          <w:sz w:val="22"/>
          <w:szCs w:val="22"/>
        </w:rPr>
        <w:t xml:space="preserve"> COULD be informative features in disease predictions tasks. I am not convinced that these are even useful for the case-studies </w:t>
      </w:r>
      <w:r>
        <w:rPr>
          <w:rFonts w:ascii="Times New Roman" w:eastAsia="Times New Roman" w:hAnsi="Times New Roman" w:cs="Times New Roman"/>
          <w:color w:val="FF0000"/>
          <w:sz w:val="22"/>
          <w:szCs w:val="22"/>
        </w:rPr>
        <w:t xml:space="preserve">shown in this manuscript let alone other tasks. Moreover, the comparison methods </w:t>
      </w:r>
      <w:proofErr w:type="spellStart"/>
      <w:r>
        <w:rPr>
          <w:rFonts w:ascii="Times New Roman" w:eastAsia="Times New Roman" w:hAnsi="Times New Roman" w:cs="Times New Roman"/>
          <w:color w:val="FF0000"/>
          <w:sz w:val="22"/>
          <w:szCs w:val="22"/>
        </w:rPr>
        <w:t>ssGSEA</w:t>
      </w:r>
      <w:proofErr w:type="spellEnd"/>
      <w:r>
        <w:rPr>
          <w:rFonts w:ascii="Times New Roman" w:eastAsia="Times New Roman" w:hAnsi="Times New Roman" w:cs="Times New Roman"/>
          <w:color w:val="FF0000"/>
          <w:sz w:val="22"/>
          <w:szCs w:val="22"/>
        </w:rPr>
        <w:t xml:space="preserve"> and GSVA seem like odd choices. Are the authors only using methods that can take set-based features? This does not account for the potential that the chosen sets are no</w:t>
      </w:r>
      <w:r>
        <w:rPr>
          <w:rFonts w:ascii="Times New Roman" w:eastAsia="Times New Roman" w:hAnsi="Times New Roman" w:cs="Times New Roman"/>
          <w:color w:val="FF0000"/>
          <w:sz w:val="22"/>
          <w:szCs w:val="22"/>
        </w:rPr>
        <w:t xml:space="preserve">t informative. The later seems like an important case to establish the motivation of the current work. </w:t>
      </w:r>
    </w:p>
    <w:p w14:paraId="0000003E" w14:textId="77777777" w:rsidR="001903C2" w:rsidRDefault="00641361">
      <w:pPr>
        <w:pBdr>
          <w:top w:val="nil"/>
          <w:left w:val="nil"/>
          <w:bottom w:val="nil"/>
          <w:right w:val="nil"/>
          <w:between w:val="nil"/>
        </w:pBdr>
        <w:spacing w:after="120"/>
        <w:ind w:left="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section is motivated by the fact that </w:t>
      </w:r>
      <w:proofErr w:type="spellStart"/>
      <w:r>
        <w:rPr>
          <w:rFonts w:ascii="Times New Roman" w:eastAsia="Times New Roman" w:hAnsi="Times New Roman" w:cs="Times New Roman"/>
          <w:color w:val="000000"/>
          <w:sz w:val="22"/>
          <w:szCs w:val="22"/>
        </w:rPr>
        <w:t>cILR</w:t>
      </w:r>
      <w:proofErr w:type="spellEnd"/>
      <w:r>
        <w:rPr>
          <w:rFonts w:ascii="Times New Roman" w:eastAsia="Times New Roman" w:hAnsi="Times New Roman" w:cs="Times New Roman"/>
          <w:color w:val="000000"/>
          <w:sz w:val="22"/>
          <w:szCs w:val="22"/>
        </w:rPr>
        <w:t xml:space="preserve"> generates scores at the sample level, performing as a transformation of a </w:t>
      </w:r>
      <m:oMath>
        <m:r>
          <w:rPr>
            <w:rFonts w:ascii="Cambria Math" w:eastAsia="Cambria Math" w:hAnsi="Cambria Math" w:cs="Cambria Math"/>
            <w:color w:val="000000"/>
            <w:sz w:val="22"/>
            <w:szCs w:val="22"/>
          </w:rPr>
          <m:t>n</m:t>
        </m:r>
        <m:r>
          <w:rPr>
            <w:rFonts w:ascii="Cambria Math" w:eastAsia="Cambria Math" w:hAnsi="Cambria Math" w:cs="Cambria Math"/>
            <w:color w:val="000000"/>
            <w:sz w:val="22"/>
            <w:szCs w:val="22"/>
          </w:rPr>
          <m:t xml:space="preserve"> </m:t>
        </m:r>
        <m:r>
          <w:rPr>
            <w:rFonts w:ascii="Cambria Math" w:eastAsia="Cambria Math" w:hAnsi="Cambria Math" w:cs="Cambria Math"/>
            <w:color w:val="000000"/>
            <w:sz w:val="22"/>
            <w:szCs w:val="22"/>
          </w:rPr>
          <m:t>x</m:t>
        </m:r>
        <m:r>
          <w:rPr>
            <w:rFonts w:ascii="Cambria Math" w:eastAsia="Cambria Math" w:hAnsi="Cambria Math" w:cs="Cambria Math"/>
            <w:color w:val="000000"/>
            <w:sz w:val="22"/>
            <w:szCs w:val="22"/>
          </w:rPr>
          <m:t xml:space="preserve"> </m:t>
        </m:r>
        <m:r>
          <w:rPr>
            <w:rFonts w:ascii="Cambria Math" w:eastAsia="Cambria Math" w:hAnsi="Cambria Math" w:cs="Cambria Math"/>
            <w:color w:val="000000"/>
            <w:sz w:val="22"/>
            <w:szCs w:val="22"/>
          </w:rPr>
          <m:t>p</m:t>
        </m:r>
      </m:oMath>
      <w:r>
        <w:rPr>
          <w:rFonts w:ascii="Times New Roman" w:eastAsia="Times New Roman" w:hAnsi="Times New Roman" w:cs="Times New Roman"/>
          <w:color w:val="000000"/>
          <w:sz w:val="22"/>
          <w:szCs w:val="22"/>
        </w:rPr>
        <w:t xml:space="preserve"> matrix of </w:t>
      </w:r>
      <m:oMath>
        <m:r>
          <w:rPr>
            <w:rFonts w:ascii="Cambria Math" w:eastAsia="Cambria Math" w:hAnsi="Cambria Math" w:cs="Cambria Math"/>
            <w:color w:val="000000"/>
            <w:sz w:val="22"/>
            <w:szCs w:val="22"/>
          </w:rPr>
          <m:t>p</m:t>
        </m:r>
      </m:oMath>
      <w:r>
        <w:rPr>
          <w:rFonts w:ascii="Times New Roman" w:eastAsia="Times New Roman" w:hAnsi="Times New Roman" w:cs="Times New Roman"/>
          <w:color w:val="000000"/>
          <w:sz w:val="22"/>
          <w:szCs w:val="22"/>
        </w:rPr>
        <w:t xml:space="preserve"> taxa and </w:t>
      </w:r>
      <m:oMath>
        <m:r>
          <w:rPr>
            <w:rFonts w:ascii="Cambria Math" w:eastAsia="Cambria Math" w:hAnsi="Cambria Math" w:cs="Cambria Math"/>
            <w:color w:val="000000"/>
            <w:sz w:val="22"/>
            <w:szCs w:val="22"/>
          </w:rPr>
          <m:t>n</m:t>
        </m:r>
      </m:oMath>
      <w:r>
        <w:rPr>
          <w:rFonts w:ascii="Times New Roman" w:eastAsia="Times New Roman" w:hAnsi="Times New Roman" w:cs="Times New Roman"/>
          <w:color w:val="000000"/>
          <w:sz w:val="22"/>
          <w:szCs w:val="22"/>
        </w:rPr>
        <w:t xml:space="preserve"> samples into a </w:t>
      </w:r>
      <m:oMath>
        <m:r>
          <w:rPr>
            <w:rFonts w:ascii="Cambria Math" w:eastAsia="Cambria Math" w:hAnsi="Cambria Math" w:cs="Cambria Math"/>
            <w:color w:val="000000"/>
            <w:sz w:val="22"/>
            <w:szCs w:val="22"/>
          </w:rPr>
          <m:t>n</m:t>
        </m:r>
        <m:r>
          <w:rPr>
            <w:rFonts w:ascii="Cambria Math" w:eastAsia="Cambria Math" w:hAnsi="Cambria Math" w:cs="Cambria Math"/>
            <w:color w:val="000000"/>
            <w:sz w:val="22"/>
            <w:szCs w:val="22"/>
          </w:rPr>
          <m:t xml:space="preserve"> </m:t>
        </m:r>
        <m:r>
          <w:rPr>
            <w:rFonts w:ascii="Cambria Math" w:eastAsia="Cambria Math" w:hAnsi="Cambria Math" w:cs="Cambria Math"/>
            <w:color w:val="000000"/>
            <w:sz w:val="22"/>
            <w:szCs w:val="22"/>
          </w:rPr>
          <m:t>x</m:t>
        </m:r>
        <m:r>
          <w:rPr>
            <w:rFonts w:ascii="Cambria Math" w:eastAsia="Cambria Math" w:hAnsi="Cambria Math" w:cs="Cambria Math"/>
            <w:color w:val="000000"/>
            <w:sz w:val="22"/>
            <w:szCs w:val="22"/>
          </w:rPr>
          <m:t xml:space="preserve"> </m:t>
        </m:r>
        <m:r>
          <w:rPr>
            <w:rFonts w:ascii="Cambria Math" w:eastAsia="Cambria Math" w:hAnsi="Cambria Math" w:cs="Cambria Math"/>
            <w:color w:val="000000"/>
            <w:sz w:val="22"/>
            <w:szCs w:val="22"/>
          </w:rPr>
          <m:t>m</m:t>
        </m:r>
      </m:oMath>
      <w:r>
        <w:rPr>
          <w:rFonts w:ascii="Times New Roman" w:eastAsia="Times New Roman" w:hAnsi="Times New Roman" w:cs="Times New Roman"/>
          <w:color w:val="000000"/>
          <w:sz w:val="22"/>
          <w:szCs w:val="22"/>
        </w:rPr>
        <w:t xml:space="preserve"> matrix of </w:t>
      </w:r>
      <m:oMath>
        <m:r>
          <w:rPr>
            <w:rFonts w:ascii="Cambria Math" w:eastAsia="Cambria Math" w:hAnsi="Cambria Math" w:cs="Cambria Math"/>
            <w:color w:val="000000"/>
            <w:sz w:val="22"/>
            <w:szCs w:val="22"/>
          </w:rPr>
          <m:t>m</m:t>
        </m:r>
      </m:oMath>
      <w:r>
        <w:rPr>
          <w:rFonts w:ascii="Times New Roman" w:eastAsia="Times New Roman" w:hAnsi="Times New Roman" w:cs="Times New Roman"/>
          <w:color w:val="000000"/>
          <w:sz w:val="22"/>
          <w:szCs w:val="22"/>
        </w:rPr>
        <w:t xml:space="preserve"> sets and </w:t>
      </w:r>
      <m:oMath>
        <m:r>
          <w:rPr>
            <w:rFonts w:ascii="Cambria Math" w:eastAsia="Cambria Math" w:hAnsi="Cambria Math" w:cs="Cambria Math"/>
            <w:color w:val="000000"/>
            <w:sz w:val="22"/>
            <w:szCs w:val="22"/>
          </w:rPr>
          <m:t>n</m:t>
        </m:r>
      </m:oMath>
      <w:r>
        <w:rPr>
          <w:rFonts w:ascii="Times New Roman" w:eastAsia="Times New Roman" w:hAnsi="Times New Roman" w:cs="Times New Roman"/>
          <w:color w:val="000000"/>
          <w:sz w:val="22"/>
          <w:szCs w:val="22"/>
        </w:rPr>
        <w:t xml:space="preserve"> samples. As such, we compare cILR against similar approaches such as ssGSEA and GSVA, which also calculate</w:t>
      </w:r>
      <w:del w:id="199" w:author="Rob Frost" w:date="2021-11-17T19:45:00Z">
        <w:r>
          <w:rPr>
            <w:rFonts w:ascii="Times New Roman" w:eastAsia="Times New Roman" w:hAnsi="Times New Roman" w:cs="Times New Roman"/>
            <w:color w:val="000000"/>
            <w:sz w:val="22"/>
            <w:szCs w:val="22"/>
          </w:rPr>
          <w:delText>s</w:delText>
        </w:r>
      </w:del>
      <w:r>
        <w:rPr>
          <w:rFonts w:ascii="Times New Roman" w:eastAsia="Times New Roman" w:hAnsi="Times New Roman" w:cs="Times New Roman"/>
          <w:color w:val="000000"/>
          <w:sz w:val="22"/>
          <w:szCs w:val="22"/>
        </w:rPr>
        <w:t xml:space="preserve"> enrichment scores per sample. </w:t>
      </w:r>
      <w:proofErr w:type="spellStart"/>
      <w:r>
        <w:rPr>
          <w:rFonts w:ascii="Times New Roman" w:eastAsia="Times New Roman" w:hAnsi="Times New Roman" w:cs="Times New Roman"/>
          <w:color w:val="000000"/>
          <w:sz w:val="22"/>
          <w:szCs w:val="22"/>
        </w:rPr>
        <w:t>ssGSEA</w:t>
      </w:r>
      <w:proofErr w:type="spellEnd"/>
      <w:r>
        <w:rPr>
          <w:rFonts w:ascii="Times New Roman" w:eastAsia="Times New Roman" w:hAnsi="Times New Roman" w:cs="Times New Roman"/>
          <w:color w:val="000000"/>
          <w:sz w:val="22"/>
          <w:szCs w:val="22"/>
        </w:rPr>
        <w:t xml:space="preserve"> and GSVA provides a model-based approach to gener</w:t>
      </w:r>
      <w:r>
        <w:rPr>
          <w:rFonts w:ascii="Times New Roman" w:eastAsia="Times New Roman" w:hAnsi="Times New Roman" w:cs="Times New Roman"/>
          <w:color w:val="000000"/>
          <w:sz w:val="22"/>
          <w:szCs w:val="22"/>
        </w:rPr>
        <w:t xml:space="preserve">ate set-based features using the original matrix and set annotation as inputs. For predictive analyses, we can fit a model (in our case, a simple random forest) to these scores to perform predictive analysis using set-based features. </w:t>
      </w:r>
    </w:p>
    <w:p w14:paraId="0000003F" w14:textId="77777777" w:rsidR="001903C2" w:rsidRDefault="00641361">
      <w:pPr>
        <w:pBdr>
          <w:top w:val="nil"/>
          <w:left w:val="nil"/>
          <w:bottom w:val="nil"/>
          <w:right w:val="nil"/>
          <w:between w:val="nil"/>
        </w:pBdr>
        <w:spacing w:after="120"/>
        <w:ind w:left="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As the reviewer point</w:t>
      </w:r>
      <w:r>
        <w:rPr>
          <w:rFonts w:ascii="Times New Roman" w:eastAsia="Times New Roman" w:hAnsi="Times New Roman" w:cs="Times New Roman"/>
          <w:color w:val="000000"/>
          <w:sz w:val="22"/>
          <w:szCs w:val="22"/>
        </w:rPr>
        <w:t>ed out, the predictive capacity of set-based features would be low if the chosen sets are non-informative or not interesting. In this manuscript</w:t>
      </w:r>
      <w:ins w:id="200" w:author="Rob Frost" w:date="2021-11-17T19:45:00Z">
        <w:r>
          <w:rPr>
            <w:rFonts w:ascii="Times New Roman" w:eastAsia="Times New Roman" w:hAnsi="Times New Roman" w:cs="Times New Roman"/>
            <w:color w:val="000000"/>
            <w:sz w:val="22"/>
            <w:szCs w:val="22"/>
          </w:rPr>
          <w:t>,</w:t>
        </w:r>
      </w:ins>
      <w:r>
        <w:rPr>
          <w:rFonts w:ascii="Times New Roman" w:eastAsia="Times New Roman" w:hAnsi="Times New Roman" w:cs="Times New Roman"/>
          <w:color w:val="000000"/>
          <w:sz w:val="22"/>
          <w:szCs w:val="22"/>
        </w:rPr>
        <w:t xml:space="preserve"> we are agnostic as to how the sets are constructed and whether there is a performance increase using sets comp</w:t>
      </w:r>
      <w:r>
        <w:rPr>
          <w:rFonts w:ascii="Times New Roman" w:eastAsia="Times New Roman" w:hAnsi="Times New Roman" w:cs="Times New Roman"/>
          <w:color w:val="000000"/>
          <w:sz w:val="22"/>
          <w:szCs w:val="22"/>
        </w:rPr>
        <w:t xml:space="preserve">ared to using the basic features. What we demonstrated in the manuscript </w:t>
      </w:r>
      <w:ins w:id="201" w:author="Rob Frost" w:date="2021-11-17T19:53:00Z">
        <w:r>
          <w:rPr>
            <w:rFonts w:ascii="Times New Roman" w:eastAsia="Times New Roman" w:hAnsi="Times New Roman" w:cs="Times New Roman"/>
            <w:color w:val="000000"/>
            <w:sz w:val="22"/>
            <w:szCs w:val="22"/>
          </w:rPr>
          <w:t>is</w:t>
        </w:r>
      </w:ins>
      <w:del w:id="202" w:author="Rob Frost" w:date="2021-11-17T19:53:00Z">
        <w:r>
          <w:rPr>
            <w:rFonts w:ascii="Times New Roman" w:eastAsia="Times New Roman" w:hAnsi="Times New Roman" w:cs="Times New Roman"/>
            <w:color w:val="000000"/>
            <w:sz w:val="22"/>
            <w:szCs w:val="22"/>
          </w:rPr>
          <w:delText>are</w:delText>
        </w:r>
      </w:del>
      <w:r>
        <w:rPr>
          <w:rFonts w:ascii="Times New Roman" w:eastAsia="Times New Roman" w:hAnsi="Times New Roman" w:cs="Times New Roman"/>
          <w:color w:val="000000"/>
          <w:sz w:val="22"/>
          <w:szCs w:val="22"/>
        </w:rPr>
        <w:t xml:space="preserve"> the relative performance of the different approaches to aggregation in instances where the researcher decides aggregation is of interest. As such, our claim that “</w:t>
      </w:r>
      <w:proofErr w:type="spellStart"/>
      <w:r>
        <w:rPr>
          <w:rFonts w:ascii="Times New Roman" w:eastAsia="Times New Roman" w:hAnsi="Times New Roman" w:cs="Times New Roman"/>
          <w:color w:val="000000"/>
          <w:sz w:val="22"/>
          <w:szCs w:val="22"/>
        </w:rPr>
        <w:t>cILR</w:t>
      </w:r>
      <w:proofErr w:type="spellEnd"/>
      <w:r>
        <w:rPr>
          <w:rFonts w:ascii="Times New Roman" w:eastAsia="Times New Roman" w:hAnsi="Times New Roman" w:cs="Times New Roman"/>
          <w:color w:val="000000"/>
          <w:sz w:val="22"/>
          <w:szCs w:val="22"/>
        </w:rPr>
        <w:t xml:space="preserve"> generated scores are informative features” refer</w:t>
      </w:r>
      <w:ins w:id="203" w:author="Rob Frost" w:date="2021-11-17T19:54:00Z">
        <w:r>
          <w:rPr>
            <w:rFonts w:ascii="Times New Roman" w:eastAsia="Times New Roman" w:hAnsi="Times New Roman" w:cs="Times New Roman"/>
            <w:color w:val="000000"/>
            <w:sz w:val="22"/>
            <w:szCs w:val="22"/>
          </w:rPr>
          <w:t>s</w:t>
        </w:r>
      </w:ins>
      <w:r>
        <w:rPr>
          <w:rFonts w:ascii="Times New Roman" w:eastAsia="Times New Roman" w:hAnsi="Times New Roman" w:cs="Times New Roman"/>
          <w:color w:val="000000"/>
          <w:sz w:val="22"/>
          <w:szCs w:val="22"/>
        </w:rPr>
        <w:t xml:space="preserve"> to the fact that given the same sets </w:t>
      </w:r>
      <w:r>
        <w:rPr>
          <w:rFonts w:ascii="Times New Roman" w:eastAsia="Times New Roman" w:hAnsi="Times New Roman" w:cs="Times New Roman"/>
          <w:color w:val="000000"/>
          <w:sz w:val="22"/>
          <w:szCs w:val="22"/>
        </w:rPr>
        <w:t xml:space="preserve">of microbes, scores constructed by </w:t>
      </w:r>
      <w:proofErr w:type="spellStart"/>
      <w:r>
        <w:rPr>
          <w:rFonts w:ascii="Times New Roman" w:eastAsia="Times New Roman" w:hAnsi="Times New Roman" w:cs="Times New Roman"/>
          <w:color w:val="000000"/>
          <w:sz w:val="22"/>
          <w:szCs w:val="22"/>
        </w:rPr>
        <w:t>cILR</w:t>
      </w:r>
      <w:proofErr w:type="spellEnd"/>
      <w:r>
        <w:rPr>
          <w:rFonts w:ascii="Times New Roman" w:eastAsia="Times New Roman" w:hAnsi="Times New Roman" w:cs="Times New Roman"/>
          <w:color w:val="000000"/>
          <w:sz w:val="22"/>
          <w:szCs w:val="22"/>
        </w:rPr>
        <w:t xml:space="preserve"> can be informative towards </w:t>
      </w:r>
      <w:r>
        <w:rPr>
          <w:rFonts w:ascii="Times New Roman" w:eastAsia="Times New Roman" w:hAnsi="Times New Roman" w:cs="Times New Roman"/>
          <w:color w:val="000000"/>
          <w:sz w:val="22"/>
          <w:szCs w:val="22"/>
        </w:rPr>
        <w:lastRenderedPageBreak/>
        <w:t xml:space="preserve">prediction compared to similar approaches, suggesting that it is valid to use </w:t>
      </w:r>
      <w:ins w:id="204" w:author="Rob Frost" w:date="2021-11-17T19:54:00Z">
        <w:r>
          <w:rPr>
            <w:rFonts w:ascii="Times New Roman" w:eastAsia="Times New Roman" w:hAnsi="Times New Roman" w:cs="Times New Roman"/>
            <w:color w:val="000000"/>
            <w:sz w:val="22"/>
            <w:szCs w:val="22"/>
          </w:rPr>
          <w:t>set-based</w:t>
        </w:r>
      </w:ins>
      <w:del w:id="205" w:author="Rob Frost" w:date="2021-11-17T19:54:00Z">
        <w:r>
          <w:rPr>
            <w:rFonts w:ascii="Times New Roman" w:eastAsia="Times New Roman" w:hAnsi="Times New Roman" w:cs="Times New Roman"/>
            <w:color w:val="000000"/>
            <w:sz w:val="22"/>
            <w:szCs w:val="22"/>
          </w:rPr>
          <w:delText>set-baed</w:delText>
        </w:r>
      </w:del>
      <w:r>
        <w:rPr>
          <w:rFonts w:ascii="Times New Roman" w:eastAsia="Times New Roman" w:hAnsi="Times New Roman" w:cs="Times New Roman"/>
          <w:color w:val="000000"/>
          <w:sz w:val="22"/>
          <w:szCs w:val="22"/>
        </w:rPr>
        <w:t xml:space="preserve"> features generated using </w:t>
      </w:r>
      <w:proofErr w:type="spellStart"/>
      <w:r>
        <w:rPr>
          <w:rFonts w:ascii="Times New Roman" w:eastAsia="Times New Roman" w:hAnsi="Times New Roman" w:cs="Times New Roman"/>
          <w:color w:val="000000"/>
          <w:sz w:val="22"/>
          <w:szCs w:val="22"/>
        </w:rPr>
        <w:t>cILR</w:t>
      </w:r>
      <w:proofErr w:type="spellEnd"/>
      <w:r>
        <w:rPr>
          <w:rFonts w:ascii="Times New Roman" w:eastAsia="Times New Roman" w:hAnsi="Times New Roman" w:cs="Times New Roman"/>
          <w:color w:val="000000"/>
          <w:sz w:val="22"/>
          <w:szCs w:val="22"/>
        </w:rPr>
        <w:t xml:space="preserve"> for predicti</w:t>
      </w:r>
      <w:ins w:id="206" w:author="Rob Frost" w:date="2021-11-17T19:54:00Z">
        <w:r>
          <w:rPr>
            <w:rFonts w:ascii="Times New Roman" w:eastAsia="Times New Roman" w:hAnsi="Times New Roman" w:cs="Times New Roman"/>
            <w:color w:val="000000"/>
            <w:sz w:val="22"/>
            <w:szCs w:val="22"/>
          </w:rPr>
          <w:t>on</w:t>
        </w:r>
      </w:ins>
      <w:del w:id="207" w:author="Rob Frost" w:date="2021-11-17T19:54:00Z">
        <w:r>
          <w:rPr>
            <w:rFonts w:ascii="Times New Roman" w:eastAsia="Times New Roman" w:hAnsi="Times New Roman" w:cs="Times New Roman"/>
            <w:color w:val="000000"/>
            <w:sz w:val="22"/>
            <w:szCs w:val="22"/>
          </w:rPr>
          <w:delText>ve purposes</w:delText>
        </w:r>
      </w:del>
      <w:r>
        <w:rPr>
          <w:rFonts w:ascii="Times New Roman" w:eastAsia="Times New Roman" w:hAnsi="Times New Roman" w:cs="Times New Roman"/>
          <w:color w:val="000000"/>
          <w:sz w:val="22"/>
          <w:szCs w:val="22"/>
        </w:rPr>
        <w:t xml:space="preserve">. However, we agree with the reviewer </w:t>
      </w:r>
      <w:r>
        <w:rPr>
          <w:rFonts w:ascii="Times New Roman" w:eastAsia="Times New Roman" w:hAnsi="Times New Roman" w:cs="Times New Roman"/>
          <w:color w:val="000000"/>
          <w:sz w:val="22"/>
          <w:szCs w:val="22"/>
        </w:rPr>
        <w:t>that this is a strong statement and have adjusted</w:t>
      </w:r>
      <w:ins w:id="208" w:author="Rob Frost" w:date="2021-11-17T19:54:00Z">
        <w:r>
          <w:rPr>
            <w:rFonts w:ascii="Times New Roman" w:eastAsia="Times New Roman" w:hAnsi="Times New Roman" w:cs="Times New Roman"/>
            <w:color w:val="000000"/>
            <w:sz w:val="22"/>
            <w:szCs w:val="22"/>
          </w:rPr>
          <w:t xml:space="preserve"> it accordingly</w:t>
        </w:r>
        <w:del w:id="209" w:author="Rob Frost" w:date="2021-11-17T19:54:00Z">
          <w:r>
            <w:rPr>
              <w:rFonts w:ascii="Times New Roman" w:eastAsia="Times New Roman" w:hAnsi="Times New Roman" w:cs="Times New Roman"/>
              <w:color w:val="000000"/>
              <w:sz w:val="22"/>
              <w:szCs w:val="22"/>
            </w:rPr>
            <w:delText xml:space="preserve"> toit</w:delText>
          </w:r>
        </w:del>
      </w:ins>
      <w:del w:id="210" w:author="Rob Frost" w:date="2021-11-17T19:54:00Z">
        <w:r>
          <w:rPr>
            <w:rFonts w:ascii="Times New Roman" w:eastAsia="Times New Roman" w:hAnsi="Times New Roman" w:cs="Times New Roman"/>
            <w:color w:val="000000"/>
            <w:sz w:val="22"/>
            <w:szCs w:val="22"/>
          </w:rPr>
          <w:delText xml:space="preserve"> according to capture our meaning more accurately</w:delText>
        </w:r>
      </w:del>
      <w:r>
        <w:rPr>
          <w:rFonts w:ascii="Times New Roman" w:eastAsia="Times New Roman" w:hAnsi="Times New Roman" w:cs="Times New Roman"/>
          <w:color w:val="000000"/>
          <w:sz w:val="22"/>
          <w:szCs w:val="22"/>
        </w:rPr>
        <w:t xml:space="preserve">. We also added the context </w:t>
      </w:r>
      <w:del w:id="211" w:author="Rob Frost" w:date="2021-11-17T19:56:00Z">
        <w:r>
          <w:rPr>
            <w:rFonts w:ascii="Times New Roman" w:eastAsia="Times New Roman" w:hAnsi="Times New Roman" w:cs="Times New Roman"/>
            <w:color w:val="000000"/>
            <w:sz w:val="22"/>
            <w:szCs w:val="22"/>
          </w:rPr>
          <w:delText xml:space="preserve">that was </w:delText>
        </w:r>
      </w:del>
      <w:r>
        <w:rPr>
          <w:rFonts w:ascii="Times New Roman" w:eastAsia="Times New Roman" w:hAnsi="Times New Roman" w:cs="Times New Roman"/>
          <w:color w:val="000000"/>
          <w:sz w:val="22"/>
          <w:szCs w:val="22"/>
        </w:rPr>
        <w:t>provided in this response to the results interpretation</w:t>
      </w:r>
      <w:ins w:id="212" w:author="Rob Frost" w:date="2021-11-17T19:56:00Z">
        <w:r>
          <w:rPr>
            <w:rFonts w:ascii="Times New Roman" w:eastAsia="Times New Roman" w:hAnsi="Times New Roman" w:cs="Times New Roman"/>
            <w:color w:val="000000"/>
            <w:sz w:val="22"/>
            <w:szCs w:val="22"/>
          </w:rPr>
          <w:t xml:space="preserve"> in the manuscript</w:t>
        </w:r>
      </w:ins>
      <w:ins w:id="213" w:author="Rob Frost" w:date="2021-11-17T19:55:00Z">
        <w:r>
          <w:rPr>
            <w:rFonts w:ascii="Times New Roman" w:eastAsia="Times New Roman" w:hAnsi="Times New Roman" w:cs="Times New Roman"/>
            <w:sz w:val="22"/>
            <w:szCs w:val="22"/>
            <w:rPrChange w:id="214" w:author="Rob Frost" w:date="2021-11-17T19:56:00Z">
              <w:rPr>
                <w:rFonts w:ascii="Times New Roman" w:eastAsia="Times New Roman" w:hAnsi="Times New Roman" w:cs="Times New Roman"/>
                <w:color w:val="000000"/>
                <w:sz w:val="22"/>
                <w:szCs w:val="22"/>
              </w:rPr>
            </w:rPrChange>
          </w:rPr>
          <w:t>.</w:t>
        </w:r>
      </w:ins>
      <w:del w:id="215" w:author="Rob Frost" w:date="2021-11-17T19:55:00Z">
        <w:r>
          <w:rPr>
            <w:rFonts w:ascii="Times New Roman" w:eastAsia="Times New Roman" w:hAnsi="Times New Roman" w:cs="Times New Roman"/>
            <w:color w:val="000000"/>
            <w:sz w:val="22"/>
            <w:szCs w:val="22"/>
          </w:rPr>
          <w:delText xml:space="preserve">, which we </w:delText>
        </w:r>
      </w:del>
      <w:ins w:id="216" w:author="Rob Frost" w:date="2021-11-17T19:55:00Z">
        <w:del w:id="217" w:author="Rob Frost" w:date="2021-11-17T19:55:00Z">
          <w:r>
            <w:rPr>
              <w:rFonts w:ascii="Times New Roman" w:eastAsia="Times New Roman" w:hAnsi="Times New Roman" w:cs="Times New Roman"/>
              <w:color w:val="000000"/>
              <w:sz w:val="22"/>
              <w:szCs w:val="22"/>
            </w:rPr>
            <w:delText>believe provides</w:delText>
          </w:r>
        </w:del>
      </w:ins>
      <w:del w:id="218" w:author="Rob Frost" w:date="2021-11-17T19:55:00Z">
        <w:r>
          <w:rPr>
            <w:rFonts w:ascii="Times New Roman" w:eastAsia="Times New Roman" w:hAnsi="Times New Roman" w:cs="Times New Roman"/>
            <w:color w:val="000000"/>
            <w:sz w:val="22"/>
            <w:szCs w:val="22"/>
          </w:rPr>
          <w:delText xml:space="preserve">hope would also add further information on how </w:delText>
        </w:r>
      </w:del>
      <w:ins w:id="219" w:author="Rob Frost" w:date="2021-11-17T19:56:00Z">
        <w:del w:id="220" w:author="Rob Frost" w:date="2021-11-17T19:55:00Z">
          <w:r>
            <w:rPr>
              <w:rFonts w:ascii="Times New Roman" w:eastAsia="Times New Roman" w:hAnsi="Times New Roman" w:cs="Times New Roman"/>
              <w:color w:val="000000"/>
              <w:sz w:val="22"/>
              <w:szCs w:val="22"/>
            </w:rPr>
            <w:delText xml:space="preserve">to </w:delText>
          </w:r>
        </w:del>
      </w:ins>
      <w:del w:id="221" w:author="Rob Frost" w:date="2021-11-17T19:55:00Z">
        <w:r>
          <w:rPr>
            <w:rFonts w:ascii="Times New Roman" w:eastAsia="Times New Roman" w:hAnsi="Times New Roman" w:cs="Times New Roman"/>
            <w:color w:val="000000"/>
            <w:sz w:val="22"/>
            <w:szCs w:val="22"/>
          </w:rPr>
          <w:delText>to receive our results.</w:delText>
        </w:r>
      </w:del>
      <w:r>
        <w:rPr>
          <w:rFonts w:ascii="Times New Roman" w:eastAsia="Times New Roman" w:hAnsi="Times New Roman" w:cs="Times New Roman"/>
          <w:color w:val="000000"/>
          <w:sz w:val="22"/>
          <w:szCs w:val="22"/>
        </w:rPr>
        <w:t xml:space="preserve">  </w:t>
      </w:r>
    </w:p>
    <w:p w14:paraId="00000040" w14:textId="77777777" w:rsidR="001903C2" w:rsidRDefault="00641361">
      <w:pPr>
        <w:numPr>
          <w:ilvl w:val="0"/>
          <w:numId w:val="8"/>
        </w:numPr>
        <w:pBdr>
          <w:top w:val="nil"/>
          <w:left w:val="nil"/>
          <w:bottom w:val="nil"/>
          <w:right w:val="nil"/>
          <w:between w:val="nil"/>
        </w:pBdr>
        <w:spacing w:after="120"/>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 xml:space="preserve">Line 535-537. The authors show that their model displays Type 1 error control on a set of </w:t>
      </w:r>
      <w:proofErr w:type="spellStart"/>
      <w:r>
        <w:rPr>
          <w:rFonts w:ascii="Times New Roman" w:eastAsia="Times New Roman" w:hAnsi="Times New Roman" w:cs="Times New Roman"/>
          <w:color w:val="FF0000"/>
          <w:sz w:val="22"/>
          <w:szCs w:val="22"/>
        </w:rPr>
        <w:t>of</w:t>
      </w:r>
      <w:proofErr w:type="spellEnd"/>
      <w:r>
        <w:rPr>
          <w:rFonts w:ascii="Times New Roman" w:eastAsia="Times New Roman" w:hAnsi="Times New Roman" w:cs="Times New Roman"/>
          <w:color w:val="FF0000"/>
          <w:sz w:val="22"/>
          <w:szCs w:val="22"/>
        </w:rPr>
        <w:t xml:space="preserve"> simulated datasets. They make some claims about false-discovery control on real data on lines 397-406 but I really don't follow how they know what is non-random or</w:t>
      </w:r>
      <w:r>
        <w:rPr>
          <w:rFonts w:ascii="Times New Roman" w:eastAsia="Times New Roman" w:hAnsi="Times New Roman" w:cs="Times New Roman"/>
          <w:color w:val="FF0000"/>
          <w:sz w:val="22"/>
          <w:szCs w:val="22"/>
        </w:rPr>
        <w:t xml:space="preserve"> random on this dataset. It seems like they have a strong hypothesis about aerobic vs. anaerobic but that hypothesis seems too weak to serve as a gold-standard reference. </w:t>
      </w:r>
      <w:proofErr w:type="gramStart"/>
      <w:r>
        <w:rPr>
          <w:rFonts w:ascii="Times New Roman" w:eastAsia="Times New Roman" w:hAnsi="Times New Roman" w:cs="Times New Roman"/>
          <w:color w:val="FF0000"/>
          <w:sz w:val="22"/>
          <w:szCs w:val="22"/>
        </w:rPr>
        <w:t>Overall</w:t>
      </w:r>
      <w:proofErr w:type="gramEnd"/>
      <w:r>
        <w:rPr>
          <w:rFonts w:ascii="Times New Roman" w:eastAsia="Times New Roman" w:hAnsi="Times New Roman" w:cs="Times New Roman"/>
          <w:color w:val="FF0000"/>
          <w:sz w:val="22"/>
          <w:szCs w:val="22"/>
        </w:rPr>
        <w:t xml:space="preserve"> these claims are unsubstantiated. I would emphasize that any claim saying a m</w:t>
      </w:r>
      <w:r>
        <w:rPr>
          <w:rFonts w:ascii="Times New Roman" w:eastAsia="Times New Roman" w:hAnsi="Times New Roman" w:cs="Times New Roman"/>
          <w:color w:val="FF0000"/>
          <w:sz w:val="22"/>
          <w:szCs w:val="22"/>
        </w:rPr>
        <w:t>odel can be trusted is suspect and bordering on overtly false -- any model can fail and nearly all models are mis-specified there are times at which a model may be useful but that is about it. No model can be globally trusted.</w:t>
      </w:r>
    </w:p>
    <w:p w14:paraId="00000041" w14:textId="77777777" w:rsidR="001903C2" w:rsidRDefault="00641361">
      <w:pPr>
        <w:pBdr>
          <w:top w:val="nil"/>
          <w:left w:val="nil"/>
          <w:bottom w:val="nil"/>
          <w:right w:val="nil"/>
          <w:between w:val="nil"/>
        </w:pBdr>
        <w:spacing w:after="120"/>
        <w:ind w:left="720"/>
        <w:rPr>
          <w:rFonts w:ascii="Times New Roman" w:eastAsia="Times New Roman" w:hAnsi="Times New Roman" w:cs="Times New Roman"/>
          <w:color w:val="000000"/>
          <w:sz w:val="22"/>
          <w:szCs w:val="22"/>
        </w:rPr>
      </w:pPr>
      <w:commentRangeStart w:id="222"/>
      <w:ins w:id="223" w:author="Rob Frost" w:date="2021-11-17T19:56:00Z">
        <w:r>
          <w:rPr>
            <w:rFonts w:ascii="Times New Roman" w:eastAsia="Times New Roman" w:hAnsi="Times New Roman" w:cs="Times New Roman"/>
            <w:color w:val="FF0000"/>
            <w:sz w:val="22"/>
            <w:szCs w:val="22"/>
          </w:rPr>
          <w:t>We thank the</w:t>
        </w:r>
        <w:del w:id="224" w:author="Rob Frost" w:date="2021-11-17T19:56:00Z">
          <w:r>
            <w:rPr>
              <w:rFonts w:ascii="Times New Roman" w:eastAsia="Times New Roman" w:hAnsi="Times New Roman" w:cs="Times New Roman"/>
              <w:color w:val="FF0000"/>
              <w:sz w:val="22"/>
              <w:szCs w:val="22"/>
            </w:rPr>
            <w:delText>t</w:delText>
          </w:r>
        </w:del>
      </w:ins>
      <w:del w:id="225" w:author="Rob Frost" w:date="2021-11-17T19:56:00Z">
        <w:r>
          <w:rPr>
            <w:rFonts w:ascii="Times New Roman" w:eastAsia="Times New Roman" w:hAnsi="Times New Roman" w:cs="Times New Roman"/>
            <w:color w:val="000000"/>
            <w:sz w:val="22"/>
            <w:szCs w:val="22"/>
          </w:rPr>
          <w:delText>Thank you to the</w:delText>
        </w:r>
      </w:del>
      <w:r>
        <w:rPr>
          <w:rFonts w:ascii="Times New Roman" w:eastAsia="Times New Roman" w:hAnsi="Times New Roman" w:cs="Times New Roman"/>
          <w:color w:val="000000"/>
          <w:sz w:val="22"/>
          <w:szCs w:val="22"/>
        </w:rPr>
        <w:t xml:space="preserve"> reviewer for raising this issue. We have </w:t>
      </w:r>
      <w:ins w:id="226" w:author="Rob Frost" w:date="2021-11-17T19:57:00Z">
        <w:r>
          <w:rPr>
            <w:rFonts w:ascii="Times New Roman" w:eastAsia="Times New Roman" w:hAnsi="Times New Roman" w:cs="Times New Roman"/>
            <w:color w:val="000000"/>
            <w:sz w:val="22"/>
            <w:szCs w:val="22"/>
          </w:rPr>
          <w:t xml:space="preserve">updated the manuscript to </w:t>
        </w:r>
      </w:ins>
      <w:del w:id="227" w:author="Rob Frost" w:date="2021-11-17T19:57:00Z">
        <w:r>
          <w:rPr>
            <w:rFonts w:ascii="Times New Roman" w:eastAsia="Times New Roman" w:hAnsi="Times New Roman" w:cs="Times New Roman"/>
            <w:color w:val="000000"/>
            <w:sz w:val="22"/>
            <w:szCs w:val="22"/>
          </w:rPr>
          <w:delText xml:space="preserve">added more qualifiers to </w:delText>
        </w:r>
      </w:del>
      <w:r>
        <w:rPr>
          <w:rFonts w:ascii="Times New Roman" w:eastAsia="Times New Roman" w:hAnsi="Times New Roman" w:cs="Times New Roman"/>
          <w:color w:val="000000"/>
          <w:sz w:val="22"/>
          <w:szCs w:val="22"/>
        </w:rPr>
        <w:t xml:space="preserve">specify the </w:t>
      </w:r>
      <w:ins w:id="228" w:author="Rob Frost" w:date="2021-11-17T19:57:00Z">
        <w:r>
          <w:rPr>
            <w:rFonts w:ascii="Times New Roman" w:eastAsia="Times New Roman" w:hAnsi="Times New Roman" w:cs="Times New Roman"/>
            <w:color w:val="000000"/>
            <w:sz w:val="22"/>
            <w:szCs w:val="22"/>
          </w:rPr>
          <w:t xml:space="preserve">precise </w:t>
        </w:r>
      </w:ins>
      <w:r>
        <w:rPr>
          <w:rFonts w:ascii="Times New Roman" w:eastAsia="Times New Roman" w:hAnsi="Times New Roman" w:cs="Times New Roman"/>
          <w:color w:val="000000"/>
          <w:sz w:val="22"/>
          <w:szCs w:val="22"/>
        </w:rPr>
        <w:t xml:space="preserve">situations </w:t>
      </w:r>
      <w:ins w:id="229" w:author="Rob Frost" w:date="2021-11-17T19:57:00Z">
        <w:r>
          <w:rPr>
            <w:rFonts w:ascii="Times New Roman" w:eastAsia="Times New Roman" w:hAnsi="Times New Roman" w:cs="Times New Roman"/>
            <w:color w:val="000000"/>
            <w:sz w:val="22"/>
            <w:szCs w:val="22"/>
          </w:rPr>
          <w:t>where</w:t>
        </w:r>
      </w:ins>
      <w:del w:id="230" w:author="Rob Frost" w:date="2021-11-17T19:57:00Z">
        <w:r>
          <w:rPr>
            <w:rFonts w:ascii="Times New Roman" w:eastAsia="Times New Roman" w:hAnsi="Times New Roman" w:cs="Times New Roman"/>
            <w:color w:val="000000"/>
            <w:sz w:val="22"/>
            <w:szCs w:val="22"/>
          </w:rPr>
          <w:delText>in which</w:delText>
        </w:r>
      </w:del>
      <w:r>
        <w:rPr>
          <w:rFonts w:ascii="Times New Roman" w:eastAsia="Times New Roman" w:hAnsi="Times New Roman" w:cs="Times New Roman"/>
          <w:color w:val="000000"/>
          <w:sz w:val="22"/>
          <w:szCs w:val="22"/>
        </w:rPr>
        <w:t xml:space="preserve"> we are observing these results</w:t>
      </w:r>
      <w:ins w:id="231" w:author="Rob Frost" w:date="2021-11-17T19:58:00Z">
        <w:r>
          <w:rPr>
            <w:rFonts w:ascii="Times New Roman" w:eastAsia="Times New Roman" w:hAnsi="Times New Roman" w:cs="Times New Roman"/>
            <w:color w:val="000000"/>
            <w:sz w:val="22"/>
            <w:szCs w:val="22"/>
          </w:rPr>
          <w:t xml:space="preserve"> and to clarify that these scenarios represent only a subset of the data sets that users may encounter in practice</w:t>
        </w:r>
        <w:del w:id="232" w:author="Rob Frost" w:date="2021-11-17T19:58:00Z">
          <w:r>
            <w:rPr>
              <w:rFonts w:ascii="Times New Roman" w:eastAsia="Times New Roman" w:hAnsi="Times New Roman" w:cs="Times New Roman"/>
              <w:color w:val="000000"/>
              <w:sz w:val="22"/>
              <w:szCs w:val="22"/>
            </w:rPr>
            <w:delText>may not be results</w:delText>
          </w:r>
        </w:del>
      </w:ins>
      <w:del w:id="233" w:author="Rob Frost" w:date="2021-11-17T19:58:00Z">
        <w:r>
          <w:rPr>
            <w:rFonts w:ascii="Times New Roman" w:eastAsia="Times New Roman" w:hAnsi="Times New Roman" w:cs="Times New Roman"/>
            <w:color w:val="000000"/>
            <w:sz w:val="22"/>
            <w:szCs w:val="22"/>
          </w:rPr>
          <w:delText xml:space="preserve">, which might </w:delText>
        </w:r>
      </w:del>
      <w:ins w:id="234" w:author="Rob Frost" w:date="2021-11-17T19:58:00Z">
        <w:del w:id="235" w:author="Rob Frost" w:date="2021-11-17T19:58:00Z">
          <w:r>
            <w:rPr>
              <w:rFonts w:ascii="Times New Roman" w:eastAsia="Times New Roman" w:hAnsi="Times New Roman" w:cs="Times New Roman"/>
              <w:color w:val="000000"/>
              <w:sz w:val="22"/>
              <w:szCs w:val="22"/>
            </w:rPr>
            <w:delText xml:space="preserve">may </w:delText>
          </w:r>
        </w:del>
      </w:ins>
      <w:del w:id="236" w:author="Rob Frost" w:date="2021-11-17T19:58:00Z">
        <w:r>
          <w:rPr>
            <w:rFonts w:ascii="Times New Roman" w:eastAsia="Times New Roman" w:hAnsi="Times New Roman" w:cs="Times New Roman"/>
            <w:color w:val="000000"/>
            <w:sz w:val="22"/>
            <w:szCs w:val="22"/>
          </w:rPr>
          <w:delText>not be generalizable across all scenarios users might face</w:delText>
        </w:r>
      </w:del>
      <w:r>
        <w:rPr>
          <w:rFonts w:ascii="Times New Roman" w:eastAsia="Times New Roman" w:hAnsi="Times New Roman" w:cs="Times New Roman"/>
          <w:color w:val="000000"/>
          <w:sz w:val="22"/>
          <w:szCs w:val="22"/>
        </w:rPr>
        <w:t xml:space="preserve">. Additionally, we have </w:t>
      </w:r>
      <w:ins w:id="237" w:author="Rob Frost" w:date="2021-11-17T19:58:00Z">
        <w:r>
          <w:rPr>
            <w:rFonts w:ascii="Times New Roman" w:eastAsia="Times New Roman" w:hAnsi="Times New Roman" w:cs="Times New Roman"/>
            <w:color w:val="000000"/>
            <w:sz w:val="22"/>
            <w:szCs w:val="22"/>
          </w:rPr>
          <w:t>modified our</w:t>
        </w:r>
      </w:ins>
      <w:del w:id="238" w:author="Rob Frost" w:date="2021-11-17T19:58:00Z">
        <w:r>
          <w:rPr>
            <w:rFonts w:ascii="Times New Roman" w:eastAsia="Times New Roman" w:hAnsi="Times New Roman" w:cs="Times New Roman"/>
            <w:color w:val="000000"/>
            <w:sz w:val="22"/>
            <w:szCs w:val="22"/>
          </w:rPr>
          <w:delText>toned down</w:delText>
        </w:r>
      </w:del>
      <w:r>
        <w:rPr>
          <w:rFonts w:ascii="Times New Roman" w:eastAsia="Times New Roman" w:hAnsi="Times New Roman" w:cs="Times New Roman"/>
          <w:color w:val="000000"/>
          <w:sz w:val="22"/>
          <w:szCs w:val="22"/>
        </w:rPr>
        <w:t xml:space="preserve"> (</w:t>
      </w:r>
      <w:proofErr w:type="gramStart"/>
      <w:r>
        <w:rPr>
          <w:rFonts w:ascii="Times New Roman" w:eastAsia="Times New Roman" w:hAnsi="Times New Roman" w:cs="Times New Roman"/>
          <w:color w:val="000000"/>
          <w:sz w:val="22"/>
          <w:szCs w:val="22"/>
        </w:rPr>
        <w:t>e.g.</w:t>
      </w:r>
      <w:proofErr w:type="gramEnd"/>
      <w:r>
        <w:rPr>
          <w:rFonts w:ascii="Times New Roman" w:eastAsia="Times New Roman" w:hAnsi="Times New Roman" w:cs="Times New Roman"/>
          <w:color w:val="000000"/>
          <w:sz w:val="22"/>
          <w:szCs w:val="22"/>
        </w:rPr>
        <w:t xml:space="preserve"> lines X – Y) our performance claims</w:t>
      </w:r>
      <w:ins w:id="239" w:author="Rob Frost" w:date="2021-11-17T20:02:00Z">
        <w:r>
          <w:rPr>
            <w:rFonts w:ascii="Times New Roman" w:eastAsia="Times New Roman" w:hAnsi="Times New Roman" w:cs="Times New Roman"/>
            <w:color w:val="000000"/>
            <w:sz w:val="22"/>
            <w:szCs w:val="22"/>
          </w:rPr>
          <w:t xml:space="preserve"> to reflect this lack of generalizability</w:t>
        </w:r>
      </w:ins>
      <w:del w:id="240" w:author="Rob Frost" w:date="2021-11-17T20:02:00Z">
        <w:r>
          <w:rPr>
            <w:rFonts w:ascii="Times New Roman" w:eastAsia="Times New Roman" w:hAnsi="Times New Roman" w:cs="Times New Roman"/>
            <w:color w:val="000000"/>
            <w:sz w:val="22"/>
            <w:szCs w:val="22"/>
          </w:rPr>
          <w:delText xml:space="preserve">. </w:delText>
        </w:r>
      </w:del>
      <w:commentRangeEnd w:id="222"/>
      <w:r>
        <w:commentReference w:id="222"/>
      </w:r>
    </w:p>
    <w:p w14:paraId="00000042" w14:textId="77777777" w:rsidR="001903C2" w:rsidRDefault="00641361">
      <w:pPr>
        <w:pBdr>
          <w:top w:val="nil"/>
          <w:left w:val="nil"/>
          <w:bottom w:val="nil"/>
          <w:right w:val="nil"/>
          <w:between w:val="nil"/>
        </w:pBdr>
        <w:spacing w:after="120"/>
        <w:ind w:left="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 terms of our gingival data set, we agree that the aerobic vs anaerobic hypothesis is not strong enough to serve as ground truth. We have clarified and provided further discussion on the lack of standardized gold-standard data sets for enrichment testing</w:t>
      </w:r>
      <w:r>
        <w:rPr>
          <w:rFonts w:ascii="Times New Roman" w:eastAsia="Times New Roman" w:hAnsi="Times New Roman" w:cs="Times New Roman"/>
          <w:color w:val="000000"/>
          <w:sz w:val="22"/>
          <w:szCs w:val="22"/>
        </w:rPr>
        <w:t xml:space="preserve"> in the discussion section. Furthermore, we have added additional type I error </w:t>
      </w:r>
      <w:ins w:id="241" w:author="Rob Frost" w:date="2021-11-17T20:04:00Z">
        <w:r>
          <w:rPr>
            <w:rFonts w:ascii="Times New Roman" w:eastAsia="Times New Roman" w:hAnsi="Times New Roman" w:cs="Times New Roman"/>
            <w:color w:val="000000"/>
            <w:sz w:val="22"/>
            <w:szCs w:val="22"/>
          </w:rPr>
          <w:t>results</w:t>
        </w:r>
      </w:ins>
      <w:del w:id="242" w:author="Rob Frost" w:date="2021-11-17T20:04:00Z">
        <w:r>
          <w:rPr>
            <w:rFonts w:ascii="Times New Roman" w:eastAsia="Times New Roman" w:hAnsi="Times New Roman" w:cs="Times New Roman"/>
            <w:color w:val="000000"/>
            <w:sz w:val="22"/>
            <w:szCs w:val="22"/>
          </w:rPr>
          <w:delText>evaluation</w:delText>
        </w:r>
      </w:del>
      <w:r>
        <w:rPr>
          <w:rFonts w:ascii="Times New Roman" w:eastAsia="Times New Roman" w:hAnsi="Times New Roman" w:cs="Times New Roman"/>
          <w:color w:val="000000"/>
          <w:sz w:val="22"/>
          <w:szCs w:val="22"/>
        </w:rPr>
        <w:t xml:space="preserve"> on the real data set (following standards set by </w:t>
      </w:r>
      <w:proofErr w:type="spellStart"/>
      <w:r>
        <w:rPr>
          <w:rFonts w:ascii="Times New Roman" w:eastAsia="Times New Roman" w:hAnsi="Times New Roman" w:cs="Times New Roman"/>
          <w:color w:val="000000"/>
          <w:sz w:val="22"/>
          <w:szCs w:val="22"/>
        </w:rPr>
        <w:t>Geistlinger</w:t>
      </w:r>
      <w:proofErr w:type="spellEnd"/>
      <w:r>
        <w:rPr>
          <w:rFonts w:ascii="Times New Roman" w:eastAsia="Times New Roman" w:hAnsi="Times New Roman" w:cs="Times New Roman"/>
          <w:color w:val="000000"/>
          <w:sz w:val="22"/>
          <w:szCs w:val="22"/>
        </w:rPr>
        <w:t xml:space="preserve"> et al. [12] – as recommended by reviewer 2). However, we maintain that the results still provide g</w:t>
      </w:r>
      <w:r>
        <w:rPr>
          <w:rFonts w:ascii="Times New Roman" w:eastAsia="Times New Roman" w:hAnsi="Times New Roman" w:cs="Times New Roman"/>
          <w:color w:val="000000"/>
          <w:sz w:val="22"/>
          <w:szCs w:val="22"/>
        </w:rPr>
        <w:t xml:space="preserve">ood insight into model performance since the hypothesis does have </w:t>
      </w:r>
      <w:ins w:id="243" w:author="Rob Frost" w:date="2021-11-17T20:04:00Z">
        <w:r>
          <w:rPr>
            <w:rFonts w:ascii="Times New Roman" w:eastAsia="Times New Roman" w:hAnsi="Times New Roman" w:cs="Times New Roman"/>
            <w:color w:val="000000"/>
            <w:sz w:val="22"/>
            <w:szCs w:val="22"/>
          </w:rPr>
          <w:t xml:space="preserve">a </w:t>
        </w:r>
      </w:ins>
      <w:r>
        <w:rPr>
          <w:rFonts w:ascii="Times New Roman" w:eastAsia="Times New Roman" w:hAnsi="Times New Roman" w:cs="Times New Roman"/>
          <w:color w:val="000000"/>
          <w:sz w:val="22"/>
          <w:szCs w:val="22"/>
        </w:rPr>
        <w:t>clear and straightforward biological interpretation (</w:t>
      </w:r>
      <w:proofErr w:type="gramStart"/>
      <w:r>
        <w:rPr>
          <w:rFonts w:ascii="Times New Roman" w:eastAsia="Times New Roman" w:hAnsi="Times New Roman" w:cs="Times New Roman"/>
          <w:color w:val="000000"/>
          <w:sz w:val="22"/>
          <w:szCs w:val="22"/>
        </w:rPr>
        <w:t>i.e.</w:t>
      </w:r>
      <w:proofErr w:type="gramEnd"/>
      <w:r>
        <w:rPr>
          <w:rFonts w:ascii="Times New Roman" w:eastAsia="Times New Roman" w:hAnsi="Times New Roman" w:cs="Times New Roman"/>
          <w:color w:val="000000"/>
          <w:sz w:val="22"/>
          <w:szCs w:val="22"/>
        </w:rPr>
        <w:t xml:space="preserve"> based on easy to determine natural characteristics of the microbes) and has been used in prior manuscripts that attempts to valida</w:t>
      </w:r>
      <w:r>
        <w:rPr>
          <w:rFonts w:ascii="Times New Roman" w:eastAsia="Times New Roman" w:hAnsi="Times New Roman" w:cs="Times New Roman"/>
          <w:color w:val="000000"/>
          <w:sz w:val="22"/>
          <w:szCs w:val="22"/>
        </w:rPr>
        <w:t xml:space="preserve">te differential abundance analyses for microbiome data [13]. </w:t>
      </w:r>
    </w:p>
    <w:p w14:paraId="00000043" w14:textId="77777777" w:rsidR="001903C2" w:rsidRDefault="00641361">
      <w:pPr>
        <w:numPr>
          <w:ilvl w:val="0"/>
          <w:numId w:val="2"/>
        </w:numPr>
        <w:pBdr>
          <w:top w:val="nil"/>
          <w:left w:val="nil"/>
          <w:bottom w:val="nil"/>
          <w:right w:val="nil"/>
          <w:between w:val="nil"/>
        </w:pBdr>
        <w:spacing w:after="120"/>
        <w:ind w:left="360"/>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Other Comments on Clarity</w:t>
      </w:r>
    </w:p>
    <w:p w14:paraId="00000044" w14:textId="77777777" w:rsidR="001903C2" w:rsidRDefault="00641361">
      <w:pPr>
        <w:numPr>
          <w:ilvl w:val="0"/>
          <w:numId w:val="1"/>
        </w:numPr>
        <w:pBdr>
          <w:top w:val="nil"/>
          <w:left w:val="nil"/>
          <w:bottom w:val="nil"/>
          <w:right w:val="nil"/>
          <w:between w:val="nil"/>
        </w:pBdr>
        <w:spacing w:after="120"/>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 xml:space="preserve">The writing after line 215 lacks detail. I kept waiting for a methods section to answer some of my questions (e.g., how </w:t>
      </w:r>
      <w:proofErr w:type="gramStart"/>
      <w:r>
        <w:rPr>
          <w:rFonts w:ascii="Times New Roman" w:eastAsia="Times New Roman" w:hAnsi="Times New Roman" w:cs="Times New Roman"/>
          <w:color w:val="FF0000"/>
          <w:sz w:val="22"/>
          <w:szCs w:val="22"/>
        </w:rPr>
        <w:t>was mu or phi</w:t>
      </w:r>
      <w:proofErr w:type="gramEnd"/>
      <w:r>
        <w:rPr>
          <w:rFonts w:ascii="Times New Roman" w:eastAsia="Times New Roman" w:hAnsi="Times New Roman" w:cs="Times New Roman"/>
          <w:color w:val="FF0000"/>
          <w:sz w:val="22"/>
          <w:szCs w:val="22"/>
        </w:rPr>
        <w:t xml:space="preserve"> chosen in equation 3) but these don't seem to be listed anywhere. Details in the remaining parts of the manuscript are inc</w:t>
      </w:r>
      <w:r>
        <w:rPr>
          <w:rFonts w:ascii="Times New Roman" w:eastAsia="Times New Roman" w:hAnsi="Times New Roman" w:cs="Times New Roman"/>
          <w:color w:val="FF0000"/>
          <w:sz w:val="22"/>
          <w:szCs w:val="22"/>
        </w:rPr>
        <w:t>onsistently given or vague. e.g., Line 249 "all sample sizes were set to 10,000". Do you mean sequencing depth? Number of reads? Number of technical replicates? What is this referring to?</w:t>
      </w:r>
    </w:p>
    <w:p w14:paraId="00000045" w14:textId="77777777" w:rsidR="001903C2" w:rsidRDefault="00641361">
      <w:pPr>
        <w:pBdr>
          <w:top w:val="nil"/>
          <w:left w:val="nil"/>
          <w:bottom w:val="nil"/>
          <w:right w:val="nil"/>
          <w:between w:val="nil"/>
        </w:pBdr>
        <w:spacing w:after="120"/>
        <w:ind w:left="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We have adjusted the “Evaluation” section of the manuscript to </w:t>
      </w:r>
      <w:ins w:id="244" w:author="Rob Frost" w:date="2021-11-17T20:05:00Z">
        <w:r>
          <w:rPr>
            <w:rFonts w:ascii="Times New Roman" w:eastAsia="Times New Roman" w:hAnsi="Times New Roman" w:cs="Times New Roman"/>
            <w:color w:val="000000"/>
            <w:sz w:val="22"/>
            <w:szCs w:val="22"/>
          </w:rPr>
          <w:t>impro</w:t>
        </w:r>
        <w:r>
          <w:rPr>
            <w:rFonts w:ascii="Times New Roman" w:eastAsia="Times New Roman" w:hAnsi="Times New Roman" w:cs="Times New Roman"/>
            <w:color w:val="000000"/>
            <w:sz w:val="22"/>
            <w:szCs w:val="22"/>
          </w:rPr>
          <w:t>ve</w:t>
        </w:r>
      </w:ins>
      <w:del w:id="245" w:author="Rob Frost" w:date="2021-11-17T20:05:00Z">
        <w:r>
          <w:rPr>
            <w:rFonts w:ascii="Times New Roman" w:eastAsia="Times New Roman" w:hAnsi="Times New Roman" w:cs="Times New Roman"/>
            <w:color w:val="000000"/>
            <w:sz w:val="22"/>
            <w:szCs w:val="22"/>
          </w:rPr>
          <w:delText>hopefully ensure</w:delText>
        </w:r>
      </w:del>
      <w:r>
        <w:rPr>
          <w:rFonts w:ascii="Times New Roman" w:eastAsia="Times New Roman" w:hAnsi="Times New Roman" w:cs="Times New Roman"/>
          <w:color w:val="000000"/>
          <w:sz w:val="22"/>
          <w:szCs w:val="22"/>
        </w:rPr>
        <w:t xml:space="preserve"> readability and </w:t>
      </w:r>
      <w:ins w:id="246" w:author="Rob Frost" w:date="2021-11-17T20:05:00Z">
        <w:r>
          <w:rPr>
            <w:rFonts w:ascii="Times New Roman" w:eastAsia="Times New Roman" w:hAnsi="Times New Roman" w:cs="Times New Roman"/>
            <w:color w:val="000000"/>
            <w:sz w:val="22"/>
            <w:szCs w:val="22"/>
          </w:rPr>
          <w:t>fill</w:t>
        </w:r>
      </w:ins>
      <w:del w:id="247" w:author="Rob Frost" w:date="2021-11-17T20:05:00Z">
        <w:r>
          <w:rPr>
            <w:rFonts w:ascii="Times New Roman" w:eastAsia="Times New Roman" w:hAnsi="Times New Roman" w:cs="Times New Roman"/>
            <w:color w:val="000000"/>
            <w:sz w:val="22"/>
            <w:szCs w:val="22"/>
          </w:rPr>
          <w:delText>filling</w:delText>
        </w:r>
      </w:del>
      <w:r>
        <w:rPr>
          <w:rFonts w:ascii="Times New Roman" w:eastAsia="Times New Roman" w:hAnsi="Times New Roman" w:cs="Times New Roman"/>
          <w:color w:val="000000"/>
          <w:sz w:val="22"/>
          <w:szCs w:val="22"/>
        </w:rPr>
        <w:t xml:space="preserve"> in missing gaps </w:t>
      </w:r>
      <w:ins w:id="248" w:author="Rob Frost" w:date="2021-11-17T20:05:00Z">
        <w:r>
          <w:rPr>
            <w:rFonts w:ascii="Times New Roman" w:eastAsia="Times New Roman" w:hAnsi="Times New Roman" w:cs="Times New Roman"/>
            <w:color w:val="000000"/>
            <w:sz w:val="22"/>
            <w:szCs w:val="22"/>
          </w:rPr>
          <w:t>in</w:t>
        </w:r>
      </w:ins>
      <w:del w:id="249" w:author="Rob Frost" w:date="2021-11-17T20:05:00Z">
        <w:r>
          <w:rPr>
            <w:rFonts w:ascii="Times New Roman" w:eastAsia="Times New Roman" w:hAnsi="Times New Roman" w:cs="Times New Roman"/>
            <w:color w:val="000000"/>
            <w:sz w:val="22"/>
            <w:szCs w:val="22"/>
          </w:rPr>
          <w:delText>on</w:delText>
        </w:r>
      </w:del>
      <w:r>
        <w:rPr>
          <w:rFonts w:ascii="Times New Roman" w:eastAsia="Times New Roman" w:hAnsi="Times New Roman" w:cs="Times New Roman"/>
          <w:color w:val="000000"/>
          <w:sz w:val="22"/>
          <w:szCs w:val="22"/>
        </w:rPr>
        <w:t xml:space="preserve"> our </w:t>
      </w:r>
      <w:commentRangeStart w:id="250"/>
      <w:r>
        <w:rPr>
          <w:rFonts w:ascii="Times New Roman" w:eastAsia="Times New Roman" w:hAnsi="Times New Roman" w:cs="Times New Roman"/>
          <w:color w:val="000000"/>
          <w:sz w:val="22"/>
          <w:szCs w:val="22"/>
        </w:rPr>
        <w:t>strategy.</w:t>
      </w:r>
      <w:commentRangeEnd w:id="250"/>
      <w:r>
        <w:commentReference w:id="250"/>
      </w:r>
      <w:r>
        <w:rPr>
          <w:rFonts w:ascii="Times New Roman" w:eastAsia="Times New Roman" w:hAnsi="Times New Roman" w:cs="Times New Roman"/>
          <w:color w:val="000000"/>
          <w:sz w:val="22"/>
          <w:szCs w:val="22"/>
        </w:rPr>
        <w:t xml:space="preserve"> With regards to the specific examples provided by the reviewer, we provide some clarifications as follows: </w:t>
      </w:r>
    </w:p>
    <w:p w14:paraId="00000046" w14:textId="77777777" w:rsidR="001903C2" w:rsidRDefault="00641361">
      <w:pPr>
        <w:numPr>
          <w:ilvl w:val="0"/>
          <w:numId w:val="3"/>
        </w:numPr>
        <w:pBdr>
          <w:top w:val="nil"/>
          <w:left w:val="nil"/>
          <w:bottom w:val="nil"/>
          <w:right w:val="nil"/>
          <w:between w:val="nil"/>
        </w:pBd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w:t>
      </w:r>
      <m:oMath>
        <m:r>
          <w:rPr>
            <w:rFonts w:ascii="Cambria Math" w:hAnsi="Cambria Math"/>
          </w:rPr>
          <m:t>μ</m:t>
        </m:r>
      </m:oMath>
      <w:r>
        <w:rPr>
          <w:rFonts w:ascii="Times New Roman" w:eastAsia="Times New Roman" w:hAnsi="Times New Roman" w:cs="Times New Roman"/>
          <w:color w:val="000000"/>
          <w:sz w:val="22"/>
          <w:szCs w:val="22"/>
        </w:rPr>
        <w:t xml:space="preserve"> and </w:t>
      </w:r>
      <m:oMath>
        <m:r>
          <w:rPr>
            <w:rFonts w:ascii="Cambria Math" w:hAnsi="Cambria Math"/>
          </w:rPr>
          <m:t>ϕ</m:t>
        </m:r>
      </m:oMath>
      <w:r>
        <w:rPr>
          <w:rFonts w:ascii="Times New Roman" w:eastAsia="Times New Roman" w:hAnsi="Times New Roman" w:cs="Times New Roman"/>
          <w:color w:val="000000"/>
          <w:sz w:val="22"/>
          <w:szCs w:val="22"/>
        </w:rPr>
        <w:t xml:space="preserve"> parameters were chosen by fitting a negative binomial distribution (using maximum likelihood approach with the </w:t>
      </w:r>
      <w:proofErr w:type="spellStart"/>
      <w:r>
        <w:rPr>
          <w:rFonts w:ascii="Times New Roman" w:eastAsia="Times New Roman" w:hAnsi="Times New Roman" w:cs="Times New Roman"/>
          <w:i/>
          <w:color w:val="000000"/>
          <w:sz w:val="22"/>
          <w:szCs w:val="22"/>
        </w:rPr>
        <w:t>fitdistrplus</w:t>
      </w:r>
      <w:proofErr w:type="spellEnd"/>
      <w:r>
        <w:rPr>
          <w:rFonts w:ascii="Times New Roman" w:eastAsia="Times New Roman" w:hAnsi="Times New Roman" w:cs="Times New Roman"/>
          <w:color w:val="000000"/>
          <w:sz w:val="22"/>
          <w:szCs w:val="22"/>
        </w:rPr>
        <w:t xml:space="preserve"> package [14]) on non-zero entries in each taxon in the human microbiome 16S data set. The median values across all estimates were c</w:t>
      </w:r>
      <w:r>
        <w:rPr>
          <w:rFonts w:ascii="Times New Roman" w:eastAsia="Times New Roman" w:hAnsi="Times New Roman" w:cs="Times New Roman"/>
          <w:color w:val="000000"/>
          <w:sz w:val="22"/>
          <w:szCs w:val="22"/>
        </w:rPr>
        <w:t xml:space="preserve">hosen as the final estimates for the simulation procedure.  </w:t>
      </w:r>
    </w:p>
    <w:p w14:paraId="00000047" w14:textId="77777777" w:rsidR="001903C2" w:rsidRDefault="00641361">
      <w:pPr>
        <w:numPr>
          <w:ilvl w:val="0"/>
          <w:numId w:val="3"/>
        </w:numPr>
        <w:pBdr>
          <w:top w:val="nil"/>
          <w:left w:val="nil"/>
          <w:bottom w:val="nil"/>
          <w:right w:val="nil"/>
          <w:between w:val="nil"/>
        </w:pBd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10,000 samples </w:t>
      </w:r>
      <w:proofErr w:type="gramStart"/>
      <w:r>
        <w:rPr>
          <w:rFonts w:ascii="Times New Roman" w:eastAsia="Times New Roman" w:hAnsi="Times New Roman" w:cs="Times New Roman"/>
          <w:color w:val="000000"/>
          <w:sz w:val="22"/>
          <w:szCs w:val="22"/>
        </w:rPr>
        <w:t>refer</w:t>
      </w:r>
      <w:ins w:id="251" w:author="Rob Frost" w:date="2021-11-17T20:06:00Z">
        <w:r>
          <w:rPr>
            <w:rFonts w:ascii="Times New Roman" w:eastAsia="Times New Roman" w:hAnsi="Times New Roman" w:cs="Times New Roman"/>
            <w:color w:val="000000"/>
            <w:sz w:val="22"/>
            <w:szCs w:val="22"/>
          </w:rPr>
          <w:t>s</w:t>
        </w:r>
      </w:ins>
      <w:proofErr w:type="gramEnd"/>
      <w:r>
        <w:rPr>
          <w:rFonts w:ascii="Times New Roman" w:eastAsia="Times New Roman" w:hAnsi="Times New Roman" w:cs="Times New Roman"/>
          <w:color w:val="000000"/>
          <w:sz w:val="22"/>
          <w:szCs w:val="22"/>
        </w:rPr>
        <w:t xml:space="preserve"> to the number of samples (i.e. the number of biological replicates). Since we’re attempting to perform inference per sample (assign a p-value per sample), this is equivalent</w:t>
      </w:r>
      <w:r>
        <w:rPr>
          <w:rFonts w:ascii="Times New Roman" w:eastAsia="Times New Roman" w:hAnsi="Times New Roman" w:cs="Times New Roman"/>
          <w:color w:val="000000"/>
          <w:sz w:val="22"/>
          <w:szCs w:val="22"/>
        </w:rPr>
        <w:t xml:space="preserve"> to the number of hypotheses tested for our enrichment analysis procedure. </w:t>
      </w:r>
    </w:p>
    <w:p w14:paraId="00000048" w14:textId="77777777" w:rsidR="001903C2" w:rsidRDefault="00641361">
      <w:pPr>
        <w:numPr>
          <w:ilvl w:val="0"/>
          <w:numId w:val="1"/>
        </w:numPr>
        <w:pBdr>
          <w:top w:val="nil"/>
          <w:left w:val="nil"/>
          <w:bottom w:val="nil"/>
          <w:right w:val="nil"/>
          <w:between w:val="nil"/>
        </w:pBdr>
        <w:spacing w:after="120"/>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 xml:space="preserve">The writing after line 215 is hard to read. In part this relates to the lack of </w:t>
      </w:r>
      <w:proofErr w:type="gramStart"/>
      <w:r>
        <w:rPr>
          <w:rFonts w:ascii="Times New Roman" w:eastAsia="Times New Roman" w:hAnsi="Times New Roman" w:cs="Times New Roman"/>
          <w:color w:val="FF0000"/>
          <w:sz w:val="22"/>
          <w:szCs w:val="22"/>
        </w:rPr>
        <w:t>detail</w:t>
      </w:r>
      <w:proofErr w:type="gramEnd"/>
      <w:r>
        <w:rPr>
          <w:rFonts w:ascii="Times New Roman" w:eastAsia="Times New Roman" w:hAnsi="Times New Roman" w:cs="Times New Roman"/>
          <w:color w:val="FF0000"/>
          <w:sz w:val="22"/>
          <w:szCs w:val="22"/>
        </w:rPr>
        <w:t xml:space="preserve"> but I think it also stems from the fact that the manuscript starts being written in triplicat</w:t>
      </w:r>
      <w:r>
        <w:rPr>
          <w:rFonts w:ascii="Times New Roman" w:eastAsia="Times New Roman" w:hAnsi="Times New Roman" w:cs="Times New Roman"/>
          <w:color w:val="FF0000"/>
          <w:sz w:val="22"/>
          <w:szCs w:val="22"/>
        </w:rPr>
        <w:t xml:space="preserve">e for Single Sample Enrichment, Differential Abundance Analysis, and then Prediction. It makes the paper repetitive and hard to follow. Further, figures are repetitive and poorly labeled so it’s hard, </w:t>
      </w:r>
      <w:proofErr w:type="gramStart"/>
      <w:r>
        <w:rPr>
          <w:rFonts w:ascii="Times New Roman" w:eastAsia="Times New Roman" w:hAnsi="Times New Roman" w:cs="Times New Roman"/>
          <w:color w:val="FF0000"/>
          <w:sz w:val="22"/>
          <w:szCs w:val="22"/>
        </w:rPr>
        <w:t>at a glance</w:t>
      </w:r>
      <w:proofErr w:type="gramEnd"/>
      <w:r>
        <w:rPr>
          <w:rFonts w:ascii="Times New Roman" w:eastAsia="Times New Roman" w:hAnsi="Times New Roman" w:cs="Times New Roman"/>
          <w:color w:val="FF0000"/>
          <w:sz w:val="22"/>
          <w:szCs w:val="22"/>
        </w:rPr>
        <w:t>, to figure out what figure links to what pa</w:t>
      </w:r>
      <w:r>
        <w:rPr>
          <w:rFonts w:ascii="Times New Roman" w:eastAsia="Times New Roman" w:hAnsi="Times New Roman" w:cs="Times New Roman"/>
          <w:color w:val="FF0000"/>
          <w:sz w:val="22"/>
          <w:szCs w:val="22"/>
        </w:rPr>
        <w:t xml:space="preserve">rt of the paper. I have never seen a discussion written in the </w:t>
      </w:r>
      <w:proofErr w:type="gramStart"/>
      <w:r>
        <w:rPr>
          <w:rFonts w:ascii="Times New Roman" w:eastAsia="Times New Roman" w:hAnsi="Times New Roman" w:cs="Times New Roman"/>
          <w:color w:val="FF0000"/>
          <w:sz w:val="22"/>
          <w:szCs w:val="22"/>
        </w:rPr>
        <w:lastRenderedPageBreak/>
        <w:t>parts</w:t>
      </w:r>
      <w:proofErr w:type="gramEnd"/>
      <w:r>
        <w:rPr>
          <w:rFonts w:ascii="Times New Roman" w:eastAsia="Times New Roman" w:hAnsi="Times New Roman" w:cs="Times New Roman"/>
          <w:color w:val="FF0000"/>
          <w:sz w:val="22"/>
          <w:szCs w:val="22"/>
        </w:rPr>
        <w:t xml:space="preserve"> but this just adds to the feeling that this is just a paper written in triplicate without a coherent message beyond the initial idea which ends around line 215. Further it was not clear f</w:t>
      </w:r>
      <w:r>
        <w:rPr>
          <w:rFonts w:ascii="Times New Roman" w:eastAsia="Times New Roman" w:hAnsi="Times New Roman" w:cs="Times New Roman"/>
          <w:color w:val="FF0000"/>
          <w:sz w:val="22"/>
          <w:szCs w:val="22"/>
        </w:rPr>
        <w:t>rom reading the introduction that the paper would be organized like this; some warning in the introduction may help a bit. In fact, it was not even clear what the distinction between single-sample enrichment and differential abundance was from the introduc</w:t>
      </w:r>
      <w:r>
        <w:rPr>
          <w:rFonts w:ascii="Times New Roman" w:eastAsia="Times New Roman" w:hAnsi="Times New Roman" w:cs="Times New Roman"/>
          <w:color w:val="FF0000"/>
          <w:sz w:val="22"/>
          <w:szCs w:val="22"/>
        </w:rPr>
        <w:t xml:space="preserve">tion. In addition, this notation is non-standard. </w:t>
      </w:r>
      <w:proofErr w:type="gramStart"/>
      <w:r>
        <w:rPr>
          <w:rFonts w:ascii="Times New Roman" w:eastAsia="Times New Roman" w:hAnsi="Times New Roman" w:cs="Times New Roman"/>
          <w:color w:val="FF0000"/>
          <w:sz w:val="22"/>
          <w:szCs w:val="22"/>
        </w:rPr>
        <w:t>Typically</w:t>
      </w:r>
      <w:proofErr w:type="gramEnd"/>
      <w:r>
        <w:rPr>
          <w:rFonts w:ascii="Times New Roman" w:eastAsia="Times New Roman" w:hAnsi="Times New Roman" w:cs="Times New Roman"/>
          <w:color w:val="FF0000"/>
          <w:sz w:val="22"/>
          <w:szCs w:val="22"/>
        </w:rPr>
        <w:t xml:space="preserve"> enrichment (e.g., as used in </w:t>
      </w:r>
      <w:proofErr w:type="spellStart"/>
      <w:r>
        <w:rPr>
          <w:rFonts w:ascii="Times New Roman" w:eastAsia="Times New Roman" w:hAnsi="Times New Roman" w:cs="Times New Roman"/>
          <w:color w:val="FF0000"/>
          <w:sz w:val="22"/>
          <w:szCs w:val="22"/>
        </w:rPr>
        <w:t>gsEa</w:t>
      </w:r>
      <w:proofErr w:type="spellEnd"/>
      <w:r>
        <w:rPr>
          <w:rFonts w:ascii="Times New Roman" w:eastAsia="Times New Roman" w:hAnsi="Times New Roman" w:cs="Times New Roman"/>
          <w:color w:val="FF0000"/>
          <w:sz w:val="22"/>
          <w:szCs w:val="22"/>
        </w:rPr>
        <w:t>) refers to essentially differential expression but for sets of genes (i.e., it is typically a comparison between groups). This makes the "single-sample enrichment</w:t>
      </w:r>
      <w:r>
        <w:rPr>
          <w:rFonts w:ascii="Times New Roman" w:eastAsia="Times New Roman" w:hAnsi="Times New Roman" w:cs="Times New Roman"/>
          <w:color w:val="FF0000"/>
          <w:sz w:val="22"/>
          <w:szCs w:val="22"/>
        </w:rPr>
        <w:t>" terminology confusing.</w:t>
      </w:r>
    </w:p>
    <w:p w14:paraId="00000049" w14:textId="77777777" w:rsidR="001903C2" w:rsidRDefault="00641361">
      <w:pPr>
        <w:pBdr>
          <w:top w:val="nil"/>
          <w:left w:val="nil"/>
          <w:bottom w:val="nil"/>
          <w:right w:val="nil"/>
          <w:between w:val="nil"/>
        </w:pBdr>
        <w:spacing w:after="120"/>
        <w:ind w:left="720"/>
        <w:rPr>
          <w:rFonts w:ascii="Times New Roman" w:eastAsia="Times New Roman" w:hAnsi="Times New Roman" w:cs="Times New Roman"/>
          <w:color w:val="000000"/>
          <w:sz w:val="22"/>
          <w:szCs w:val="22"/>
        </w:rPr>
      </w:pPr>
      <w:del w:id="252" w:author="Anne Hoen" w:date="2021-11-19T13:56:00Z">
        <w:r>
          <w:rPr>
            <w:rFonts w:ascii="Times New Roman" w:eastAsia="Times New Roman" w:hAnsi="Times New Roman" w:cs="Times New Roman"/>
            <w:color w:val="000000"/>
            <w:sz w:val="22"/>
            <w:szCs w:val="22"/>
          </w:rPr>
          <w:delText xml:space="preserve">Considering the reviewer’s concerns, </w:delText>
        </w:r>
      </w:del>
      <w:ins w:id="253" w:author="Anne Hoen" w:date="2021-11-19T13:56:00Z">
        <w:del w:id="254" w:author="Anne Hoen" w:date="2021-11-19T13:56:00Z">
          <w:r>
            <w:rPr>
              <w:rFonts w:ascii="Times New Roman" w:eastAsia="Times New Roman" w:hAnsi="Times New Roman" w:cs="Times New Roman"/>
              <w:color w:val="000000"/>
              <w:sz w:val="22"/>
              <w:szCs w:val="22"/>
            </w:rPr>
            <w:delText>W</w:delText>
          </w:r>
        </w:del>
      </w:ins>
      <w:del w:id="255" w:author="Anne Hoen" w:date="2021-11-19T13:56:00Z">
        <w:r>
          <w:rPr>
            <w:rFonts w:ascii="Times New Roman" w:eastAsia="Times New Roman" w:hAnsi="Times New Roman" w:cs="Times New Roman"/>
            <w:color w:val="000000"/>
            <w:sz w:val="22"/>
            <w:szCs w:val="22"/>
          </w:rPr>
          <w:delText xml:space="preserve">we </w:delText>
        </w:r>
      </w:del>
      <w:ins w:id="256" w:author="Anne Hoen" w:date="2021-11-19T13:56:00Z">
        <w:r>
          <w:rPr>
            <w:rFonts w:ascii="Times New Roman" w:eastAsia="Times New Roman" w:hAnsi="Times New Roman" w:cs="Times New Roman"/>
            <w:color w:val="000000"/>
            <w:sz w:val="22"/>
            <w:szCs w:val="22"/>
          </w:rPr>
          <w:t>We now</w:t>
        </w:r>
      </w:ins>
      <w:del w:id="257" w:author="Anne Hoen" w:date="2021-11-19T13:56:00Z">
        <w:r>
          <w:rPr>
            <w:rFonts w:ascii="Times New Roman" w:eastAsia="Times New Roman" w:hAnsi="Times New Roman" w:cs="Times New Roman"/>
            <w:color w:val="000000"/>
            <w:sz w:val="22"/>
            <w:szCs w:val="22"/>
          </w:rPr>
          <w:delText>have</w:delText>
        </w:r>
      </w:del>
      <w:r>
        <w:rPr>
          <w:rFonts w:ascii="Times New Roman" w:eastAsia="Times New Roman" w:hAnsi="Times New Roman" w:cs="Times New Roman"/>
          <w:color w:val="000000"/>
          <w:sz w:val="22"/>
          <w:szCs w:val="22"/>
        </w:rPr>
        <w:t xml:space="preserve"> </w:t>
      </w:r>
      <w:ins w:id="258" w:author="Rob Frost" w:date="2021-11-17T20:07:00Z">
        <w:r>
          <w:rPr>
            <w:rFonts w:ascii="Times New Roman" w:eastAsia="Times New Roman" w:hAnsi="Times New Roman" w:cs="Times New Roman"/>
            <w:color w:val="000000"/>
            <w:sz w:val="22"/>
            <w:szCs w:val="22"/>
          </w:rPr>
          <w:t>include</w:t>
        </w:r>
        <w:del w:id="259" w:author="Anne Hoen" w:date="2021-11-19T13:56:00Z">
          <w:r>
            <w:rPr>
              <w:rFonts w:ascii="Times New Roman" w:eastAsia="Times New Roman" w:hAnsi="Times New Roman" w:cs="Times New Roman"/>
              <w:color w:val="000000"/>
              <w:sz w:val="22"/>
              <w:szCs w:val="22"/>
            </w:rPr>
            <w:delText>d</w:delText>
          </w:r>
        </w:del>
      </w:ins>
      <w:del w:id="260" w:author="Rob Frost" w:date="2021-11-17T20:07:00Z">
        <w:r>
          <w:rPr>
            <w:rFonts w:ascii="Times New Roman" w:eastAsia="Times New Roman" w:hAnsi="Times New Roman" w:cs="Times New Roman"/>
            <w:color w:val="000000"/>
            <w:sz w:val="22"/>
            <w:szCs w:val="22"/>
          </w:rPr>
          <w:delText>provided</w:delText>
        </w:r>
      </w:del>
      <w:r>
        <w:rPr>
          <w:rFonts w:ascii="Times New Roman" w:eastAsia="Times New Roman" w:hAnsi="Times New Roman" w:cs="Times New Roman"/>
          <w:color w:val="000000"/>
          <w:sz w:val="22"/>
          <w:szCs w:val="22"/>
        </w:rPr>
        <w:t xml:space="preserve"> </w:t>
      </w:r>
      <w:ins w:id="261" w:author="Rob Frost" w:date="2021-11-17T20:07:00Z">
        <w:r>
          <w:rPr>
            <w:rFonts w:ascii="Times New Roman" w:eastAsia="Times New Roman" w:hAnsi="Times New Roman" w:cs="Times New Roman"/>
            <w:color w:val="000000"/>
            <w:sz w:val="22"/>
            <w:szCs w:val="22"/>
          </w:rPr>
          <w:t>an overview of the manuscript</w:t>
        </w:r>
      </w:ins>
      <w:del w:id="262" w:author="Rob Frost" w:date="2021-11-17T20:07:00Z">
        <w:r>
          <w:rPr>
            <w:rFonts w:ascii="Times New Roman" w:eastAsia="Times New Roman" w:hAnsi="Times New Roman" w:cs="Times New Roman"/>
            <w:color w:val="000000"/>
            <w:sz w:val="22"/>
            <w:szCs w:val="22"/>
          </w:rPr>
          <w:delText>clarification to the</w:delText>
        </w:r>
      </w:del>
      <w:r>
        <w:rPr>
          <w:rFonts w:ascii="Times New Roman" w:eastAsia="Times New Roman" w:hAnsi="Times New Roman" w:cs="Times New Roman"/>
          <w:color w:val="000000"/>
          <w:sz w:val="22"/>
          <w:szCs w:val="22"/>
        </w:rPr>
        <w:t xml:space="preserve"> structure </w:t>
      </w:r>
      <w:del w:id="263" w:author="Rob Frost" w:date="2021-11-17T20:07:00Z">
        <w:r>
          <w:rPr>
            <w:rFonts w:ascii="Times New Roman" w:eastAsia="Times New Roman" w:hAnsi="Times New Roman" w:cs="Times New Roman"/>
            <w:color w:val="000000"/>
            <w:sz w:val="22"/>
            <w:szCs w:val="22"/>
          </w:rPr>
          <w:delText xml:space="preserve">of the manuscript </w:delText>
        </w:r>
      </w:del>
      <w:r>
        <w:rPr>
          <w:rFonts w:ascii="Times New Roman" w:eastAsia="Times New Roman" w:hAnsi="Times New Roman" w:cs="Times New Roman"/>
          <w:color w:val="000000"/>
          <w:sz w:val="22"/>
          <w:szCs w:val="22"/>
        </w:rPr>
        <w:t xml:space="preserve">in the introduction. Additionally, we have </w:t>
      </w:r>
      <w:del w:id="264" w:author="Rob Frost" w:date="2021-11-17T20:08:00Z">
        <w:r>
          <w:rPr>
            <w:rFonts w:ascii="Times New Roman" w:eastAsia="Times New Roman" w:hAnsi="Times New Roman" w:cs="Times New Roman"/>
            <w:color w:val="000000"/>
            <w:sz w:val="22"/>
            <w:szCs w:val="22"/>
          </w:rPr>
          <w:delText xml:space="preserve">also </w:delText>
        </w:r>
      </w:del>
      <w:r>
        <w:rPr>
          <w:rFonts w:ascii="Times New Roman" w:eastAsia="Times New Roman" w:hAnsi="Times New Roman" w:cs="Times New Roman"/>
          <w:color w:val="000000"/>
          <w:sz w:val="22"/>
          <w:szCs w:val="22"/>
        </w:rPr>
        <w:t xml:space="preserve">restructured the manuscript </w:t>
      </w:r>
      <w:ins w:id="265" w:author="Rob Frost" w:date="2021-11-17T20:08:00Z">
        <w:r>
          <w:rPr>
            <w:rFonts w:ascii="Times New Roman" w:eastAsia="Times New Roman" w:hAnsi="Times New Roman" w:cs="Times New Roman"/>
            <w:color w:val="000000"/>
            <w:sz w:val="22"/>
            <w:szCs w:val="22"/>
          </w:rPr>
          <w:t>to</w:t>
        </w:r>
      </w:ins>
      <w:del w:id="266" w:author="Rob Frost" w:date="2021-11-17T20:08:00Z">
        <w:r>
          <w:rPr>
            <w:rFonts w:ascii="Times New Roman" w:eastAsia="Times New Roman" w:hAnsi="Times New Roman" w:cs="Times New Roman"/>
            <w:color w:val="000000"/>
            <w:sz w:val="22"/>
            <w:szCs w:val="22"/>
          </w:rPr>
          <w:delText>such that it</w:delText>
        </w:r>
      </w:del>
      <w:r>
        <w:rPr>
          <w:rFonts w:ascii="Times New Roman" w:eastAsia="Times New Roman" w:hAnsi="Times New Roman" w:cs="Times New Roman"/>
          <w:color w:val="000000"/>
          <w:sz w:val="22"/>
          <w:szCs w:val="22"/>
        </w:rPr>
        <w:t xml:space="preserve"> feature</w:t>
      </w:r>
      <w:ins w:id="267" w:author="Rob Frost" w:date="2021-11-17T20:08:00Z">
        <w:r>
          <w:rPr>
            <w:rFonts w:ascii="Times New Roman" w:eastAsia="Times New Roman" w:hAnsi="Times New Roman" w:cs="Times New Roman"/>
            <w:color w:val="000000"/>
            <w:sz w:val="22"/>
            <w:szCs w:val="22"/>
          </w:rPr>
          <w:t xml:space="preserve"> </w:t>
        </w:r>
      </w:ins>
      <w:del w:id="268" w:author="Rob Frost" w:date="2021-11-17T20:08:00Z">
        <w:r>
          <w:rPr>
            <w:rFonts w:ascii="Times New Roman" w:eastAsia="Times New Roman" w:hAnsi="Times New Roman" w:cs="Times New Roman"/>
            <w:color w:val="000000"/>
            <w:sz w:val="22"/>
            <w:szCs w:val="22"/>
          </w:rPr>
          <w:delText xml:space="preserve">s </w:delText>
        </w:r>
      </w:del>
      <w:r>
        <w:rPr>
          <w:rFonts w:ascii="Times New Roman" w:eastAsia="Times New Roman" w:hAnsi="Times New Roman" w:cs="Times New Roman"/>
          <w:color w:val="000000"/>
          <w:sz w:val="22"/>
          <w:szCs w:val="22"/>
        </w:rPr>
        <w:t>the enrichment analysis more prominently and provide clarification on the specific meaning of each section. We also adjusted figure</w:t>
      </w:r>
      <w:ins w:id="269" w:author="Rob Frost" w:date="2021-11-17T20:08:00Z">
        <w:r>
          <w:rPr>
            <w:rFonts w:ascii="Times New Roman" w:eastAsia="Times New Roman" w:hAnsi="Times New Roman" w:cs="Times New Roman"/>
            <w:color w:val="000000"/>
            <w:sz w:val="22"/>
            <w:szCs w:val="22"/>
          </w:rPr>
          <w:t xml:space="preserve"> labels and captions</w:t>
        </w:r>
      </w:ins>
      <w:del w:id="270" w:author="Rob Frost" w:date="2021-11-17T20:08:00Z">
        <w:r>
          <w:rPr>
            <w:rFonts w:ascii="Times New Roman" w:eastAsia="Times New Roman" w:hAnsi="Times New Roman" w:cs="Times New Roman"/>
            <w:color w:val="000000"/>
            <w:sz w:val="22"/>
            <w:szCs w:val="22"/>
          </w:rPr>
          <w:delText>s</w:delText>
        </w:r>
      </w:del>
      <w:r>
        <w:rPr>
          <w:rFonts w:ascii="Times New Roman" w:eastAsia="Times New Roman" w:hAnsi="Times New Roman" w:cs="Times New Roman"/>
          <w:color w:val="000000"/>
          <w:sz w:val="22"/>
          <w:szCs w:val="22"/>
        </w:rPr>
        <w:t xml:space="preserve"> to </w:t>
      </w:r>
      <w:proofErr w:type="spellStart"/>
      <w:ins w:id="271" w:author="Rob Frost" w:date="2021-11-17T20:08:00Z">
        <w:r>
          <w:rPr>
            <w:rFonts w:ascii="Times New Roman" w:eastAsia="Times New Roman" w:hAnsi="Times New Roman" w:cs="Times New Roman"/>
            <w:color w:val="000000"/>
            <w:sz w:val="22"/>
            <w:szCs w:val="22"/>
          </w:rPr>
          <w:t>help</w:t>
        </w:r>
      </w:ins>
      <w:del w:id="272" w:author="Rob Frost" w:date="2021-11-17T20:08:00Z">
        <w:r>
          <w:rPr>
            <w:rFonts w:ascii="Times New Roman" w:eastAsia="Times New Roman" w:hAnsi="Times New Roman" w:cs="Times New Roman"/>
            <w:color w:val="000000"/>
            <w:sz w:val="22"/>
            <w:szCs w:val="22"/>
          </w:rPr>
          <w:delText xml:space="preserve">hopefully help with clarity to </w:delText>
        </w:r>
      </w:del>
      <w:r>
        <w:rPr>
          <w:rFonts w:ascii="Times New Roman" w:eastAsia="Times New Roman" w:hAnsi="Times New Roman" w:cs="Times New Roman"/>
          <w:color w:val="000000"/>
          <w:sz w:val="22"/>
          <w:szCs w:val="22"/>
        </w:rPr>
        <w:t>distinguish</w:t>
      </w:r>
      <w:proofErr w:type="spellEnd"/>
      <w:r>
        <w:rPr>
          <w:rFonts w:ascii="Times New Roman" w:eastAsia="Times New Roman" w:hAnsi="Times New Roman" w:cs="Times New Roman"/>
          <w:color w:val="000000"/>
          <w:sz w:val="22"/>
          <w:szCs w:val="22"/>
        </w:rPr>
        <w:t xml:space="preserve"> them across different sections.  </w:t>
      </w:r>
    </w:p>
    <w:p w14:paraId="0000004A" w14:textId="77777777" w:rsidR="001903C2" w:rsidRDefault="001903C2">
      <w:pPr>
        <w:spacing w:after="120"/>
        <w:rPr>
          <w:rFonts w:ascii="Times New Roman" w:eastAsia="Times New Roman" w:hAnsi="Times New Roman" w:cs="Times New Roman"/>
          <w:sz w:val="22"/>
          <w:szCs w:val="22"/>
        </w:rPr>
      </w:pPr>
    </w:p>
    <w:p w14:paraId="0000004B" w14:textId="77777777" w:rsidR="001903C2" w:rsidRDefault="00641361">
      <w:pPr>
        <w:spacing w:after="120"/>
        <w:rPr>
          <w:rFonts w:ascii="Times New Roman" w:eastAsia="Times New Roman" w:hAnsi="Times New Roman" w:cs="Times New Roman"/>
          <w:sz w:val="22"/>
          <w:szCs w:val="22"/>
        </w:rPr>
      </w:pPr>
      <w:r>
        <w:rPr>
          <w:rFonts w:ascii="Times New Roman" w:eastAsia="Times New Roman" w:hAnsi="Times New Roman" w:cs="Times New Roman"/>
          <w:b/>
          <w:sz w:val="22"/>
          <w:szCs w:val="22"/>
        </w:rPr>
        <w:t>Reviewer 2</w:t>
      </w:r>
      <w:r>
        <w:rPr>
          <w:rFonts w:ascii="Times New Roman" w:eastAsia="Times New Roman" w:hAnsi="Times New Roman" w:cs="Times New Roman"/>
          <w:sz w:val="22"/>
          <w:szCs w:val="22"/>
        </w:rPr>
        <w:t xml:space="preserve">: </w:t>
      </w:r>
    </w:p>
    <w:p w14:paraId="0000004C" w14:textId="77777777" w:rsidR="001903C2" w:rsidRDefault="00641361">
      <w:pPr>
        <w:spacing w:after="120"/>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u w:val="single"/>
        </w:rPr>
        <w:t>Summa</w:t>
      </w:r>
      <w:r>
        <w:rPr>
          <w:rFonts w:ascii="Times New Roman" w:eastAsia="Times New Roman" w:hAnsi="Times New Roman" w:cs="Times New Roman"/>
          <w:color w:val="FF0000"/>
          <w:sz w:val="22"/>
          <w:szCs w:val="22"/>
          <w:u w:val="single"/>
        </w:rPr>
        <w:t>ry</w:t>
      </w:r>
    </w:p>
    <w:p w14:paraId="0000004D" w14:textId="77777777" w:rsidR="001903C2" w:rsidRDefault="00641361">
      <w:pPr>
        <w:spacing w:after="120"/>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Nguyen et al. present a new method for taxonomic enrichment analysis of microbiome data based on an isometric log-ratio transformation of compositional and the competitive null hypothesis borrowed from the gene set enrichment literature. The main streng</w:t>
      </w:r>
      <w:r>
        <w:rPr>
          <w:rFonts w:ascii="Times New Roman" w:eastAsia="Times New Roman" w:hAnsi="Times New Roman" w:cs="Times New Roman"/>
          <w:color w:val="FF0000"/>
          <w:sz w:val="22"/>
          <w:szCs w:val="22"/>
        </w:rPr>
        <w:t>ths are a well-written and structured manuscript, a solid statistical and analytical foundation of the method, and a thorough evaluation of the method on simulated and real datasets. The main weaknesses are installation issues with the R companion package,</w:t>
      </w:r>
      <w:r>
        <w:rPr>
          <w:rFonts w:ascii="Times New Roman" w:eastAsia="Times New Roman" w:hAnsi="Times New Roman" w:cs="Times New Roman"/>
          <w:color w:val="FF0000"/>
          <w:sz w:val="22"/>
          <w:szCs w:val="22"/>
        </w:rPr>
        <w:t xml:space="preserve"> a lack of adaptation of existing standards for the benchmarking of gene set enrichment methods, and </w:t>
      </w:r>
      <w:proofErr w:type="gramStart"/>
      <w:r>
        <w:rPr>
          <w:rFonts w:ascii="Times New Roman" w:eastAsia="Times New Roman" w:hAnsi="Times New Roman" w:cs="Times New Roman"/>
          <w:color w:val="FF0000"/>
          <w:sz w:val="22"/>
          <w:szCs w:val="22"/>
        </w:rPr>
        <w:t>a number of</w:t>
      </w:r>
      <w:proofErr w:type="gramEnd"/>
      <w:r>
        <w:rPr>
          <w:rFonts w:ascii="Times New Roman" w:eastAsia="Times New Roman" w:hAnsi="Times New Roman" w:cs="Times New Roman"/>
          <w:color w:val="FF0000"/>
          <w:sz w:val="22"/>
          <w:szCs w:val="22"/>
        </w:rPr>
        <w:t xml:space="preserve"> theoretical considerations with the use of a competitive null hypothesis for enrichment testing.</w:t>
      </w:r>
    </w:p>
    <w:p w14:paraId="0000004E" w14:textId="77777777" w:rsidR="001903C2" w:rsidRDefault="00641361">
      <w:pP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We would like to thank Reviewer 2 for the detailed and encouraging responses. We have </w:t>
      </w:r>
      <w:ins w:id="273" w:author="Rob Frost" w:date="2021-11-17T20:09:00Z">
        <w:r>
          <w:rPr>
            <w:rFonts w:ascii="Times New Roman" w:eastAsia="Times New Roman" w:hAnsi="Times New Roman" w:cs="Times New Roman"/>
            <w:color w:val="000000"/>
            <w:sz w:val="22"/>
            <w:szCs w:val="22"/>
          </w:rPr>
          <w:t>made</w:t>
        </w:r>
      </w:ins>
      <w:del w:id="274" w:author="Rob Frost" w:date="2021-11-17T20:09:00Z">
        <w:r>
          <w:rPr>
            <w:rFonts w:ascii="Times New Roman" w:eastAsia="Times New Roman" w:hAnsi="Times New Roman" w:cs="Times New Roman"/>
            <w:color w:val="000000"/>
            <w:sz w:val="22"/>
            <w:szCs w:val="22"/>
          </w:rPr>
          <w:delText>taken</w:delText>
        </w:r>
      </w:del>
      <w:r>
        <w:rPr>
          <w:rFonts w:ascii="Times New Roman" w:eastAsia="Times New Roman" w:hAnsi="Times New Roman" w:cs="Times New Roman"/>
          <w:color w:val="000000"/>
          <w:sz w:val="22"/>
          <w:szCs w:val="22"/>
        </w:rPr>
        <w:t xml:space="preserve"> structural changes in the manuscript (as described in the preamble section of this response) to make sure we acknowledge the standards set out by </w:t>
      </w:r>
      <w:proofErr w:type="spellStart"/>
      <w:r>
        <w:rPr>
          <w:rFonts w:ascii="Times New Roman" w:eastAsia="Times New Roman" w:hAnsi="Times New Roman" w:cs="Times New Roman"/>
          <w:color w:val="000000"/>
          <w:sz w:val="22"/>
          <w:szCs w:val="22"/>
        </w:rPr>
        <w:t>Geistlinger</w:t>
      </w:r>
      <w:proofErr w:type="spellEnd"/>
      <w:r>
        <w:rPr>
          <w:rFonts w:ascii="Times New Roman" w:eastAsia="Times New Roman" w:hAnsi="Times New Roman" w:cs="Times New Roman"/>
          <w:color w:val="000000"/>
          <w:sz w:val="22"/>
          <w:szCs w:val="22"/>
        </w:rPr>
        <w:t xml:space="preserve"> et</w:t>
      </w:r>
      <w:r>
        <w:rPr>
          <w:rFonts w:ascii="Times New Roman" w:eastAsia="Times New Roman" w:hAnsi="Times New Roman" w:cs="Times New Roman"/>
          <w:color w:val="000000"/>
          <w:sz w:val="22"/>
          <w:szCs w:val="22"/>
        </w:rPr>
        <w:t xml:space="preserve"> al. 2021. Additionally, we have </w:t>
      </w:r>
      <w:del w:id="275" w:author="Rob Frost" w:date="2021-11-17T20:09:00Z">
        <w:r>
          <w:rPr>
            <w:rFonts w:ascii="Times New Roman" w:eastAsia="Times New Roman" w:hAnsi="Times New Roman" w:cs="Times New Roman"/>
            <w:color w:val="000000"/>
            <w:sz w:val="22"/>
            <w:szCs w:val="22"/>
          </w:rPr>
          <w:delText xml:space="preserve">also </w:delText>
        </w:r>
      </w:del>
      <w:r>
        <w:rPr>
          <w:rFonts w:ascii="Times New Roman" w:eastAsia="Times New Roman" w:hAnsi="Times New Roman" w:cs="Times New Roman"/>
          <w:color w:val="000000"/>
          <w:sz w:val="22"/>
          <w:szCs w:val="22"/>
        </w:rPr>
        <w:t xml:space="preserve">added a discussion </w:t>
      </w:r>
      <w:del w:id="276" w:author="Rob Frost" w:date="2021-11-17T20:09:00Z">
        <w:r>
          <w:rPr>
            <w:rFonts w:ascii="Times New Roman" w:eastAsia="Times New Roman" w:hAnsi="Times New Roman" w:cs="Times New Roman"/>
            <w:color w:val="000000"/>
            <w:sz w:val="22"/>
            <w:szCs w:val="22"/>
          </w:rPr>
          <w:delText xml:space="preserve">to the section </w:delText>
        </w:r>
      </w:del>
      <w:r>
        <w:rPr>
          <w:rFonts w:ascii="Times New Roman" w:eastAsia="Times New Roman" w:hAnsi="Times New Roman" w:cs="Times New Roman"/>
          <w:color w:val="000000"/>
          <w:sz w:val="22"/>
          <w:szCs w:val="22"/>
        </w:rPr>
        <w:t>on adjusting for correlation</w:t>
      </w:r>
      <w:del w:id="277" w:author="Rob Frost" w:date="2021-11-17T20:10:00Z">
        <w:r>
          <w:rPr>
            <w:rFonts w:ascii="Times New Roman" w:eastAsia="Times New Roman" w:hAnsi="Times New Roman" w:cs="Times New Roman"/>
            <w:color w:val="000000"/>
            <w:sz w:val="22"/>
            <w:szCs w:val="22"/>
          </w:rPr>
          <w:delText xml:space="preserve"> with regards to the statistical issues mentioned</w:delText>
        </w:r>
      </w:del>
      <w:r>
        <w:rPr>
          <w:rFonts w:ascii="Times New Roman" w:eastAsia="Times New Roman" w:hAnsi="Times New Roman" w:cs="Times New Roman"/>
          <w:color w:val="000000"/>
          <w:sz w:val="22"/>
          <w:szCs w:val="22"/>
        </w:rPr>
        <w:t xml:space="preserve">, and have </w:t>
      </w:r>
      <w:del w:id="278" w:author="Rob Frost" w:date="2021-11-17T20:10:00Z">
        <w:r>
          <w:rPr>
            <w:rFonts w:ascii="Times New Roman" w:eastAsia="Times New Roman" w:hAnsi="Times New Roman" w:cs="Times New Roman"/>
            <w:color w:val="000000"/>
            <w:sz w:val="22"/>
            <w:szCs w:val="22"/>
          </w:rPr>
          <w:delText>also</w:delText>
        </w:r>
      </w:del>
      <w:r>
        <w:rPr>
          <w:rFonts w:ascii="Times New Roman" w:eastAsia="Times New Roman" w:hAnsi="Times New Roman" w:cs="Times New Roman"/>
          <w:color w:val="000000"/>
          <w:sz w:val="22"/>
          <w:szCs w:val="22"/>
        </w:rPr>
        <w:t xml:space="preserve"> fixed the </w:t>
      </w:r>
      <w:ins w:id="279" w:author="Rob Frost" w:date="2021-11-17T20:10:00Z">
        <w:r>
          <w:rPr>
            <w:rFonts w:ascii="Times New Roman" w:eastAsia="Times New Roman" w:hAnsi="Times New Roman" w:cs="Times New Roman"/>
            <w:color w:val="000000"/>
            <w:sz w:val="22"/>
            <w:szCs w:val="22"/>
          </w:rPr>
          <w:t xml:space="preserve">R </w:t>
        </w:r>
      </w:ins>
      <w:r>
        <w:rPr>
          <w:rFonts w:ascii="Times New Roman" w:eastAsia="Times New Roman" w:hAnsi="Times New Roman" w:cs="Times New Roman"/>
          <w:color w:val="000000"/>
          <w:sz w:val="22"/>
          <w:szCs w:val="22"/>
        </w:rPr>
        <w:t xml:space="preserve">package. </w:t>
      </w:r>
    </w:p>
    <w:p w14:paraId="0000004F" w14:textId="77777777" w:rsidR="001903C2" w:rsidRDefault="00641361">
      <w:pPr>
        <w:numPr>
          <w:ilvl w:val="0"/>
          <w:numId w:val="4"/>
        </w:numPr>
        <w:pBdr>
          <w:top w:val="nil"/>
          <w:left w:val="nil"/>
          <w:bottom w:val="nil"/>
          <w:right w:val="nil"/>
          <w:between w:val="nil"/>
        </w:pBdr>
        <w:spacing w:after="120"/>
        <w:ind w:left="360"/>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 xml:space="preserve">Installation: </w:t>
      </w:r>
    </w:p>
    <w:p w14:paraId="00000050" w14:textId="77777777" w:rsidR="001903C2" w:rsidRDefault="00641361">
      <w:pPr>
        <w:spacing w:after="120"/>
        <w:rPr>
          <w:rFonts w:ascii="Times New Roman" w:eastAsia="Times New Roman" w:hAnsi="Times New Roman" w:cs="Times New Roman"/>
          <w:sz w:val="22"/>
          <w:szCs w:val="22"/>
        </w:rPr>
      </w:pPr>
      <w:r>
        <w:rPr>
          <w:rFonts w:ascii="Times New Roman" w:eastAsia="Times New Roman" w:hAnsi="Times New Roman" w:cs="Times New Roman"/>
          <w:color w:val="FF0000"/>
          <w:sz w:val="22"/>
          <w:szCs w:val="22"/>
        </w:rPr>
        <w:t xml:space="preserve">Using a recent R installation (R.4.1.0) and Bioconductor installation (3.13), I was not able to install the package. The error message and my session info </w:t>
      </w:r>
      <w:proofErr w:type="gramStart"/>
      <w:r>
        <w:rPr>
          <w:rFonts w:ascii="Times New Roman" w:eastAsia="Times New Roman" w:hAnsi="Times New Roman" w:cs="Times New Roman"/>
          <w:color w:val="FF0000"/>
          <w:sz w:val="22"/>
          <w:szCs w:val="22"/>
        </w:rPr>
        <w:t>is</w:t>
      </w:r>
      <w:proofErr w:type="gramEnd"/>
      <w:r>
        <w:rPr>
          <w:rFonts w:ascii="Times New Roman" w:eastAsia="Times New Roman" w:hAnsi="Times New Roman" w:cs="Times New Roman"/>
          <w:color w:val="FF0000"/>
          <w:sz w:val="22"/>
          <w:szCs w:val="22"/>
        </w:rPr>
        <w:t xml:space="preserve"> included below. The method looks useful for the </w:t>
      </w:r>
      <w:proofErr w:type="gramStart"/>
      <w:r>
        <w:rPr>
          <w:rFonts w:ascii="Times New Roman" w:eastAsia="Times New Roman" w:hAnsi="Times New Roman" w:cs="Times New Roman"/>
          <w:color w:val="FF0000"/>
          <w:sz w:val="22"/>
          <w:szCs w:val="22"/>
        </w:rPr>
        <w:t>community</w:t>
      </w:r>
      <w:proofErr w:type="gramEnd"/>
      <w:r>
        <w:rPr>
          <w:rFonts w:ascii="Times New Roman" w:eastAsia="Times New Roman" w:hAnsi="Times New Roman" w:cs="Times New Roman"/>
          <w:color w:val="FF0000"/>
          <w:sz w:val="22"/>
          <w:szCs w:val="22"/>
        </w:rPr>
        <w:t xml:space="preserve"> and I would strongly encourage a Biocond</w:t>
      </w:r>
      <w:r>
        <w:rPr>
          <w:rFonts w:ascii="Times New Roman" w:eastAsia="Times New Roman" w:hAnsi="Times New Roman" w:cs="Times New Roman"/>
          <w:color w:val="FF0000"/>
          <w:sz w:val="22"/>
          <w:szCs w:val="22"/>
        </w:rPr>
        <w:t>uctor submission (or at least a CRAN submission) of the package to ensure that the package passes R CMD build, check, and install in a continuous integration setup</w:t>
      </w:r>
      <w:r>
        <w:rPr>
          <w:rFonts w:ascii="Times New Roman" w:eastAsia="Times New Roman" w:hAnsi="Times New Roman" w:cs="Times New Roman"/>
          <w:sz w:val="22"/>
          <w:szCs w:val="22"/>
        </w:rPr>
        <w:t>. (Detailed error message that was attached by Reviewer 2 was excluded from this response for</w:t>
      </w:r>
      <w:r>
        <w:rPr>
          <w:rFonts w:ascii="Times New Roman" w:eastAsia="Times New Roman" w:hAnsi="Times New Roman" w:cs="Times New Roman"/>
          <w:sz w:val="22"/>
          <w:szCs w:val="22"/>
        </w:rPr>
        <w:t xml:space="preserve"> clarity)</w:t>
      </w:r>
    </w:p>
    <w:p w14:paraId="00000051" w14:textId="77777777" w:rsidR="001903C2" w:rsidRDefault="00641361">
      <w:pPr>
        <w:spacing w:after="1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have provided an updated version of the package and submitted it to CRAN/Bioconductor (issue link). The </w:t>
      </w:r>
      <w:del w:id="280" w:author="Rob Frost" w:date="2021-11-17T20:10:00Z">
        <w:r>
          <w:rPr>
            <w:rFonts w:ascii="Times New Roman" w:eastAsia="Times New Roman" w:hAnsi="Times New Roman" w:cs="Times New Roman"/>
            <w:sz w:val="22"/>
            <w:szCs w:val="22"/>
          </w:rPr>
          <w:delText xml:space="preserve">current in </w:delText>
        </w:r>
      </w:del>
      <w:r>
        <w:rPr>
          <w:rFonts w:ascii="Times New Roman" w:eastAsia="Times New Roman" w:hAnsi="Times New Roman" w:cs="Times New Roman"/>
          <w:sz w:val="22"/>
          <w:szCs w:val="22"/>
        </w:rPr>
        <w:t>development version on GitHub ha</w:t>
      </w:r>
      <w:ins w:id="281" w:author="Rob Frost" w:date="2021-11-17T20:10:00Z">
        <w:r>
          <w:rPr>
            <w:rFonts w:ascii="Times New Roman" w:eastAsia="Times New Roman" w:hAnsi="Times New Roman" w:cs="Times New Roman"/>
            <w:sz w:val="22"/>
            <w:szCs w:val="22"/>
          </w:rPr>
          <w:t>s</w:t>
        </w:r>
      </w:ins>
      <w:del w:id="282" w:author="Rob Frost" w:date="2021-11-17T20:10:00Z">
        <w:r>
          <w:rPr>
            <w:rFonts w:ascii="Times New Roman" w:eastAsia="Times New Roman" w:hAnsi="Times New Roman" w:cs="Times New Roman"/>
            <w:sz w:val="22"/>
            <w:szCs w:val="22"/>
          </w:rPr>
          <w:delText>ve</w:delText>
        </w:r>
      </w:del>
      <w:r>
        <w:rPr>
          <w:rFonts w:ascii="Times New Roman" w:eastAsia="Times New Roman" w:hAnsi="Times New Roman" w:cs="Times New Roman"/>
          <w:sz w:val="22"/>
          <w:szCs w:val="22"/>
        </w:rPr>
        <w:t xml:space="preserve"> passed </w:t>
      </w:r>
      <w:del w:id="283" w:author="Rob Frost" w:date="2021-11-17T20:10:00Z">
        <w:r>
          <w:rPr>
            <w:rFonts w:ascii="Times New Roman" w:eastAsia="Times New Roman" w:hAnsi="Times New Roman" w:cs="Times New Roman"/>
            <w:sz w:val="22"/>
            <w:szCs w:val="22"/>
          </w:rPr>
          <w:delText xml:space="preserve">all </w:delText>
        </w:r>
      </w:del>
      <w:commentRangeStart w:id="284"/>
      <w:r>
        <w:rPr>
          <w:rFonts w:ascii="Times New Roman" w:eastAsia="Times New Roman" w:hAnsi="Times New Roman" w:cs="Times New Roman"/>
          <w:sz w:val="22"/>
          <w:szCs w:val="22"/>
        </w:rPr>
        <w:t xml:space="preserve">R CMD CHECK </w:t>
      </w:r>
      <w:ins w:id="285" w:author="Rob Frost" w:date="2021-11-17T20:11:00Z">
        <w:r>
          <w:rPr>
            <w:rFonts w:ascii="Times New Roman" w:eastAsia="Times New Roman" w:hAnsi="Times New Roman" w:cs="Times New Roman"/>
            <w:sz w:val="22"/>
            <w:szCs w:val="22"/>
          </w:rPr>
          <w:t>--as-</w:t>
        </w:r>
        <w:proofErr w:type="spellStart"/>
        <w:r>
          <w:rPr>
            <w:rFonts w:ascii="Times New Roman" w:eastAsia="Times New Roman" w:hAnsi="Times New Roman" w:cs="Times New Roman"/>
            <w:sz w:val="22"/>
            <w:szCs w:val="22"/>
          </w:rPr>
          <w:t>cran</w:t>
        </w:r>
        <w:commentRangeEnd w:id="284"/>
        <w:proofErr w:type="spellEnd"/>
        <w:r>
          <w:commentReference w:id="284"/>
        </w:r>
        <w:r>
          <w:rPr>
            <w:rFonts w:ascii="Times New Roman" w:eastAsia="Times New Roman" w:hAnsi="Times New Roman" w:cs="Times New Roman"/>
            <w:sz w:val="22"/>
            <w:szCs w:val="22"/>
          </w:rPr>
          <w:t xml:space="preserve"> </w:t>
        </w:r>
      </w:ins>
      <w:r>
        <w:rPr>
          <w:rFonts w:ascii="Times New Roman" w:eastAsia="Times New Roman" w:hAnsi="Times New Roman" w:cs="Times New Roman"/>
          <w:sz w:val="22"/>
          <w:szCs w:val="22"/>
        </w:rPr>
        <w:t>on Windows, MacOS, and Linux (Ubuntu 18.08) via GitHub A</w:t>
      </w:r>
      <w:r>
        <w:rPr>
          <w:rFonts w:ascii="Times New Roman" w:eastAsia="Times New Roman" w:hAnsi="Times New Roman" w:cs="Times New Roman"/>
          <w:sz w:val="22"/>
          <w:szCs w:val="22"/>
        </w:rPr>
        <w:t xml:space="preserve">ctions. If there are any installation issues, please let us know. </w:t>
      </w:r>
    </w:p>
    <w:p w14:paraId="00000052" w14:textId="77777777" w:rsidR="001903C2" w:rsidRDefault="00641361">
      <w:pPr>
        <w:numPr>
          <w:ilvl w:val="0"/>
          <w:numId w:val="4"/>
        </w:numPr>
        <w:pBdr>
          <w:top w:val="nil"/>
          <w:left w:val="nil"/>
          <w:bottom w:val="nil"/>
          <w:right w:val="nil"/>
          <w:between w:val="nil"/>
        </w:pBdr>
        <w:spacing w:after="120"/>
        <w:ind w:left="360"/>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Adapting standards for the benchmarking of enrichment methods:</w:t>
      </w:r>
    </w:p>
    <w:p w14:paraId="00000053" w14:textId="77777777" w:rsidR="001903C2" w:rsidRDefault="00641361">
      <w:pPr>
        <w:spacing w:after="120"/>
        <w:rPr>
          <w:rFonts w:ascii="Times New Roman" w:eastAsia="Times New Roman" w:hAnsi="Times New Roman" w:cs="Times New Roman"/>
          <w:sz w:val="22"/>
          <w:szCs w:val="22"/>
        </w:rPr>
      </w:pPr>
      <w:proofErr w:type="spellStart"/>
      <w:r>
        <w:rPr>
          <w:rFonts w:ascii="Times New Roman" w:eastAsia="Times New Roman" w:hAnsi="Times New Roman" w:cs="Times New Roman"/>
          <w:color w:val="FF0000"/>
          <w:sz w:val="22"/>
          <w:szCs w:val="22"/>
        </w:rPr>
        <w:t>Geistlinger</w:t>
      </w:r>
      <w:proofErr w:type="spellEnd"/>
      <w:r>
        <w:rPr>
          <w:rFonts w:ascii="Times New Roman" w:eastAsia="Times New Roman" w:hAnsi="Times New Roman" w:cs="Times New Roman"/>
          <w:color w:val="FF0000"/>
          <w:sz w:val="22"/>
          <w:szCs w:val="22"/>
        </w:rPr>
        <w:t xml:space="preserve"> et al. (</w:t>
      </w:r>
      <w:proofErr w:type="spellStart"/>
      <w:r>
        <w:rPr>
          <w:rFonts w:ascii="Times New Roman" w:eastAsia="Times New Roman" w:hAnsi="Times New Roman" w:cs="Times New Roman"/>
          <w:color w:val="FF0000"/>
          <w:sz w:val="22"/>
          <w:szCs w:val="22"/>
        </w:rPr>
        <w:t>doi</w:t>
      </w:r>
      <w:proofErr w:type="spellEnd"/>
      <w:r>
        <w:rPr>
          <w:rFonts w:ascii="Times New Roman" w:eastAsia="Times New Roman" w:hAnsi="Times New Roman" w:cs="Times New Roman"/>
          <w:color w:val="FF0000"/>
          <w:sz w:val="22"/>
          <w:szCs w:val="22"/>
        </w:rPr>
        <w:t xml:space="preserve">: 10.1093/bib/bbz158) has recently introduced an extensible framework for reproducible benchmarking of </w:t>
      </w:r>
      <w:r>
        <w:rPr>
          <w:rFonts w:ascii="Times New Roman" w:eastAsia="Times New Roman" w:hAnsi="Times New Roman" w:cs="Times New Roman"/>
          <w:color w:val="FF0000"/>
          <w:sz w:val="22"/>
          <w:szCs w:val="22"/>
        </w:rPr>
        <w:t xml:space="preserve">enrichment methods based on defined criteria for applicability, gene set prioritization and detection of relevant processes. This setup consists of compendia of curated and standardized datasets and </w:t>
      </w:r>
      <w:proofErr w:type="gramStart"/>
      <w:r>
        <w:rPr>
          <w:rFonts w:ascii="Times New Roman" w:eastAsia="Times New Roman" w:hAnsi="Times New Roman" w:cs="Times New Roman"/>
          <w:color w:val="FF0000"/>
          <w:sz w:val="22"/>
          <w:szCs w:val="22"/>
        </w:rPr>
        <w:t>a number of</w:t>
      </w:r>
      <w:proofErr w:type="gramEnd"/>
      <w:r>
        <w:rPr>
          <w:rFonts w:ascii="Times New Roman" w:eastAsia="Times New Roman" w:hAnsi="Times New Roman" w:cs="Times New Roman"/>
          <w:color w:val="FF0000"/>
          <w:sz w:val="22"/>
          <w:szCs w:val="22"/>
        </w:rPr>
        <w:t xml:space="preserve"> criteria that apply as-is also for new enrich</w:t>
      </w:r>
      <w:r>
        <w:rPr>
          <w:rFonts w:ascii="Times New Roman" w:eastAsia="Times New Roman" w:hAnsi="Times New Roman" w:cs="Times New Roman"/>
          <w:color w:val="FF0000"/>
          <w:sz w:val="22"/>
          <w:szCs w:val="22"/>
        </w:rPr>
        <w:t>ment methods in the microbiome data realm (such as runtime, proportion of rejected null hypotheses, behavior on permuted sample labels and random gene sets). Although I would really like to commend the authors for using curated and standardized datasets fr</w:t>
      </w:r>
      <w:r>
        <w:rPr>
          <w:rFonts w:ascii="Times New Roman" w:eastAsia="Times New Roman" w:hAnsi="Times New Roman" w:cs="Times New Roman"/>
          <w:color w:val="FF0000"/>
          <w:sz w:val="22"/>
          <w:szCs w:val="22"/>
        </w:rPr>
        <w:t xml:space="preserve">om </w:t>
      </w:r>
      <w:proofErr w:type="spellStart"/>
      <w:r>
        <w:rPr>
          <w:rFonts w:ascii="Times New Roman" w:eastAsia="Times New Roman" w:hAnsi="Times New Roman" w:cs="Times New Roman"/>
          <w:color w:val="FF0000"/>
          <w:sz w:val="22"/>
          <w:szCs w:val="22"/>
        </w:rPr>
        <w:t>curatedMetagenomicData</w:t>
      </w:r>
      <w:proofErr w:type="spellEnd"/>
      <w:r>
        <w:rPr>
          <w:rFonts w:ascii="Times New Roman" w:eastAsia="Times New Roman" w:hAnsi="Times New Roman" w:cs="Times New Roman"/>
          <w:color w:val="FF0000"/>
          <w:sz w:val="22"/>
          <w:szCs w:val="22"/>
        </w:rPr>
        <w:t xml:space="preserve"> and HMP16SData, the authors then proceed with the practice of self-assessment over various scenarios which is typically difficult to transport and apply for new methods. Being one of the first methods for enrichment analysis in th</w:t>
      </w:r>
      <w:r>
        <w:rPr>
          <w:rFonts w:ascii="Times New Roman" w:eastAsia="Times New Roman" w:hAnsi="Times New Roman" w:cs="Times New Roman"/>
          <w:color w:val="FF0000"/>
          <w:sz w:val="22"/>
          <w:szCs w:val="22"/>
        </w:rPr>
        <w:t xml:space="preserve">e microbiome </w:t>
      </w:r>
      <w:r>
        <w:rPr>
          <w:rFonts w:ascii="Times New Roman" w:eastAsia="Times New Roman" w:hAnsi="Times New Roman" w:cs="Times New Roman"/>
          <w:color w:val="FF0000"/>
          <w:sz w:val="22"/>
          <w:szCs w:val="22"/>
        </w:rPr>
        <w:lastRenderedPageBreak/>
        <w:t xml:space="preserve">realm (but very likely not the last one), the paper </w:t>
      </w:r>
      <w:proofErr w:type="gramStart"/>
      <w:r>
        <w:rPr>
          <w:rFonts w:ascii="Times New Roman" w:eastAsia="Times New Roman" w:hAnsi="Times New Roman" w:cs="Times New Roman"/>
          <w:color w:val="FF0000"/>
          <w:sz w:val="22"/>
          <w:szCs w:val="22"/>
        </w:rPr>
        <w:t>has the opportunity to</w:t>
      </w:r>
      <w:proofErr w:type="gramEnd"/>
      <w:r>
        <w:rPr>
          <w:rFonts w:ascii="Times New Roman" w:eastAsia="Times New Roman" w:hAnsi="Times New Roman" w:cs="Times New Roman"/>
          <w:color w:val="FF0000"/>
          <w:sz w:val="22"/>
          <w:szCs w:val="22"/>
        </w:rPr>
        <w:t xml:space="preserve"> very early on set the baseline for how new enrichment methods in the microbiome space should be evaluated building on lessons learned in the gene set enrichment literat</w:t>
      </w:r>
      <w:r>
        <w:rPr>
          <w:rFonts w:ascii="Times New Roman" w:eastAsia="Times New Roman" w:hAnsi="Times New Roman" w:cs="Times New Roman"/>
          <w:color w:val="FF0000"/>
          <w:sz w:val="22"/>
          <w:szCs w:val="22"/>
        </w:rPr>
        <w:t>ure. This could be achieved (a) clearly communicating the existence of such standards, (b) adapting existing standards where possible, and (c) to point out where adaption of such standards would require further work, as there might well be criteria that do</w:t>
      </w:r>
      <w:r>
        <w:rPr>
          <w:rFonts w:ascii="Times New Roman" w:eastAsia="Times New Roman" w:hAnsi="Times New Roman" w:cs="Times New Roman"/>
          <w:color w:val="FF0000"/>
          <w:sz w:val="22"/>
          <w:szCs w:val="22"/>
        </w:rPr>
        <w:t xml:space="preserve"> not straightforward translate from gene set enrichment to taxon set enrichment</w:t>
      </w:r>
      <w:r>
        <w:rPr>
          <w:rFonts w:ascii="Times New Roman" w:eastAsia="Times New Roman" w:hAnsi="Times New Roman" w:cs="Times New Roman"/>
          <w:sz w:val="22"/>
          <w:szCs w:val="22"/>
        </w:rPr>
        <w:t>.</w:t>
      </w:r>
    </w:p>
    <w:p w14:paraId="00000054" w14:textId="77777777" w:rsidR="001903C2" w:rsidRDefault="00641361">
      <w:pPr>
        <w:spacing w:after="1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thank the reviewer for directing us to the </w:t>
      </w:r>
      <w:ins w:id="286" w:author="Anne Hoen" w:date="2021-11-19T13:57:00Z">
        <w:r>
          <w:rPr>
            <w:rFonts w:ascii="Times New Roman" w:eastAsia="Times New Roman" w:hAnsi="Times New Roman" w:cs="Times New Roman"/>
            <w:sz w:val="22"/>
            <w:szCs w:val="22"/>
          </w:rPr>
          <w:t xml:space="preserve">paper by </w:t>
        </w:r>
      </w:ins>
      <w:proofErr w:type="spellStart"/>
      <w:r>
        <w:rPr>
          <w:rFonts w:ascii="Times New Roman" w:eastAsia="Times New Roman" w:hAnsi="Times New Roman" w:cs="Times New Roman"/>
          <w:sz w:val="22"/>
          <w:szCs w:val="22"/>
        </w:rPr>
        <w:t>Geistlinger</w:t>
      </w:r>
      <w:proofErr w:type="spellEnd"/>
      <w:r>
        <w:rPr>
          <w:rFonts w:ascii="Times New Roman" w:eastAsia="Times New Roman" w:hAnsi="Times New Roman" w:cs="Times New Roman"/>
          <w:sz w:val="22"/>
          <w:szCs w:val="22"/>
        </w:rPr>
        <w:t xml:space="preserve"> et al</w:t>
      </w:r>
      <w:del w:id="287" w:author="Anne Hoen" w:date="2021-11-19T13:57:00Z">
        <w:r>
          <w:rPr>
            <w:rFonts w:ascii="Times New Roman" w:eastAsia="Times New Roman" w:hAnsi="Times New Roman" w:cs="Times New Roman"/>
            <w:sz w:val="22"/>
            <w:szCs w:val="22"/>
          </w:rPr>
          <w:delText>. paper</w:delText>
        </w:r>
      </w:del>
      <w:r>
        <w:rPr>
          <w:rFonts w:ascii="Times New Roman" w:eastAsia="Times New Roman" w:hAnsi="Times New Roman" w:cs="Times New Roman"/>
          <w:sz w:val="22"/>
          <w:szCs w:val="22"/>
        </w:rPr>
        <w:t xml:space="preserve">. We agree that set-based approaches from the microbiome field should learn and adapt from existing standards from the gene-set testing literature. After </w:t>
      </w:r>
      <w:ins w:id="288" w:author="Rob Frost" w:date="2021-11-17T20:11:00Z">
        <w:r>
          <w:rPr>
            <w:rFonts w:ascii="Times New Roman" w:eastAsia="Times New Roman" w:hAnsi="Times New Roman" w:cs="Times New Roman"/>
            <w:sz w:val="22"/>
            <w:szCs w:val="22"/>
          </w:rPr>
          <w:t xml:space="preserve">consulting </w:t>
        </w:r>
        <w:proofErr w:type="spellStart"/>
        <w:r>
          <w:rPr>
            <w:rFonts w:ascii="Times New Roman" w:eastAsia="Times New Roman" w:hAnsi="Times New Roman" w:cs="Times New Roman"/>
            <w:sz w:val="22"/>
            <w:szCs w:val="22"/>
          </w:rPr>
          <w:t>Geistlinger</w:t>
        </w:r>
      </w:ins>
      <w:proofErr w:type="spellEnd"/>
      <w:del w:id="289" w:author="Rob Frost" w:date="2021-11-17T20:11:00Z">
        <w:r>
          <w:rPr>
            <w:rFonts w:ascii="Times New Roman" w:eastAsia="Times New Roman" w:hAnsi="Times New Roman" w:cs="Times New Roman"/>
            <w:sz w:val="22"/>
            <w:szCs w:val="22"/>
          </w:rPr>
          <w:delText>consulting, Geistlinger</w:delText>
        </w:r>
      </w:del>
      <w:r>
        <w:rPr>
          <w:rFonts w:ascii="Times New Roman" w:eastAsia="Times New Roman" w:hAnsi="Times New Roman" w:cs="Times New Roman"/>
          <w:sz w:val="22"/>
          <w:szCs w:val="22"/>
        </w:rPr>
        <w:t xml:space="preserve"> et al, we noticed that many of the existing sections of </w:t>
      </w:r>
      <w:r>
        <w:rPr>
          <w:rFonts w:ascii="Times New Roman" w:eastAsia="Times New Roman" w:hAnsi="Times New Roman" w:cs="Times New Roman"/>
          <w:sz w:val="22"/>
          <w:szCs w:val="22"/>
        </w:rPr>
        <w:t xml:space="preserve">the manuscript already </w:t>
      </w:r>
      <w:ins w:id="290" w:author="Rob Frost" w:date="2021-11-17T20:11:00Z">
        <w:r>
          <w:rPr>
            <w:rFonts w:ascii="Times New Roman" w:eastAsia="Times New Roman" w:hAnsi="Times New Roman" w:cs="Times New Roman"/>
            <w:sz w:val="22"/>
            <w:szCs w:val="22"/>
          </w:rPr>
          <w:t>correspond</w:t>
        </w:r>
      </w:ins>
      <w:del w:id="291" w:author="Rob Frost" w:date="2021-11-17T20:11:00Z">
        <w:r>
          <w:rPr>
            <w:rFonts w:ascii="Times New Roman" w:eastAsia="Times New Roman" w:hAnsi="Times New Roman" w:cs="Times New Roman"/>
            <w:sz w:val="22"/>
            <w:szCs w:val="22"/>
          </w:rPr>
          <w:delText>corresponds</w:delText>
        </w:r>
      </w:del>
      <w:r>
        <w:rPr>
          <w:rFonts w:ascii="Times New Roman" w:eastAsia="Times New Roman" w:hAnsi="Times New Roman" w:cs="Times New Roman"/>
          <w:sz w:val="22"/>
          <w:szCs w:val="22"/>
        </w:rPr>
        <w:t xml:space="preserve"> to </w:t>
      </w:r>
      <w:ins w:id="292" w:author="Rob Frost" w:date="2021-11-17T20:12:00Z">
        <w:r>
          <w:rPr>
            <w:rFonts w:ascii="Times New Roman" w:eastAsia="Times New Roman" w:hAnsi="Times New Roman" w:cs="Times New Roman"/>
            <w:sz w:val="22"/>
            <w:szCs w:val="22"/>
          </w:rPr>
          <w:t xml:space="preserve">structure recommended in </w:t>
        </w:r>
      </w:ins>
      <w:del w:id="293" w:author="Rob Frost" w:date="2021-11-17T20:12:00Z">
        <w:r>
          <w:rPr>
            <w:rFonts w:ascii="Times New Roman" w:eastAsia="Times New Roman" w:hAnsi="Times New Roman" w:cs="Times New Roman"/>
            <w:sz w:val="22"/>
            <w:szCs w:val="22"/>
          </w:rPr>
          <w:delText>that of</w:delText>
        </w:r>
      </w:del>
      <w:r>
        <w:rPr>
          <w:rFonts w:ascii="Times New Roman" w:eastAsia="Times New Roman" w:hAnsi="Times New Roman" w:cs="Times New Roman"/>
          <w:sz w:val="22"/>
          <w:szCs w:val="22"/>
        </w:rPr>
        <w:t xml:space="preserve"> the </w:t>
      </w:r>
      <w:proofErr w:type="spellStart"/>
      <w:r>
        <w:rPr>
          <w:rFonts w:ascii="Times New Roman" w:eastAsia="Times New Roman" w:hAnsi="Times New Roman" w:cs="Times New Roman"/>
          <w:sz w:val="22"/>
          <w:szCs w:val="22"/>
        </w:rPr>
        <w:t>Geistliner</w:t>
      </w:r>
      <w:proofErr w:type="spellEnd"/>
      <w:r>
        <w:rPr>
          <w:rFonts w:ascii="Times New Roman" w:eastAsia="Times New Roman" w:hAnsi="Times New Roman" w:cs="Times New Roman"/>
          <w:sz w:val="22"/>
          <w:szCs w:val="22"/>
        </w:rPr>
        <w:t xml:space="preserve"> et al. paper. As such, we have</w:t>
      </w:r>
      <w:del w:id="294" w:author="Rob Frost" w:date="2021-11-17T20:12:00Z">
        <w:r>
          <w:rPr>
            <w:rFonts w:ascii="Times New Roman" w:eastAsia="Times New Roman" w:hAnsi="Times New Roman" w:cs="Times New Roman"/>
            <w:sz w:val="22"/>
            <w:szCs w:val="22"/>
          </w:rPr>
          <w:delText xml:space="preserve"> made some</w:delText>
        </w:r>
      </w:del>
      <w:r>
        <w:rPr>
          <w:rFonts w:ascii="Times New Roman" w:eastAsia="Times New Roman" w:hAnsi="Times New Roman" w:cs="Times New Roman"/>
          <w:sz w:val="22"/>
          <w:szCs w:val="22"/>
        </w:rPr>
        <w:t xml:space="preserve"> </w:t>
      </w:r>
      <w:ins w:id="295" w:author="Rob Frost" w:date="2021-11-17T20:12:00Z">
        <w:r>
          <w:rPr>
            <w:rFonts w:ascii="Times New Roman" w:eastAsia="Times New Roman" w:hAnsi="Times New Roman" w:cs="Times New Roman"/>
            <w:sz w:val="22"/>
            <w:szCs w:val="22"/>
          </w:rPr>
          <w:t>reorganized</w:t>
        </w:r>
      </w:ins>
      <w:del w:id="296" w:author="Rob Frost" w:date="2021-11-17T20:12:00Z">
        <w:r>
          <w:rPr>
            <w:rFonts w:ascii="Times New Roman" w:eastAsia="Times New Roman" w:hAnsi="Times New Roman" w:cs="Times New Roman"/>
            <w:sz w:val="22"/>
            <w:szCs w:val="22"/>
          </w:rPr>
          <w:delText>reorganization to</w:delText>
        </w:r>
      </w:del>
      <w:r>
        <w:rPr>
          <w:rFonts w:ascii="Times New Roman" w:eastAsia="Times New Roman" w:hAnsi="Times New Roman" w:cs="Times New Roman"/>
          <w:sz w:val="22"/>
          <w:szCs w:val="22"/>
        </w:rPr>
        <w:t xml:space="preserve"> the manuscript to properly communicate the relationship between our evaluation strategy </w:t>
      </w:r>
      <w:proofErr w:type="spellStart"/>
      <w:ins w:id="297" w:author="Rob Frost" w:date="2021-11-17T20:12:00Z">
        <w:r>
          <w:rPr>
            <w:rFonts w:ascii="Times New Roman" w:eastAsia="Times New Roman" w:hAnsi="Times New Roman" w:cs="Times New Roman"/>
            <w:sz w:val="22"/>
            <w:szCs w:val="22"/>
          </w:rPr>
          <w:t>an</w:t>
        </w:r>
        <w:r>
          <w:rPr>
            <w:rFonts w:ascii="Times New Roman" w:eastAsia="Times New Roman" w:hAnsi="Times New Roman" w:cs="Times New Roman"/>
            <w:sz w:val="22"/>
            <w:szCs w:val="22"/>
          </w:rPr>
          <w:t>d</w:t>
        </w:r>
      </w:ins>
      <w:del w:id="298" w:author="Rob Frost" w:date="2021-11-17T20:12:00Z">
        <w:r>
          <w:rPr>
            <w:rFonts w:ascii="Times New Roman" w:eastAsia="Times New Roman" w:hAnsi="Times New Roman" w:cs="Times New Roman"/>
            <w:sz w:val="22"/>
            <w:szCs w:val="22"/>
          </w:rPr>
          <w:delText xml:space="preserve">versus </w:delText>
        </w:r>
      </w:del>
      <w:r>
        <w:rPr>
          <w:rFonts w:ascii="Times New Roman" w:eastAsia="Times New Roman" w:hAnsi="Times New Roman" w:cs="Times New Roman"/>
          <w:sz w:val="22"/>
          <w:szCs w:val="22"/>
        </w:rPr>
        <w:t>the</w:t>
      </w:r>
      <w:proofErr w:type="spellEnd"/>
      <w:r>
        <w:rPr>
          <w:rFonts w:ascii="Times New Roman" w:eastAsia="Times New Roman" w:hAnsi="Times New Roman" w:cs="Times New Roman"/>
          <w:sz w:val="22"/>
          <w:szCs w:val="22"/>
        </w:rPr>
        <w:t xml:space="preserve"> standards set by </w:t>
      </w:r>
      <w:proofErr w:type="spellStart"/>
      <w:r>
        <w:rPr>
          <w:rFonts w:ascii="Times New Roman" w:eastAsia="Times New Roman" w:hAnsi="Times New Roman" w:cs="Times New Roman"/>
          <w:sz w:val="22"/>
          <w:szCs w:val="22"/>
        </w:rPr>
        <w:t>Geistlinger</w:t>
      </w:r>
      <w:proofErr w:type="spellEnd"/>
      <w:r>
        <w:rPr>
          <w:rFonts w:ascii="Times New Roman" w:eastAsia="Times New Roman" w:hAnsi="Times New Roman" w:cs="Times New Roman"/>
          <w:sz w:val="22"/>
          <w:szCs w:val="22"/>
        </w:rPr>
        <w:t xml:space="preserve"> et al. Changes are as follows:  </w:t>
      </w:r>
    </w:p>
    <w:p w14:paraId="00000055" w14:textId="77777777" w:rsidR="001903C2" w:rsidRDefault="00641361">
      <w:pPr>
        <w:numPr>
          <w:ilvl w:val="0"/>
          <w:numId w:val="6"/>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We have combined the “differential abundance” and “single sample enrichment testing” sections into one section titled “enrichment analysis”. Under this section, “single sample enrich</w:t>
      </w:r>
      <w:r>
        <w:rPr>
          <w:rFonts w:ascii="Times New Roman" w:eastAsia="Times New Roman" w:hAnsi="Times New Roman" w:cs="Times New Roman"/>
          <w:color w:val="000000"/>
          <w:sz w:val="22"/>
          <w:szCs w:val="22"/>
        </w:rPr>
        <w:t xml:space="preserve">ment testing” is now “inference at the sample level”, and “differential abundance” is now “inference at the population level”. </w:t>
      </w:r>
    </w:p>
    <w:p w14:paraId="00000056" w14:textId="77777777" w:rsidR="001903C2" w:rsidRDefault="00641361">
      <w:pPr>
        <w:numPr>
          <w:ilvl w:val="0"/>
          <w:numId w:val="6"/>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We created a new section titled “downstream analyses” </w:t>
      </w:r>
      <w:proofErr w:type="gramStart"/>
      <w:r>
        <w:rPr>
          <w:rFonts w:ascii="Times New Roman" w:eastAsia="Times New Roman" w:hAnsi="Times New Roman" w:cs="Times New Roman"/>
          <w:color w:val="000000"/>
          <w:sz w:val="22"/>
          <w:szCs w:val="22"/>
        </w:rPr>
        <w:t>in order to</w:t>
      </w:r>
      <w:proofErr w:type="gramEnd"/>
      <w:r>
        <w:rPr>
          <w:rFonts w:ascii="Times New Roman" w:eastAsia="Times New Roman" w:hAnsi="Times New Roman" w:cs="Times New Roman"/>
          <w:color w:val="000000"/>
          <w:sz w:val="22"/>
          <w:szCs w:val="22"/>
        </w:rPr>
        <w:t xml:space="preserve"> distinguish the primary goal of our approach (which is enrichm</w:t>
      </w:r>
      <w:r>
        <w:rPr>
          <w:rFonts w:ascii="Times New Roman" w:eastAsia="Times New Roman" w:hAnsi="Times New Roman" w:cs="Times New Roman"/>
          <w:color w:val="000000"/>
          <w:sz w:val="22"/>
          <w:szCs w:val="22"/>
        </w:rPr>
        <w:t xml:space="preserve">ent testing) from secondary goals of providing sample-level scores that </w:t>
      </w:r>
      <w:ins w:id="299" w:author="Rob Frost" w:date="2021-11-17T20:13:00Z">
        <w:r>
          <w:rPr>
            <w:rFonts w:ascii="Times New Roman" w:eastAsia="Times New Roman" w:hAnsi="Times New Roman" w:cs="Times New Roman"/>
            <w:color w:val="000000"/>
            <w:sz w:val="22"/>
            <w:szCs w:val="22"/>
          </w:rPr>
          <w:t>have</w:t>
        </w:r>
      </w:ins>
      <w:del w:id="300" w:author="Rob Frost" w:date="2021-11-17T20:13:00Z">
        <w:r>
          <w:rPr>
            <w:rFonts w:ascii="Times New Roman" w:eastAsia="Times New Roman" w:hAnsi="Times New Roman" w:cs="Times New Roman"/>
            <w:color w:val="000000"/>
            <w:sz w:val="22"/>
            <w:szCs w:val="22"/>
          </w:rPr>
          <w:delText>has</w:delText>
        </w:r>
      </w:del>
      <w:r>
        <w:rPr>
          <w:rFonts w:ascii="Times New Roman" w:eastAsia="Times New Roman" w:hAnsi="Times New Roman" w:cs="Times New Roman"/>
          <w:color w:val="000000"/>
          <w:sz w:val="22"/>
          <w:szCs w:val="22"/>
        </w:rPr>
        <w:t xml:space="preserve"> utility in further analyses. </w:t>
      </w:r>
      <w:ins w:id="301" w:author="Rob Frost" w:date="2021-11-17T20:13:00Z">
        <w:r>
          <w:rPr>
            <w:rFonts w:ascii="Times New Roman" w:eastAsia="Times New Roman" w:hAnsi="Times New Roman" w:cs="Times New Roman"/>
            <w:color w:val="000000"/>
            <w:sz w:val="22"/>
            <w:szCs w:val="22"/>
          </w:rPr>
          <w:t>This section now includes</w:t>
        </w:r>
      </w:ins>
      <w:del w:id="302" w:author="Rob Frost" w:date="2021-11-17T20:13:00Z">
        <w:r>
          <w:rPr>
            <w:rFonts w:ascii="Times New Roman" w:eastAsia="Times New Roman" w:hAnsi="Times New Roman" w:cs="Times New Roman"/>
            <w:color w:val="000000"/>
            <w:sz w:val="22"/>
            <w:szCs w:val="22"/>
          </w:rPr>
          <w:delText>Under this section would be</w:delText>
        </w:r>
      </w:del>
      <w:r>
        <w:rPr>
          <w:rFonts w:ascii="Times New Roman" w:eastAsia="Times New Roman" w:hAnsi="Times New Roman" w:cs="Times New Roman"/>
          <w:color w:val="000000"/>
          <w:sz w:val="22"/>
          <w:szCs w:val="22"/>
        </w:rPr>
        <w:t xml:space="preserve"> the “disease prediction” section and a new section titled “ordination analysis”.  </w:t>
      </w:r>
    </w:p>
    <w:p w14:paraId="00000057" w14:textId="77777777" w:rsidR="001903C2" w:rsidRDefault="00641361">
      <w:pPr>
        <w:numPr>
          <w:ilvl w:val="0"/>
          <w:numId w:val="6"/>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We have added evaluations for type I error on real data using label permutation and random gene sets for both “inference at the sample level” and “inference at the populati</w:t>
      </w:r>
      <w:r>
        <w:rPr>
          <w:rFonts w:ascii="Times New Roman" w:eastAsia="Times New Roman" w:hAnsi="Times New Roman" w:cs="Times New Roman"/>
          <w:color w:val="000000"/>
          <w:sz w:val="22"/>
          <w:szCs w:val="22"/>
        </w:rPr>
        <w:t xml:space="preserve">on level” and have labelled them </w:t>
      </w:r>
      <w:ins w:id="303" w:author="Rob Frost" w:date="2021-11-17T20:13:00Z">
        <w:r>
          <w:rPr>
            <w:rFonts w:ascii="Times New Roman" w:eastAsia="Times New Roman" w:hAnsi="Times New Roman" w:cs="Times New Roman"/>
            <w:color w:val="000000"/>
            <w:sz w:val="22"/>
            <w:szCs w:val="22"/>
          </w:rPr>
          <w:t>accordingly</w:t>
        </w:r>
      </w:ins>
      <w:del w:id="304" w:author="Rob Frost" w:date="2021-11-17T20:13:00Z">
        <w:r>
          <w:rPr>
            <w:rFonts w:ascii="Times New Roman" w:eastAsia="Times New Roman" w:hAnsi="Times New Roman" w:cs="Times New Roman"/>
            <w:color w:val="000000"/>
            <w:sz w:val="22"/>
            <w:szCs w:val="22"/>
          </w:rPr>
          <w:delText>correspondingly</w:delText>
        </w:r>
      </w:del>
      <w:r>
        <w:rPr>
          <w:rFonts w:ascii="Times New Roman" w:eastAsia="Times New Roman" w:hAnsi="Times New Roman" w:cs="Times New Roman"/>
          <w:color w:val="000000"/>
          <w:sz w:val="22"/>
          <w:szCs w:val="22"/>
        </w:rPr>
        <w:t xml:space="preserve">. </w:t>
      </w:r>
    </w:p>
    <w:p w14:paraId="00000058" w14:textId="77777777" w:rsidR="001903C2" w:rsidRDefault="00641361">
      <w:pPr>
        <w:numPr>
          <w:ilvl w:val="0"/>
          <w:numId w:val="6"/>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Under both “inference” sections, we have clarified that our power analyses are equivalent to the “phenotypic relevance” </w:t>
      </w:r>
      <w:ins w:id="305" w:author="Rob Frost" w:date="2021-11-17T20:14:00Z">
        <w:r>
          <w:rPr>
            <w:rFonts w:ascii="Times New Roman" w:eastAsia="Times New Roman" w:hAnsi="Times New Roman" w:cs="Times New Roman"/>
            <w:color w:val="000000"/>
            <w:sz w:val="22"/>
            <w:szCs w:val="22"/>
          </w:rPr>
          <w:t xml:space="preserve">mentioned in </w:t>
        </w:r>
      </w:ins>
      <w:del w:id="306" w:author="Rob Frost" w:date="2021-11-17T20:14:00Z">
        <w:r>
          <w:rPr>
            <w:rFonts w:ascii="Times New Roman" w:eastAsia="Times New Roman" w:hAnsi="Times New Roman" w:cs="Times New Roman"/>
            <w:color w:val="000000"/>
            <w:sz w:val="22"/>
            <w:szCs w:val="22"/>
          </w:rPr>
          <w:delText>under</w:delText>
        </w:r>
      </w:del>
      <w:r>
        <w:rPr>
          <w:rFonts w:ascii="Times New Roman" w:eastAsia="Times New Roman" w:hAnsi="Times New Roman" w:cs="Times New Roman"/>
          <w:color w:val="000000"/>
          <w:sz w:val="22"/>
          <w:szCs w:val="22"/>
        </w:rPr>
        <w:t xml:space="preserve"> the </w:t>
      </w:r>
      <w:proofErr w:type="spellStart"/>
      <w:r>
        <w:rPr>
          <w:rFonts w:ascii="Times New Roman" w:eastAsia="Times New Roman" w:hAnsi="Times New Roman" w:cs="Times New Roman"/>
          <w:color w:val="000000"/>
          <w:sz w:val="22"/>
          <w:szCs w:val="22"/>
        </w:rPr>
        <w:t>Geistlinger</w:t>
      </w:r>
      <w:proofErr w:type="spellEnd"/>
      <w:r>
        <w:rPr>
          <w:rFonts w:ascii="Times New Roman" w:eastAsia="Times New Roman" w:hAnsi="Times New Roman" w:cs="Times New Roman"/>
          <w:color w:val="000000"/>
          <w:sz w:val="22"/>
          <w:szCs w:val="22"/>
        </w:rPr>
        <w:t xml:space="preserve"> et al. manuscript since they</w:t>
      </w:r>
      <w:del w:id="307" w:author="Rob Frost" w:date="2021-11-17T20:14:00Z">
        <w:r>
          <w:rPr>
            <w:rFonts w:ascii="Times New Roman" w:eastAsia="Times New Roman" w:hAnsi="Times New Roman" w:cs="Times New Roman"/>
            <w:color w:val="000000"/>
            <w:sz w:val="22"/>
            <w:szCs w:val="22"/>
          </w:rPr>
          <w:delText>’re</w:delText>
        </w:r>
      </w:del>
      <w:r>
        <w:rPr>
          <w:rFonts w:ascii="Times New Roman" w:eastAsia="Times New Roman" w:hAnsi="Times New Roman" w:cs="Times New Roman"/>
          <w:color w:val="000000"/>
          <w:sz w:val="22"/>
          <w:szCs w:val="22"/>
        </w:rPr>
        <w:t xml:space="preserve"> both </w:t>
      </w:r>
      <w:ins w:id="308" w:author="Rob Frost" w:date="2021-11-17T20:14:00Z">
        <w:r>
          <w:rPr>
            <w:rFonts w:ascii="Times New Roman" w:eastAsia="Times New Roman" w:hAnsi="Times New Roman" w:cs="Times New Roman"/>
            <w:color w:val="000000"/>
            <w:sz w:val="22"/>
            <w:szCs w:val="22"/>
          </w:rPr>
          <w:t>assess</w:t>
        </w:r>
      </w:ins>
      <w:del w:id="309" w:author="Rob Frost" w:date="2021-11-17T20:14:00Z">
        <w:r>
          <w:rPr>
            <w:rFonts w:ascii="Times New Roman" w:eastAsia="Times New Roman" w:hAnsi="Times New Roman" w:cs="Times New Roman"/>
            <w:color w:val="000000"/>
            <w:sz w:val="22"/>
            <w:szCs w:val="22"/>
          </w:rPr>
          <w:delText>assessing</w:delText>
        </w:r>
      </w:del>
      <w:r>
        <w:rPr>
          <w:rFonts w:ascii="Times New Roman" w:eastAsia="Times New Roman" w:hAnsi="Times New Roman" w:cs="Times New Roman"/>
          <w:color w:val="000000"/>
          <w:sz w:val="22"/>
          <w:szCs w:val="22"/>
        </w:rPr>
        <w:t xml:space="preserve"> whether the correct sets were enriched </w:t>
      </w:r>
      <w:ins w:id="310" w:author="Rob Frost" w:date="2021-11-17T20:14:00Z">
        <w:r>
          <w:rPr>
            <w:rFonts w:ascii="Times New Roman" w:eastAsia="Times New Roman" w:hAnsi="Times New Roman" w:cs="Times New Roman"/>
            <w:color w:val="000000"/>
            <w:sz w:val="22"/>
            <w:szCs w:val="22"/>
          </w:rPr>
          <w:t>in a</w:t>
        </w:r>
      </w:ins>
      <w:del w:id="311" w:author="Rob Frost" w:date="2021-11-17T20:14:00Z">
        <w:r>
          <w:rPr>
            <w:rFonts w:ascii="Times New Roman" w:eastAsia="Times New Roman" w:hAnsi="Times New Roman" w:cs="Times New Roman"/>
            <w:color w:val="000000"/>
            <w:sz w:val="22"/>
            <w:szCs w:val="22"/>
          </w:rPr>
          <w:delText>for a</w:delText>
        </w:r>
      </w:del>
      <w:r>
        <w:rPr>
          <w:rFonts w:ascii="Times New Roman" w:eastAsia="Times New Roman" w:hAnsi="Times New Roman" w:cs="Times New Roman"/>
          <w:color w:val="000000"/>
          <w:sz w:val="22"/>
          <w:szCs w:val="22"/>
        </w:rPr>
        <w:t xml:space="preserve"> certain situation. However, we acknowledge that the sample label is not perfect and have added further clarification in the discussion </w:t>
      </w:r>
      <w:ins w:id="312" w:author="Rob Frost" w:date="2021-11-17T20:14:00Z">
        <w:r>
          <w:rPr>
            <w:rFonts w:ascii="Times New Roman" w:eastAsia="Times New Roman" w:hAnsi="Times New Roman" w:cs="Times New Roman"/>
            <w:color w:val="000000"/>
            <w:sz w:val="22"/>
            <w:szCs w:val="22"/>
          </w:rPr>
          <w:t>regarding</w:t>
        </w:r>
      </w:ins>
      <w:del w:id="313" w:author="Rob Frost" w:date="2021-11-17T20:14:00Z">
        <w:r>
          <w:rPr>
            <w:rFonts w:ascii="Times New Roman" w:eastAsia="Times New Roman" w:hAnsi="Times New Roman" w:cs="Times New Roman"/>
            <w:color w:val="000000"/>
            <w:sz w:val="22"/>
            <w:szCs w:val="22"/>
          </w:rPr>
          <w:delText>clarifying</w:delText>
        </w:r>
      </w:del>
      <w:r>
        <w:rPr>
          <w:rFonts w:ascii="Times New Roman" w:eastAsia="Times New Roman" w:hAnsi="Times New Roman" w:cs="Times New Roman"/>
          <w:color w:val="000000"/>
          <w:sz w:val="22"/>
          <w:szCs w:val="22"/>
        </w:rPr>
        <w:t xml:space="preserve"> the differences between the ev</w:t>
      </w:r>
      <w:r>
        <w:rPr>
          <w:rFonts w:ascii="Times New Roman" w:eastAsia="Times New Roman" w:hAnsi="Times New Roman" w:cs="Times New Roman"/>
          <w:color w:val="000000"/>
          <w:sz w:val="22"/>
          <w:szCs w:val="22"/>
        </w:rPr>
        <w:t xml:space="preserve">aluation strategy we used and that of </w:t>
      </w:r>
      <w:proofErr w:type="spellStart"/>
      <w:r>
        <w:rPr>
          <w:rFonts w:ascii="Times New Roman" w:eastAsia="Times New Roman" w:hAnsi="Times New Roman" w:cs="Times New Roman"/>
          <w:color w:val="000000"/>
          <w:sz w:val="22"/>
          <w:szCs w:val="22"/>
        </w:rPr>
        <w:t>Geistlinger</w:t>
      </w:r>
      <w:proofErr w:type="spellEnd"/>
      <w:r>
        <w:rPr>
          <w:rFonts w:ascii="Times New Roman" w:eastAsia="Times New Roman" w:hAnsi="Times New Roman" w:cs="Times New Roman"/>
          <w:color w:val="000000"/>
          <w:sz w:val="22"/>
          <w:szCs w:val="22"/>
        </w:rPr>
        <w:t xml:space="preserve"> et al., as well as further discussion on the current limitations of the microbiome literature on this issue. </w:t>
      </w:r>
    </w:p>
    <w:p w14:paraId="00000059" w14:textId="77777777" w:rsidR="001903C2" w:rsidRDefault="00641361">
      <w:pPr>
        <w:numPr>
          <w:ilvl w:val="0"/>
          <w:numId w:val="6"/>
        </w:numPr>
        <w:pBdr>
          <w:top w:val="nil"/>
          <w:left w:val="nil"/>
          <w:bottom w:val="nil"/>
          <w:right w:val="nil"/>
          <w:between w:val="nil"/>
        </w:pBd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We have added specific language to refer the reader to our runtime assessments in the supplementary materials section. </w:t>
      </w:r>
    </w:p>
    <w:p w14:paraId="0000005A" w14:textId="77777777" w:rsidR="001903C2" w:rsidRDefault="00641361">
      <w:pPr>
        <w:spacing w:after="1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hope this </w:t>
      </w:r>
      <w:ins w:id="314" w:author="Rob Frost" w:date="2021-11-17T20:15:00Z">
        <w:r>
          <w:rPr>
            <w:rFonts w:ascii="Times New Roman" w:eastAsia="Times New Roman" w:hAnsi="Times New Roman" w:cs="Times New Roman"/>
            <w:sz w:val="22"/>
            <w:szCs w:val="22"/>
          </w:rPr>
          <w:t>reorganization</w:t>
        </w:r>
      </w:ins>
      <w:del w:id="315" w:author="Rob Frost" w:date="2021-11-17T20:15:00Z">
        <w:r>
          <w:rPr>
            <w:rFonts w:ascii="Times New Roman" w:eastAsia="Times New Roman" w:hAnsi="Times New Roman" w:cs="Times New Roman"/>
            <w:sz w:val="22"/>
            <w:szCs w:val="22"/>
          </w:rPr>
          <w:delText>re-organization</w:delText>
        </w:r>
      </w:del>
      <w:r>
        <w:rPr>
          <w:rFonts w:ascii="Times New Roman" w:eastAsia="Times New Roman" w:hAnsi="Times New Roman" w:cs="Times New Roman"/>
          <w:sz w:val="22"/>
          <w:szCs w:val="22"/>
        </w:rPr>
        <w:t xml:space="preserve"> w</w:t>
      </w:r>
      <w:ins w:id="316" w:author="Rob Frost" w:date="2021-11-17T20:15:00Z">
        <w:r>
          <w:rPr>
            <w:rFonts w:ascii="Times New Roman" w:eastAsia="Times New Roman" w:hAnsi="Times New Roman" w:cs="Times New Roman"/>
            <w:sz w:val="22"/>
            <w:szCs w:val="22"/>
          </w:rPr>
          <w:t>ill</w:t>
        </w:r>
      </w:ins>
      <w:del w:id="317" w:author="Rob Frost" w:date="2021-11-17T20:15:00Z">
        <w:r>
          <w:rPr>
            <w:rFonts w:ascii="Times New Roman" w:eastAsia="Times New Roman" w:hAnsi="Times New Roman" w:cs="Times New Roman"/>
            <w:sz w:val="22"/>
            <w:szCs w:val="22"/>
          </w:rPr>
          <w:delText>ould</w:delText>
        </w:r>
      </w:del>
      <w:r>
        <w:rPr>
          <w:rFonts w:ascii="Times New Roman" w:eastAsia="Times New Roman" w:hAnsi="Times New Roman" w:cs="Times New Roman"/>
          <w:sz w:val="22"/>
          <w:szCs w:val="22"/>
        </w:rPr>
        <w:t xml:space="preserve"> enable </w:t>
      </w:r>
      <w:ins w:id="318" w:author="Rob Frost" w:date="2021-11-17T20:15:00Z">
        <w:r>
          <w:rPr>
            <w:rFonts w:ascii="Times New Roman" w:eastAsia="Times New Roman" w:hAnsi="Times New Roman" w:cs="Times New Roman"/>
            <w:sz w:val="22"/>
            <w:szCs w:val="22"/>
          </w:rPr>
          <w:t xml:space="preserve">a </w:t>
        </w:r>
      </w:ins>
      <w:r>
        <w:rPr>
          <w:rFonts w:ascii="Times New Roman" w:eastAsia="Times New Roman" w:hAnsi="Times New Roman" w:cs="Times New Roman"/>
          <w:sz w:val="22"/>
          <w:szCs w:val="22"/>
        </w:rPr>
        <w:t>more direct comparison</w:t>
      </w:r>
      <w:del w:id="319" w:author="Rob Frost" w:date="2021-11-17T20:15:00Z">
        <w:r>
          <w:rPr>
            <w:rFonts w:ascii="Times New Roman" w:eastAsia="Times New Roman" w:hAnsi="Times New Roman" w:cs="Times New Roman"/>
            <w:sz w:val="22"/>
            <w:szCs w:val="22"/>
          </w:rPr>
          <w:delText>s</w:delText>
        </w:r>
      </w:del>
      <w:r>
        <w:rPr>
          <w:rFonts w:ascii="Times New Roman" w:eastAsia="Times New Roman" w:hAnsi="Times New Roman" w:cs="Times New Roman"/>
          <w:sz w:val="22"/>
          <w:szCs w:val="22"/>
        </w:rPr>
        <w:t xml:space="preserve"> between existing standards in the gene set testing literature and our own evaluation strategy. </w:t>
      </w:r>
    </w:p>
    <w:p w14:paraId="0000005B" w14:textId="77777777" w:rsidR="001903C2" w:rsidRDefault="00641361">
      <w:pPr>
        <w:numPr>
          <w:ilvl w:val="0"/>
          <w:numId w:val="4"/>
        </w:numPr>
        <w:pBdr>
          <w:top w:val="nil"/>
          <w:left w:val="nil"/>
          <w:bottom w:val="nil"/>
          <w:right w:val="nil"/>
          <w:between w:val="nil"/>
        </w:pBdr>
        <w:spacing w:after="120"/>
        <w:ind w:left="360"/>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On the use of the competitive null hypothesis for enrichment testing:</w:t>
      </w:r>
    </w:p>
    <w:p w14:paraId="0000005C" w14:textId="77777777" w:rsidR="001903C2" w:rsidRDefault="00641361">
      <w:pPr>
        <w:spacing w:after="120"/>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 xml:space="preserve">The authors demonstrate that </w:t>
      </w:r>
      <w:proofErr w:type="spellStart"/>
      <w:r>
        <w:rPr>
          <w:rFonts w:ascii="Times New Roman" w:eastAsia="Times New Roman" w:hAnsi="Times New Roman" w:cs="Times New Roman"/>
          <w:color w:val="FF0000"/>
          <w:sz w:val="22"/>
          <w:szCs w:val="22"/>
        </w:rPr>
        <w:t>cILR</w:t>
      </w:r>
      <w:proofErr w:type="spellEnd"/>
      <w:r>
        <w:rPr>
          <w:rFonts w:ascii="Times New Roman" w:eastAsia="Times New Roman" w:hAnsi="Times New Roman" w:cs="Times New Roman"/>
          <w:color w:val="FF0000"/>
          <w:sz w:val="22"/>
          <w:szCs w:val="22"/>
        </w:rPr>
        <w:t xml:space="preserve"> controls for type I error even under high sparsity and </w:t>
      </w:r>
      <w:r>
        <w:rPr>
          <w:rFonts w:ascii="Times New Roman" w:eastAsia="Times New Roman" w:hAnsi="Times New Roman" w:cs="Times New Roman"/>
          <w:color w:val="FF0000"/>
          <w:sz w:val="22"/>
          <w:szCs w:val="22"/>
        </w:rPr>
        <w:t>high inter-taxa correlation. However, it has been pointed out that strict type I error rate control might not be a desirable feature for enrichment methods (</w:t>
      </w:r>
      <w:proofErr w:type="spellStart"/>
      <w:r>
        <w:rPr>
          <w:rFonts w:ascii="Times New Roman" w:eastAsia="Times New Roman" w:hAnsi="Times New Roman" w:cs="Times New Roman"/>
          <w:color w:val="FF0000"/>
          <w:sz w:val="22"/>
          <w:szCs w:val="22"/>
        </w:rPr>
        <w:t>Goeman</w:t>
      </w:r>
      <w:proofErr w:type="spellEnd"/>
      <w:r>
        <w:rPr>
          <w:rFonts w:ascii="Times New Roman" w:eastAsia="Times New Roman" w:hAnsi="Times New Roman" w:cs="Times New Roman"/>
          <w:color w:val="FF0000"/>
          <w:sz w:val="22"/>
          <w:szCs w:val="22"/>
        </w:rPr>
        <w:t xml:space="preserve"> and </w:t>
      </w:r>
      <w:proofErr w:type="spellStart"/>
      <w:r>
        <w:rPr>
          <w:rFonts w:ascii="Times New Roman" w:eastAsia="Times New Roman" w:hAnsi="Times New Roman" w:cs="Times New Roman"/>
          <w:color w:val="FF0000"/>
          <w:sz w:val="22"/>
          <w:szCs w:val="22"/>
        </w:rPr>
        <w:t>Buhlman</w:t>
      </w:r>
      <w:proofErr w:type="spellEnd"/>
      <w:r>
        <w:rPr>
          <w:rFonts w:ascii="Times New Roman" w:eastAsia="Times New Roman" w:hAnsi="Times New Roman" w:cs="Times New Roman"/>
          <w:color w:val="FF0000"/>
          <w:sz w:val="22"/>
          <w:szCs w:val="22"/>
        </w:rPr>
        <w:t xml:space="preserve">, 2009; Wu and Smyth, 2012; </w:t>
      </w:r>
      <w:proofErr w:type="spellStart"/>
      <w:r>
        <w:rPr>
          <w:rFonts w:ascii="Times New Roman" w:eastAsia="Times New Roman" w:hAnsi="Times New Roman" w:cs="Times New Roman"/>
          <w:color w:val="FF0000"/>
          <w:sz w:val="22"/>
          <w:szCs w:val="22"/>
        </w:rPr>
        <w:t>Geistlinger</w:t>
      </w:r>
      <w:proofErr w:type="spellEnd"/>
      <w:r>
        <w:rPr>
          <w:rFonts w:ascii="Times New Roman" w:eastAsia="Times New Roman" w:hAnsi="Times New Roman" w:cs="Times New Roman"/>
          <w:color w:val="FF0000"/>
          <w:sz w:val="22"/>
          <w:szCs w:val="22"/>
        </w:rPr>
        <w:t xml:space="preserve"> et al. 2021). Gene set enrichment analysi</w:t>
      </w:r>
      <w:r>
        <w:rPr>
          <w:rFonts w:ascii="Times New Roman" w:eastAsia="Times New Roman" w:hAnsi="Times New Roman" w:cs="Times New Roman"/>
          <w:color w:val="FF0000"/>
          <w:sz w:val="22"/>
          <w:szCs w:val="22"/>
        </w:rPr>
        <w:t>s is an exploratory process, not a confirmatory, diagnostic process, where strict type I error control augments the lack in power which is well documented for competitive enrichment testing (</w:t>
      </w:r>
      <w:proofErr w:type="spellStart"/>
      <w:r>
        <w:rPr>
          <w:rFonts w:ascii="Times New Roman" w:eastAsia="Times New Roman" w:hAnsi="Times New Roman" w:cs="Times New Roman"/>
          <w:color w:val="FF0000"/>
          <w:sz w:val="22"/>
          <w:szCs w:val="22"/>
        </w:rPr>
        <w:t>Goeman</w:t>
      </w:r>
      <w:proofErr w:type="spellEnd"/>
      <w:r>
        <w:rPr>
          <w:rFonts w:ascii="Times New Roman" w:eastAsia="Times New Roman" w:hAnsi="Times New Roman" w:cs="Times New Roman"/>
          <w:color w:val="FF0000"/>
          <w:sz w:val="22"/>
          <w:szCs w:val="22"/>
        </w:rPr>
        <w:t xml:space="preserve"> and </w:t>
      </w:r>
      <w:proofErr w:type="spellStart"/>
      <w:r>
        <w:rPr>
          <w:rFonts w:ascii="Times New Roman" w:eastAsia="Times New Roman" w:hAnsi="Times New Roman" w:cs="Times New Roman"/>
          <w:color w:val="FF0000"/>
          <w:sz w:val="22"/>
          <w:szCs w:val="22"/>
        </w:rPr>
        <w:t>Buhlman</w:t>
      </w:r>
      <w:proofErr w:type="spellEnd"/>
      <w:r>
        <w:rPr>
          <w:rFonts w:ascii="Times New Roman" w:eastAsia="Times New Roman" w:hAnsi="Times New Roman" w:cs="Times New Roman"/>
          <w:color w:val="FF0000"/>
          <w:sz w:val="22"/>
          <w:szCs w:val="22"/>
        </w:rPr>
        <w:t xml:space="preserve">, 2009; Wu and Smyth, 2012; </w:t>
      </w:r>
      <w:proofErr w:type="spellStart"/>
      <w:r>
        <w:rPr>
          <w:rFonts w:ascii="Times New Roman" w:eastAsia="Times New Roman" w:hAnsi="Times New Roman" w:cs="Times New Roman"/>
          <w:color w:val="FF0000"/>
          <w:sz w:val="22"/>
          <w:szCs w:val="22"/>
        </w:rPr>
        <w:t>Geistlinger</w:t>
      </w:r>
      <w:proofErr w:type="spellEnd"/>
      <w:r>
        <w:rPr>
          <w:rFonts w:ascii="Times New Roman" w:eastAsia="Times New Roman" w:hAnsi="Times New Roman" w:cs="Times New Roman"/>
          <w:color w:val="FF0000"/>
          <w:sz w:val="22"/>
          <w:szCs w:val="22"/>
        </w:rPr>
        <w:t xml:space="preserve"> et al. </w:t>
      </w:r>
      <w:r>
        <w:rPr>
          <w:rFonts w:ascii="Times New Roman" w:eastAsia="Times New Roman" w:hAnsi="Times New Roman" w:cs="Times New Roman"/>
          <w:color w:val="FF0000"/>
          <w:sz w:val="22"/>
          <w:szCs w:val="22"/>
        </w:rPr>
        <w:t xml:space="preserve">2021) and as the authors demonstrate in their own evaluations. Furthermore, </w:t>
      </w:r>
      <w:proofErr w:type="spellStart"/>
      <w:r>
        <w:rPr>
          <w:rFonts w:ascii="Times New Roman" w:eastAsia="Times New Roman" w:hAnsi="Times New Roman" w:cs="Times New Roman"/>
          <w:color w:val="FF0000"/>
          <w:sz w:val="22"/>
          <w:szCs w:val="22"/>
        </w:rPr>
        <w:t>Geistlinger</w:t>
      </w:r>
      <w:proofErr w:type="spellEnd"/>
      <w:r>
        <w:rPr>
          <w:rFonts w:ascii="Times New Roman" w:eastAsia="Times New Roman" w:hAnsi="Times New Roman" w:cs="Times New Roman"/>
          <w:color w:val="FF0000"/>
          <w:sz w:val="22"/>
          <w:szCs w:val="22"/>
        </w:rPr>
        <w:t xml:space="preserve"> et al. 2021 (Figure 4 therein) has demonstrated that despite controlling the type I error rate, methods might demonstrate widely different rejection rates on real datas</w:t>
      </w:r>
      <w:r>
        <w:rPr>
          <w:rFonts w:ascii="Times New Roman" w:eastAsia="Times New Roman" w:hAnsi="Times New Roman" w:cs="Times New Roman"/>
          <w:color w:val="FF0000"/>
          <w:sz w:val="22"/>
          <w:szCs w:val="22"/>
        </w:rPr>
        <w:t>ets. It is in this context noteworthy that the authors of Camera (Wu and Smyth, 2012), which deliberately abandons strict type I error control by default to compensate for the apparent lack in power of competitive methods.</w:t>
      </w:r>
    </w:p>
    <w:p w14:paraId="0000005D" w14:textId="77777777" w:rsidR="001903C2" w:rsidRDefault="00641361">
      <w:pPr>
        <w:spacing w:after="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We agree with the reviewer on the</w:t>
      </w:r>
      <w:r>
        <w:rPr>
          <w:rFonts w:ascii="Times New Roman" w:eastAsia="Times New Roman" w:hAnsi="Times New Roman" w:cs="Times New Roman"/>
          <w:color w:val="000000"/>
          <w:sz w:val="22"/>
          <w:szCs w:val="22"/>
        </w:rPr>
        <w:t xml:space="preserve"> overall goal of enrichment analysis and the discussions presented in the existing literature on the trade-off between power and type I error control. We agree that detecting highly correlated taxa sets can have biological importance (as discussed in Wu an</w:t>
      </w:r>
      <w:r>
        <w:rPr>
          <w:rFonts w:ascii="Times New Roman" w:eastAsia="Times New Roman" w:hAnsi="Times New Roman" w:cs="Times New Roman"/>
          <w:color w:val="000000"/>
          <w:sz w:val="22"/>
          <w:szCs w:val="22"/>
        </w:rPr>
        <w:t xml:space="preserve">d Smyth [15]) and have </w:t>
      </w:r>
      <w:r>
        <w:rPr>
          <w:rFonts w:ascii="Times New Roman" w:eastAsia="Times New Roman" w:hAnsi="Times New Roman" w:cs="Times New Roman"/>
          <w:color w:val="000000"/>
          <w:sz w:val="22"/>
          <w:szCs w:val="22"/>
        </w:rPr>
        <w:lastRenderedPageBreak/>
        <w:t xml:space="preserve">clarified that the decision for strict type I error control is up to the user. We have also provided additional discussion in the “Statistical properties” section about this topic, including a further clarification on the motivation </w:t>
      </w:r>
      <w:r>
        <w:rPr>
          <w:rFonts w:ascii="Times New Roman" w:eastAsia="Times New Roman" w:hAnsi="Times New Roman" w:cs="Times New Roman"/>
          <w:color w:val="000000"/>
          <w:sz w:val="22"/>
          <w:szCs w:val="22"/>
        </w:rPr>
        <w:t xml:space="preserve">behind adjusting for </w:t>
      </w:r>
      <w:ins w:id="320" w:author="Rob Frost" w:date="2021-11-17T20:16:00Z">
        <w:r>
          <w:rPr>
            <w:rFonts w:ascii="Times New Roman" w:eastAsia="Times New Roman" w:hAnsi="Times New Roman" w:cs="Times New Roman"/>
            <w:color w:val="000000"/>
            <w:sz w:val="22"/>
            <w:szCs w:val="22"/>
          </w:rPr>
          <w:t xml:space="preserve">inter-taxa </w:t>
        </w:r>
      </w:ins>
      <w:r>
        <w:rPr>
          <w:rFonts w:ascii="Times New Roman" w:eastAsia="Times New Roman" w:hAnsi="Times New Roman" w:cs="Times New Roman"/>
          <w:color w:val="000000"/>
          <w:sz w:val="22"/>
          <w:szCs w:val="22"/>
        </w:rPr>
        <w:t xml:space="preserve">correlation.  </w:t>
      </w:r>
    </w:p>
    <w:p w14:paraId="0000005E" w14:textId="77777777" w:rsidR="001903C2" w:rsidRDefault="001903C2">
      <w:pPr>
        <w:spacing w:after="120"/>
        <w:rPr>
          <w:rFonts w:ascii="Times New Roman" w:eastAsia="Times New Roman" w:hAnsi="Times New Roman" w:cs="Times New Roman"/>
          <w:b/>
          <w:color w:val="000000"/>
          <w:sz w:val="22"/>
          <w:szCs w:val="22"/>
        </w:rPr>
      </w:pPr>
    </w:p>
    <w:p w14:paraId="0000005F" w14:textId="77777777" w:rsidR="001903C2" w:rsidRDefault="00641361">
      <w:pPr>
        <w:spacing w:after="12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Bibliography</w:t>
      </w:r>
    </w:p>
    <w:p w14:paraId="00000060" w14:textId="77777777" w:rsidR="001903C2" w:rsidRDefault="00641361">
      <w:pPr>
        <w:pBdr>
          <w:top w:val="nil"/>
          <w:left w:val="nil"/>
          <w:bottom w:val="nil"/>
          <w:right w:val="nil"/>
          <w:between w:val="nil"/>
        </w:pBdr>
        <w:tabs>
          <w:tab w:val="left" w:pos="380"/>
        </w:tabs>
        <w:spacing w:after="240"/>
        <w:ind w:left="384" w:hanging="384"/>
        <w:rPr>
          <w:color w:val="000000"/>
          <w:sz w:val="22"/>
          <w:szCs w:val="22"/>
        </w:rPr>
      </w:pPr>
      <w:r>
        <w:rPr>
          <w:color w:val="000000"/>
          <w:sz w:val="22"/>
          <w:szCs w:val="22"/>
        </w:rPr>
        <w:t xml:space="preserve">1. </w:t>
      </w:r>
      <w:r>
        <w:rPr>
          <w:color w:val="000000"/>
          <w:sz w:val="22"/>
          <w:szCs w:val="22"/>
        </w:rPr>
        <w:tab/>
      </w:r>
      <w:r>
        <w:rPr>
          <w:color w:val="000000"/>
          <w:sz w:val="22"/>
          <w:szCs w:val="22"/>
        </w:rPr>
        <w:t>Aitchison J. The Statistical Analysis of Compositional Data. Journal of the Royal Statistical Society: Series B (Methodological). 1982;44: 139–160. doi:10.1111/j.2517-</w:t>
      </w:r>
      <w:proofErr w:type="gramStart"/>
      <w:r>
        <w:rPr>
          <w:color w:val="000000"/>
          <w:sz w:val="22"/>
          <w:szCs w:val="22"/>
        </w:rPr>
        <w:t>6161.1982.tb</w:t>
      </w:r>
      <w:proofErr w:type="gramEnd"/>
      <w:r>
        <w:rPr>
          <w:color w:val="000000"/>
          <w:sz w:val="22"/>
          <w:szCs w:val="22"/>
        </w:rPr>
        <w:t>01195.x</w:t>
      </w:r>
    </w:p>
    <w:p w14:paraId="00000061" w14:textId="77777777" w:rsidR="001903C2" w:rsidRDefault="00641361">
      <w:pPr>
        <w:pBdr>
          <w:top w:val="nil"/>
          <w:left w:val="nil"/>
          <w:bottom w:val="nil"/>
          <w:right w:val="nil"/>
          <w:between w:val="nil"/>
        </w:pBdr>
        <w:tabs>
          <w:tab w:val="left" w:pos="380"/>
        </w:tabs>
        <w:spacing w:after="240"/>
        <w:ind w:left="384" w:hanging="384"/>
        <w:rPr>
          <w:color w:val="000000"/>
          <w:sz w:val="22"/>
          <w:szCs w:val="22"/>
        </w:rPr>
      </w:pPr>
      <w:r>
        <w:rPr>
          <w:color w:val="000000"/>
          <w:sz w:val="22"/>
          <w:szCs w:val="22"/>
        </w:rPr>
        <w:t xml:space="preserve">2. </w:t>
      </w:r>
      <w:r>
        <w:rPr>
          <w:color w:val="000000"/>
          <w:sz w:val="22"/>
          <w:szCs w:val="22"/>
        </w:rPr>
        <w:tab/>
      </w:r>
      <w:proofErr w:type="spellStart"/>
      <w:r>
        <w:rPr>
          <w:color w:val="000000"/>
          <w:sz w:val="22"/>
          <w:szCs w:val="22"/>
        </w:rPr>
        <w:t>Gloor</w:t>
      </w:r>
      <w:proofErr w:type="spellEnd"/>
      <w:r>
        <w:rPr>
          <w:color w:val="000000"/>
          <w:sz w:val="22"/>
          <w:szCs w:val="22"/>
        </w:rPr>
        <w:t xml:space="preserve"> GB, </w:t>
      </w:r>
      <w:proofErr w:type="spellStart"/>
      <w:r>
        <w:rPr>
          <w:color w:val="000000"/>
          <w:sz w:val="22"/>
          <w:szCs w:val="22"/>
        </w:rPr>
        <w:t>Macklaim</w:t>
      </w:r>
      <w:proofErr w:type="spellEnd"/>
      <w:r>
        <w:rPr>
          <w:color w:val="000000"/>
          <w:sz w:val="22"/>
          <w:szCs w:val="22"/>
        </w:rPr>
        <w:t xml:space="preserve"> JM, </w:t>
      </w:r>
      <w:proofErr w:type="spellStart"/>
      <w:r>
        <w:rPr>
          <w:color w:val="000000"/>
          <w:sz w:val="22"/>
          <w:szCs w:val="22"/>
        </w:rPr>
        <w:t>Pawlowsky-Glahn</w:t>
      </w:r>
      <w:proofErr w:type="spellEnd"/>
      <w:r>
        <w:rPr>
          <w:color w:val="000000"/>
          <w:sz w:val="22"/>
          <w:szCs w:val="22"/>
        </w:rPr>
        <w:t xml:space="preserve"> V, </w:t>
      </w:r>
      <w:proofErr w:type="spellStart"/>
      <w:r>
        <w:rPr>
          <w:color w:val="000000"/>
          <w:sz w:val="22"/>
          <w:szCs w:val="22"/>
        </w:rPr>
        <w:t>Egozcue</w:t>
      </w:r>
      <w:proofErr w:type="spellEnd"/>
      <w:r>
        <w:rPr>
          <w:color w:val="000000"/>
          <w:sz w:val="22"/>
          <w:szCs w:val="22"/>
        </w:rPr>
        <w:t xml:space="preserve"> JJ. Microbiome </w:t>
      </w:r>
      <w:r>
        <w:rPr>
          <w:color w:val="000000"/>
          <w:sz w:val="22"/>
          <w:szCs w:val="22"/>
        </w:rPr>
        <w:t>Datasets Are Compositional: And This Is Not Optional. Front Microbiol. 2017;8. doi:10.3389/fmicb.2017.02224</w:t>
      </w:r>
    </w:p>
    <w:p w14:paraId="00000062" w14:textId="77777777" w:rsidR="001903C2" w:rsidRDefault="00641361">
      <w:pPr>
        <w:pBdr>
          <w:top w:val="nil"/>
          <w:left w:val="nil"/>
          <w:bottom w:val="nil"/>
          <w:right w:val="nil"/>
          <w:between w:val="nil"/>
        </w:pBdr>
        <w:tabs>
          <w:tab w:val="left" w:pos="380"/>
        </w:tabs>
        <w:spacing w:after="240"/>
        <w:ind w:left="384" w:hanging="384"/>
        <w:rPr>
          <w:color w:val="000000"/>
          <w:sz w:val="22"/>
          <w:szCs w:val="22"/>
        </w:rPr>
      </w:pPr>
      <w:r>
        <w:rPr>
          <w:color w:val="000000"/>
          <w:sz w:val="22"/>
          <w:szCs w:val="22"/>
        </w:rPr>
        <w:t xml:space="preserve">3. </w:t>
      </w:r>
      <w:r>
        <w:rPr>
          <w:color w:val="000000"/>
          <w:sz w:val="22"/>
          <w:szCs w:val="22"/>
        </w:rPr>
        <w:tab/>
        <w:t xml:space="preserve">Quinn TP, </w:t>
      </w:r>
      <w:proofErr w:type="spellStart"/>
      <w:r>
        <w:rPr>
          <w:color w:val="000000"/>
          <w:sz w:val="22"/>
          <w:szCs w:val="22"/>
        </w:rPr>
        <w:t>Erb</w:t>
      </w:r>
      <w:proofErr w:type="spellEnd"/>
      <w:r>
        <w:rPr>
          <w:color w:val="000000"/>
          <w:sz w:val="22"/>
          <w:szCs w:val="22"/>
        </w:rPr>
        <w:t xml:space="preserve"> I, Richardson MF, Crowley TM. Understanding sequencing data as compositions: an outlook and review. Bioinformatics. 2018;34: 2870–</w:t>
      </w:r>
      <w:r>
        <w:rPr>
          <w:color w:val="000000"/>
          <w:sz w:val="22"/>
          <w:szCs w:val="22"/>
        </w:rPr>
        <w:t>2878. doi:10.1093/bioinformatics/bty175</w:t>
      </w:r>
    </w:p>
    <w:p w14:paraId="00000063" w14:textId="77777777" w:rsidR="001903C2" w:rsidRDefault="00641361">
      <w:pPr>
        <w:pBdr>
          <w:top w:val="nil"/>
          <w:left w:val="nil"/>
          <w:bottom w:val="nil"/>
          <w:right w:val="nil"/>
          <w:between w:val="nil"/>
        </w:pBdr>
        <w:tabs>
          <w:tab w:val="left" w:pos="380"/>
        </w:tabs>
        <w:spacing w:after="240"/>
        <w:ind w:left="384" w:hanging="384"/>
        <w:rPr>
          <w:color w:val="000000"/>
          <w:sz w:val="22"/>
          <w:szCs w:val="22"/>
        </w:rPr>
      </w:pPr>
      <w:r>
        <w:rPr>
          <w:color w:val="000000"/>
          <w:sz w:val="22"/>
          <w:szCs w:val="22"/>
        </w:rPr>
        <w:t xml:space="preserve">4. </w:t>
      </w:r>
      <w:r>
        <w:rPr>
          <w:color w:val="000000"/>
          <w:sz w:val="22"/>
          <w:szCs w:val="22"/>
        </w:rPr>
        <w:tab/>
      </w:r>
      <w:r>
        <w:rPr>
          <w:color w:val="000000"/>
          <w:sz w:val="22"/>
          <w:szCs w:val="22"/>
        </w:rPr>
        <w:t xml:space="preserve">Weiss S, Xu ZZ, </w:t>
      </w:r>
      <w:proofErr w:type="spellStart"/>
      <w:r>
        <w:rPr>
          <w:color w:val="000000"/>
          <w:sz w:val="22"/>
          <w:szCs w:val="22"/>
        </w:rPr>
        <w:t>Peddada</w:t>
      </w:r>
      <w:proofErr w:type="spellEnd"/>
      <w:r>
        <w:rPr>
          <w:color w:val="000000"/>
          <w:sz w:val="22"/>
          <w:szCs w:val="22"/>
        </w:rPr>
        <w:t xml:space="preserve"> S, Amir A, </w:t>
      </w:r>
      <w:proofErr w:type="spellStart"/>
      <w:r>
        <w:rPr>
          <w:color w:val="000000"/>
          <w:sz w:val="22"/>
          <w:szCs w:val="22"/>
        </w:rPr>
        <w:t>Bittinger</w:t>
      </w:r>
      <w:proofErr w:type="spellEnd"/>
      <w:r>
        <w:rPr>
          <w:color w:val="000000"/>
          <w:sz w:val="22"/>
          <w:szCs w:val="22"/>
        </w:rPr>
        <w:t xml:space="preserve"> K, Gonzalez A, et al. Normalization and microbial differential abundance strategies depend upon data characteristics. Microbiome. 2017;5. doi:10.1186/s40168-017-0237-y</w:t>
      </w:r>
    </w:p>
    <w:p w14:paraId="00000064" w14:textId="77777777" w:rsidR="001903C2" w:rsidRDefault="00641361">
      <w:pPr>
        <w:pBdr>
          <w:top w:val="nil"/>
          <w:left w:val="nil"/>
          <w:bottom w:val="nil"/>
          <w:right w:val="nil"/>
          <w:between w:val="nil"/>
        </w:pBdr>
        <w:tabs>
          <w:tab w:val="left" w:pos="380"/>
        </w:tabs>
        <w:spacing w:after="240"/>
        <w:ind w:left="384" w:hanging="384"/>
        <w:rPr>
          <w:color w:val="000000"/>
          <w:sz w:val="22"/>
          <w:szCs w:val="22"/>
        </w:rPr>
      </w:pPr>
      <w:r>
        <w:rPr>
          <w:color w:val="000000"/>
          <w:sz w:val="22"/>
          <w:szCs w:val="22"/>
        </w:rPr>
        <w:t xml:space="preserve">5. </w:t>
      </w:r>
      <w:r>
        <w:rPr>
          <w:color w:val="000000"/>
          <w:sz w:val="22"/>
          <w:szCs w:val="22"/>
        </w:rPr>
        <w:tab/>
      </w:r>
      <w:proofErr w:type="spellStart"/>
      <w:r>
        <w:rPr>
          <w:color w:val="000000"/>
          <w:sz w:val="22"/>
          <w:szCs w:val="22"/>
        </w:rPr>
        <w:t>McMurdie</w:t>
      </w:r>
      <w:proofErr w:type="spellEnd"/>
      <w:r>
        <w:rPr>
          <w:color w:val="000000"/>
          <w:sz w:val="22"/>
          <w:szCs w:val="22"/>
        </w:rPr>
        <w:t xml:space="preserve"> PJ, Holmes S. Waste Not, Want </w:t>
      </w:r>
      <w:r>
        <w:rPr>
          <w:color w:val="000000"/>
          <w:sz w:val="22"/>
          <w:szCs w:val="22"/>
        </w:rPr>
        <w:t xml:space="preserve">Not: Why Rarefying Microbiome Data Is Inadmissible. PLOS Computational Biology. 2014;10: e1003531. </w:t>
      </w:r>
      <w:proofErr w:type="gramStart"/>
      <w:r>
        <w:rPr>
          <w:color w:val="000000"/>
          <w:sz w:val="22"/>
          <w:szCs w:val="22"/>
        </w:rPr>
        <w:t>doi:10.1371/journal.pcbi</w:t>
      </w:r>
      <w:proofErr w:type="gramEnd"/>
      <w:r>
        <w:rPr>
          <w:color w:val="000000"/>
          <w:sz w:val="22"/>
          <w:szCs w:val="22"/>
        </w:rPr>
        <w:t>.1003531</w:t>
      </w:r>
    </w:p>
    <w:p w14:paraId="00000065" w14:textId="77777777" w:rsidR="001903C2" w:rsidRDefault="00641361">
      <w:pPr>
        <w:pBdr>
          <w:top w:val="nil"/>
          <w:left w:val="nil"/>
          <w:bottom w:val="nil"/>
          <w:right w:val="nil"/>
          <w:between w:val="nil"/>
        </w:pBdr>
        <w:tabs>
          <w:tab w:val="left" w:pos="380"/>
        </w:tabs>
        <w:spacing w:after="240"/>
        <w:ind w:left="384" w:hanging="384"/>
        <w:rPr>
          <w:color w:val="000000"/>
          <w:sz w:val="22"/>
          <w:szCs w:val="22"/>
        </w:rPr>
      </w:pPr>
      <w:r>
        <w:rPr>
          <w:color w:val="000000"/>
          <w:sz w:val="22"/>
          <w:szCs w:val="22"/>
        </w:rPr>
        <w:t xml:space="preserve">6. </w:t>
      </w:r>
      <w:r>
        <w:rPr>
          <w:color w:val="000000"/>
          <w:sz w:val="22"/>
          <w:szCs w:val="22"/>
        </w:rPr>
        <w:tab/>
        <w:t xml:space="preserve">McKnight DT, </w:t>
      </w:r>
      <w:proofErr w:type="spellStart"/>
      <w:r>
        <w:rPr>
          <w:color w:val="000000"/>
          <w:sz w:val="22"/>
          <w:szCs w:val="22"/>
        </w:rPr>
        <w:t>Huerlimann</w:t>
      </w:r>
      <w:proofErr w:type="spellEnd"/>
      <w:r>
        <w:rPr>
          <w:color w:val="000000"/>
          <w:sz w:val="22"/>
          <w:szCs w:val="22"/>
        </w:rPr>
        <w:t xml:space="preserve"> R, Bower DS, Schwarzkopf L, Alford RA, Zenger KR. Methods for normalizing microbiome data: An ec</w:t>
      </w:r>
      <w:r>
        <w:rPr>
          <w:color w:val="000000"/>
          <w:sz w:val="22"/>
          <w:szCs w:val="22"/>
        </w:rPr>
        <w:t>ological perspective. Methods in Ecology and Evolution. 2019;10: 389–400. doi:10.1111/2041-210X.13115</w:t>
      </w:r>
    </w:p>
    <w:p w14:paraId="00000066" w14:textId="77777777" w:rsidR="001903C2" w:rsidRDefault="00641361">
      <w:pPr>
        <w:pBdr>
          <w:top w:val="nil"/>
          <w:left w:val="nil"/>
          <w:bottom w:val="nil"/>
          <w:right w:val="nil"/>
          <w:between w:val="nil"/>
        </w:pBdr>
        <w:tabs>
          <w:tab w:val="left" w:pos="380"/>
        </w:tabs>
        <w:spacing w:after="240"/>
        <w:ind w:left="384" w:hanging="384"/>
        <w:rPr>
          <w:color w:val="000000"/>
          <w:sz w:val="22"/>
          <w:szCs w:val="22"/>
        </w:rPr>
      </w:pPr>
      <w:r>
        <w:rPr>
          <w:color w:val="000000"/>
          <w:sz w:val="22"/>
          <w:szCs w:val="22"/>
        </w:rPr>
        <w:t xml:space="preserve">7. </w:t>
      </w:r>
      <w:r>
        <w:rPr>
          <w:color w:val="000000"/>
          <w:sz w:val="22"/>
          <w:szCs w:val="22"/>
        </w:rPr>
        <w:tab/>
      </w:r>
      <w:proofErr w:type="spellStart"/>
      <w:r>
        <w:rPr>
          <w:color w:val="000000"/>
          <w:sz w:val="22"/>
          <w:szCs w:val="22"/>
        </w:rPr>
        <w:t>Egozcue</w:t>
      </w:r>
      <w:proofErr w:type="spellEnd"/>
      <w:r>
        <w:rPr>
          <w:color w:val="000000"/>
          <w:sz w:val="22"/>
          <w:szCs w:val="22"/>
        </w:rPr>
        <w:t xml:space="preserve"> JJ, </w:t>
      </w:r>
      <w:proofErr w:type="spellStart"/>
      <w:r>
        <w:rPr>
          <w:color w:val="000000"/>
          <w:sz w:val="22"/>
          <w:szCs w:val="22"/>
        </w:rPr>
        <w:t>Pawlowsky-Glahn</w:t>
      </w:r>
      <w:proofErr w:type="spellEnd"/>
      <w:r>
        <w:rPr>
          <w:color w:val="000000"/>
          <w:sz w:val="22"/>
          <w:szCs w:val="22"/>
        </w:rPr>
        <w:t xml:space="preserve"> V. Groups of Parts and Their Balances in Compositional Data Analysis. Mathematical Geology. 2005;37: 795–828. doi:10.1007/</w:t>
      </w:r>
      <w:r>
        <w:rPr>
          <w:color w:val="000000"/>
          <w:sz w:val="22"/>
          <w:szCs w:val="22"/>
        </w:rPr>
        <w:t>s11004-005-7381-9</w:t>
      </w:r>
    </w:p>
    <w:p w14:paraId="00000067" w14:textId="77777777" w:rsidR="001903C2" w:rsidRDefault="00641361">
      <w:pPr>
        <w:pBdr>
          <w:top w:val="nil"/>
          <w:left w:val="nil"/>
          <w:bottom w:val="nil"/>
          <w:right w:val="nil"/>
          <w:between w:val="nil"/>
        </w:pBdr>
        <w:tabs>
          <w:tab w:val="left" w:pos="380"/>
        </w:tabs>
        <w:spacing w:after="240"/>
        <w:ind w:left="384" w:hanging="384"/>
        <w:rPr>
          <w:color w:val="000000"/>
          <w:sz w:val="22"/>
          <w:szCs w:val="22"/>
        </w:rPr>
      </w:pPr>
      <w:r>
        <w:rPr>
          <w:color w:val="000000"/>
          <w:sz w:val="22"/>
          <w:szCs w:val="22"/>
        </w:rPr>
        <w:t xml:space="preserve">8. </w:t>
      </w:r>
      <w:r>
        <w:rPr>
          <w:color w:val="000000"/>
          <w:sz w:val="22"/>
          <w:szCs w:val="22"/>
        </w:rPr>
        <w:tab/>
        <w:t xml:space="preserve">Silverman JD, </w:t>
      </w:r>
      <w:proofErr w:type="spellStart"/>
      <w:r>
        <w:rPr>
          <w:color w:val="000000"/>
          <w:sz w:val="22"/>
          <w:szCs w:val="22"/>
        </w:rPr>
        <w:t>Washburne</w:t>
      </w:r>
      <w:proofErr w:type="spellEnd"/>
      <w:r>
        <w:rPr>
          <w:color w:val="000000"/>
          <w:sz w:val="22"/>
          <w:szCs w:val="22"/>
        </w:rPr>
        <w:t xml:space="preserve"> AD, Mukherjee S, David LA. A phylogenetic transform enhances analysis of compositional microbiota data. Fodor A, editor. </w:t>
      </w:r>
      <w:proofErr w:type="spellStart"/>
      <w:r>
        <w:rPr>
          <w:color w:val="000000"/>
          <w:sz w:val="22"/>
          <w:szCs w:val="22"/>
        </w:rPr>
        <w:t>eLife</w:t>
      </w:r>
      <w:proofErr w:type="spellEnd"/>
      <w:r>
        <w:rPr>
          <w:color w:val="000000"/>
          <w:sz w:val="22"/>
          <w:szCs w:val="22"/>
        </w:rPr>
        <w:t>. 2017;6: e21887. doi:10.7554/eLife.21887</w:t>
      </w:r>
    </w:p>
    <w:p w14:paraId="00000068" w14:textId="77777777" w:rsidR="001903C2" w:rsidRDefault="00641361">
      <w:pPr>
        <w:pBdr>
          <w:top w:val="nil"/>
          <w:left w:val="nil"/>
          <w:bottom w:val="nil"/>
          <w:right w:val="nil"/>
          <w:between w:val="nil"/>
        </w:pBdr>
        <w:tabs>
          <w:tab w:val="left" w:pos="380"/>
        </w:tabs>
        <w:spacing w:after="240"/>
        <w:ind w:left="384" w:hanging="384"/>
        <w:rPr>
          <w:color w:val="000000"/>
          <w:sz w:val="22"/>
          <w:szCs w:val="22"/>
        </w:rPr>
      </w:pPr>
      <w:r>
        <w:rPr>
          <w:color w:val="000000"/>
          <w:sz w:val="22"/>
          <w:szCs w:val="22"/>
        </w:rPr>
        <w:t xml:space="preserve">9. </w:t>
      </w:r>
      <w:r>
        <w:rPr>
          <w:color w:val="000000"/>
          <w:sz w:val="22"/>
          <w:szCs w:val="22"/>
        </w:rPr>
        <w:tab/>
        <w:t xml:space="preserve">ATCHISON J, SHEN SM. Logistic-normal </w:t>
      </w:r>
      <w:proofErr w:type="spellStart"/>
      <w:proofErr w:type="gramStart"/>
      <w:r>
        <w:rPr>
          <w:color w:val="000000"/>
          <w:sz w:val="22"/>
          <w:szCs w:val="22"/>
        </w:rPr>
        <w:t>d</w:t>
      </w:r>
      <w:r>
        <w:rPr>
          <w:color w:val="000000"/>
          <w:sz w:val="22"/>
          <w:szCs w:val="22"/>
        </w:rPr>
        <w:t>istributions:Some</w:t>
      </w:r>
      <w:proofErr w:type="spellEnd"/>
      <w:proofErr w:type="gramEnd"/>
      <w:r>
        <w:rPr>
          <w:color w:val="000000"/>
          <w:sz w:val="22"/>
          <w:szCs w:val="22"/>
        </w:rPr>
        <w:t xml:space="preserve"> properties and uses. </w:t>
      </w:r>
      <w:proofErr w:type="spellStart"/>
      <w:r>
        <w:rPr>
          <w:color w:val="000000"/>
          <w:sz w:val="22"/>
          <w:szCs w:val="22"/>
        </w:rPr>
        <w:t>Biometrika</w:t>
      </w:r>
      <w:proofErr w:type="spellEnd"/>
      <w:r>
        <w:rPr>
          <w:color w:val="000000"/>
          <w:sz w:val="22"/>
          <w:szCs w:val="22"/>
        </w:rPr>
        <w:t>. 1980;67: 261–272. doi:10.1093/</w:t>
      </w:r>
      <w:proofErr w:type="spellStart"/>
      <w:r>
        <w:rPr>
          <w:color w:val="000000"/>
          <w:sz w:val="22"/>
          <w:szCs w:val="22"/>
        </w:rPr>
        <w:t>biomet</w:t>
      </w:r>
      <w:proofErr w:type="spellEnd"/>
      <w:r>
        <w:rPr>
          <w:color w:val="000000"/>
          <w:sz w:val="22"/>
          <w:szCs w:val="22"/>
        </w:rPr>
        <w:t>/67.2.261</w:t>
      </w:r>
    </w:p>
    <w:p w14:paraId="00000069" w14:textId="77777777" w:rsidR="001903C2" w:rsidRDefault="00641361">
      <w:pPr>
        <w:pBdr>
          <w:top w:val="nil"/>
          <w:left w:val="nil"/>
          <w:bottom w:val="nil"/>
          <w:right w:val="nil"/>
          <w:between w:val="nil"/>
        </w:pBdr>
        <w:tabs>
          <w:tab w:val="left" w:pos="380"/>
        </w:tabs>
        <w:spacing w:after="240"/>
        <w:ind w:left="384" w:hanging="384"/>
        <w:rPr>
          <w:color w:val="000000"/>
          <w:sz w:val="22"/>
          <w:szCs w:val="22"/>
        </w:rPr>
      </w:pPr>
      <w:r>
        <w:rPr>
          <w:color w:val="000000"/>
          <w:sz w:val="22"/>
          <w:szCs w:val="22"/>
        </w:rPr>
        <w:t xml:space="preserve">10. </w:t>
      </w:r>
      <w:r>
        <w:rPr>
          <w:color w:val="000000"/>
          <w:sz w:val="22"/>
          <w:szCs w:val="22"/>
        </w:rPr>
        <w:tab/>
      </w:r>
      <w:proofErr w:type="spellStart"/>
      <w:r>
        <w:rPr>
          <w:color w:val="000000"/>
          <w:sz w:val="22"/>
          <w:szCs w:val="22"/>
        </w:rPr>
        <w:t>Egozcue</w:t>
      </w:r>
      <w:proofErr w:type="spellEnd"/>
      <w:r>
        <w:rPr>
          <w:color w:val="000000"/>
          <w:sz w:val="22"/>
          <w:szCs w:val="22"/>
        </w:rPr>
        <w:t xml:space="preserve"> JJ, </w:t>
      </w:r>
      <w:proofErr w:type="spellStart"/>
      <w:r>
        <w:rPr>
          <w:color w:val="000000"/>
          <w:sz w:val="22"/>
          <w:szCs w:val="22"/>
        </w:rPr>
        <w:t>Pawlowsky-Glahn</w:t>
      </w:r>
      <w:proofErr w:type="spellEnd"/>
      <w:r>
        <w:rPr>
          <w:color w:val="000000"/>
          <w:sz w:val="22"/>
          <w:szCs w:val="22"/>
        </w:rPr>
        <w:t xml:space="preserve"> V, </w:t>
      </w:r>
      <w:proofErr w:type="spellStart"/>
      <w:r>
        <w:rPr>
          <w:color w:val="000000"/>
          <w:sz w:val="22"/>
          <w:szCs w:val="22"/>
        </w:rPr>
        <w:t>Mateu-Figueras</w:t>
      </w:r>
      <w:proofErr w:type="spellEnd"/>
      <w:r>
        <w:rPr>
          <w:color w:val="000000"/>
          <w:sz w:val="22"/>
          <w:szCs w:val="22"/>
        </w:rPr>
        <w:t xml:space="preserve"> G, Barceló-Vidal C. Isometric </w:t>
      </w:r>
      <w:proofErr w:type="spellStart"/>
      <w:r>
        <w:rPr>
          <w:color w:val="000000"/>
          <w:sz w:val="22"/>
          <w:szCs w:val="22"/>
        </w:rPr>
        <w:t>Logratio</w:t>
      </w:r>
      <w:proofErr w:type="spellEnd"/>
      <w:r>
        <w:rPr>
          <w:color w:val="000000"/>
          <w:sz w:val="22"/>
          <w:szCs w:val="22"/>
        </w:rPr>
        <w:t xml:space="preserve"> Transformations for Compositional Data Analysis. Mathematical Geology</w:t>
      </w:r>
      <w:r>
        <w:rPr>
          <w:color w:val="000000"/>
          <w:sz w:val="22"/>
          <w:szCs w:val="22"/>
        </w:rPr>
        <w:t>. 2003;35: 279–300. doi:10.1023/A:1023818214614</w:t>
      </w:r>
    </w:p>
    <w:p w14:paraId="0000006A" w14:textId="77777777" w:rsidR="001903C2" w:rsidRDefault="00641361">
      <w:pPr>
        <w:pBdr>
          <w:top w:val="nil"/>
          <w:left w:val="nil"/>
          <w:bottom w:val="nil"/>
          <w:right w:val="nil"/>
          <w:between w:val="nil"/>
        </w:pBdr>
        <w:tabs>
          <w:tab w:val="left" w:pos="380"/>
        </w:tabs>
        <w:spacing w:after="240"/>
        <w:ind w:left="384" w:hanging="384"/>
        <w:rPr>
          <w:color w:val="000000"/>
          <w:sz w:val="22"/>
          <w:szCs w:val="22"/>
        </w:rPr>
      </w:pPr>
      <w:r>
        <w:rPr>
          <w:color w:val="000000"/>
          <w:sz w:val="22"/>
          <w:szCs w:val="22"/>
        </w:rPr>
        <w:t xml:space="preserve">11. </w:t>
      </w:r>
      <w:r>
        <w:rPr>
          <w:color w:val="000000"/>
          <w:sz w:val="22"/>
          <w:szCs w:val="22"/>
        </w:rPr>
        <w:tab/>
        <w:t xml:space="preserve">McLaren MR, Willis AD, Callahan BJ. Consistent and correctable bias in metagenomic sequencing experiments. </w:t>
      </w:r>
      <w:proofErr w:type="spellStart"/>
      <w:r>
        <w:rPr>
          <w:color w:val="000000"/>
          <w:sz w:val="22"/>
          <w:szCs w:val="22"/>
        </w:rPr>
        <w:t>Turnbaugh</w:t>
      </w:r>
      <w:proofErr w:type="spellEnd"/>
      <w:r>
        <w:rPr>
          <w:color w:val="000000"/>
          <w:sz w:val="22"/>
          <w:szCs w:val="22"/>
        </w:rPr>
        <w:t xml:space="preserve"> P, Garrett WS, </w:t>
      </w:r>
      <w:proofErr w:type="spellStart"/>
      <w:r>
        <w:rPr>
          <w:color w:val="000000"/>
          <w:sz w:val="22"/>
          <w:szCs w:val="22"/>
        </w:rPr>
        <w:t>Turnbaugh</w:t>
      </w:r>
      <w:proofErr w:type="spellEnd"/>
      <w:r>
        <w:rPr>
          <w:color w:val="000000"/>
          <w:sz w:val="22"/>
          <w:szCs w:val="22"/>
        </w:rPr>
        <w:t xml:space="preserve"> P, Quince C, Gibbons S, editors. </w:t>
      </w:r>
      <w:proofErr w:type="spellStart"/>
      <w:r>
        <w:rPr>
          <w:color w:val="000000"/>
          <w:sz w:val="22"/>
          <w:szCs w:val="22"/>
        </w:rPr>
        <w:t>eLife</w:t>
      </w:r>
      <w:proofErr w:type="spellEnd"/>
      <w:r>
        <w:rPr>
          <w:color w:val="000000"/>
          <w:sz w:val="22"/>
          <w:szCs w:val="22"/>
        </w:rPr>
        <w:t>. 2019;8: e46923. doi:1</w:t>
      </w:r>
      <w:r>
        <w:rPr>
          <w:color w:val="000000"/>
          <w:sz w:val="22"/>
          <w:szCs w:val="22"/>
        </w:rPr>
        <w:t>0.7554/eLife.46923</w:t>
      </w:r>
    </w:p>
    <w:p w14:paraId="0000006B" w14:textId="77777777" w:rsidR="001903C2" w:rsidRDefault="00641361">
      <w:pPr>
        <w:pBdr>
          <w:top w:val="nil"/>
          <w:left w:val="nil"/>
          <w:bottom w:val="nil"/>
          <w:right w:val="nil"/>
          <w:between w:val="nil"/>
        </w:pBdr>
        <w:tabs>
          <w:tab w:val="left" w:pos="380"/>
        </w:tabs>
        <w:spacing w:after="240"/>
        <w:ind w:left="384" w:hanging="384"/>
        <w:rPr>
          <w:color w:val="000000"/>
          <w:sz w:val="22"/>
          <w:szCs w:val="22"/>
        </w:rPr>
      </w:pPr>
      <w:r>
        <w:rPr>
          <w:color w:val="000000"/>
          <w:sz w:val="22"/>
          <w:szCs w:val="22"/>
        </w:rPr>
        <w:t xml:space="preserve">12. </w:t>
      </w:r>
      <w:r>
        <w:rPr>
          <w:color w:val="000000"/>
          <w:sz w:val="22"/>
          <w:szCs w:val="22"/>
        </w:rPr>
        <w:tab/>
      </w:r>
      <w:proofErr w:type="spellStart"/>
      <w:r>
        <w:rPr>
          <w:color w:val="000000"/>
          <w:sz w:val="22"/>
          <w:szCs w:val="22"/>
        </w:rPr>
        <w:t>Geistlinger</w:t>
      </w:r>
      <w:proofErr w:type="spellEnd"/>
      <w:r>
        <w:rPr>
          <w:color w:val="000000"/>
          <w:sz w:val="22"/>
          <w:szCs w:val="22"/>
        </w:rPr>
        <w:t xml:space="preserve"> L, Csaba G, </w:t>
      </w:r>
      <w:proofErr w:type="spellStart"/>
      <w:r>
        <w:rPr>
          <w:color w:val="000000"/>
          <w:sz w:val="22"/>
          <w:szCs w:val="22"/>
        </w:rPr>
        <w:t>Santarelli</w:t>
      </w:r>
      <w:proofErr w:type="spellEnd"/>
      <w:r>
        <w:rPr>
          <w:color w:val="000000"/>
          <w:sz w:val="22"/>
          <w:szCs w:val="22"/>
        </w:rPr>
        <w:t xml:space="preserve"> M, Ramos M, Schiffer L, </w:t>
      </w:r>
      <w:proofErr w:type="spellStart"/>
      <w:r>
        <w:rPr>
          <w:color w:val="000000"/>
          <w:sz w:val="22"/>
          <w:szCs w:val="22"/>
        </w:rPr>
        <w:t>Turaga</w:t>
      </w:r>
      <w:proofErr w:type="spellEnd"/>
      <w:r>
        <w:rPr>
          <w:color w:val="000000"/>
          <w:sz w:val="22"/>
          <w:szCs w:val="22"/>
        </w:rPr>
        <w:t xml:space="preserve"> N, et al. Toward a gold standard for benchmarking gene set enrichment analysis. Briefings in Bioinformatics. 2021;22: 545–556. doi:10.1093/bib/bbz158</w:t>
      </w:r>
    </w:p>
    <w:p w14:paraId="0000006C" w14:textId="77777777" w:rsidR="001903C2" w:rsidRDefault="00641361">
      <w:pPr>
        <w:pBdr>
          <w:top w:val="nil"/>
          <w:left w:val="nil"/>
          <w:bottom w:val="nil"/>
          <w:right w:val="nil"/>
          <w:between w:val="nil"/>
        </w:pBdr>
        <w:tabs>
          <w:tab w:val="left" w:pos="380"/>
        </w:tabs>
        <w:spacing w:after="240"/>
        <w:ind w:left="384" w:hanging="384"/>
        <w:rPr>
          <w:color w:val="000000"/>
          <w:sz w:val="22"/>
          <w:szCs w:val="22"/>
        </w:rPr>
      </w:pPr>
      <w:r>
        <w:rPr>
          <w:color w:val="000000"/>
          <w:sz w:val="22"/>
          <w:szCs w:val="22"/>
        </w:rPr>
        <w:lastRenderedPageBreak/>
        <w:t xml:space="preserve">13. </w:t>
      </w:r>
      <w:r>
        <w:rPr>
          <w:color w:val="000000"/>
          <w:sz w:val="22"/>
          <w:szCs w:val="22"/>
        </w:rPr>
        <w:tab/>
      </w:r>
      <w:proofErr w:type="spellStart"/>
      <w:r>
        <w:rPr>
          <w:color w:val="000000"/>
          <w:sz w:val="22"/>
          <w:szCs w:val="22"/>
        </w:rPr>
        <w:t>Calgaro</w:t>
      </w:r>
      <w:proofErr w:type="spellEnd"/>
      <w:r>
        <w:rPr>
          <w:color w:val="000000"/>
          <w:sz w:val="22"/>
          <w:szCs w:val="22"/>
        </w:rPr>
        <w:t xml:space="preserve"> M, </w:t>
      </w:r>
      <w:proofErr w:type="spellStart"/>
      <w:r>
        <w:rPr>
          <w:color w:val="000000"/>
          <w:sz w:val="22"/>
          <w:szCs w:val="22"/>
        </w:rPr>
        <w:t>Romualdi</w:t>
      </w:r>
      <w:proofErr w:type="spellEnd"/>
      <w:r>
        <w:rPr>
          <w:color w:val="000000"/>
          <w:sz w:val="22"/>
          <w:szCs w:val="22"/>
        </w:rPr>
        <w:t xml:space="preserve"> C, Waldron L, </w:t>
      </w:r>
      <w:proofErr w:type="spellStart"/>
      <w:r>
        <w:rPr>
          <w:color w:val="000000"/>
          <w:sz w:val="22"/>
          <w:szCs w:val="22"/>
        </w:rPr>
        <w:t>Risso</w:t>
      </w:r>
      <w:proofErr w:type="spellEnd"/>
      <w:r>
        <w:rPr>
          <w:color w:val="000000"/>
          <w:sz w:val="22"/>
          <w:szCs w:val="22"/>
        </w:rPr>
        <w:t xml:space="preserve"> D, </w:t>
      </w:r>
      <w:proofErr w:type="spellStart"/>
      <w:r>
        <w:rPr>
          <w:color w:val="000000"/>
          <w:sz w:val="22"/>
          <w:szCs w:val="22"/>
        </w:rPr>
        <w:t>Vitulo</w:t>
      </w:r>
      <w:proofErr w:type="spellEnd"/>
      <w:r>
        <w:rPr>
          <w:color w:val="000000"/>
          <w:sz w:val="22"/>
          <w:szCs w:val="22"/>
        </w:rPr>
        <w:t xml:space="preserve"> N. Assessment of statistical methods from single cell, bulk RNA-seq, and metagenomics applied to microbiome data. Genome Biology. 2020;21: 191. doi:10.1186/s13059-020-02104-1</w:t>
      </w:r>
    </w:p>
    <w:p w14:paraId="0000006D" w14:textId="77777777" w:rsidR="001903C2" w:rsidRDefault="00641361">
      <w:pPr>
        <w:pBdr>
          <w:top w:val="nil"/>
          <w:left w:val="nil"/>
          <w:bottom w:val="nil"/>
          <w:right w:val="nil"/>
          <w:between w:val="nil"/>
        </w:pBdr>
        <w:tabs>
          <w:tab w:val="left" w:pos="380"/>
        </w:tabs>
        <w:spacing w:after="240"/>
        <w:ind w:left="384" w:hanging="384"/>
        <w:rPr>
          <w:color w:val="000000"/>
          <w:sz w:val="22"/>
          <w:szCs w:val="22"/>
        </w:rPr>
      </w:pPr>
      <w:r>
        <w:rPr>
          <w:color w:val="000000"/>
          <w:sz w:val="22"/>
          <w:szCs w:val="22"/>
        </w:rPr>
        <w:t xml:space="preserve">14. </w:t>
      </w:r>
      <w:r>
        <w:rPr>
          <w:color w:val="000000"/>
          <w:sz w:val="22"/>
          <w:szCs w:val="22"/>
        </w:rPr>
        <w:tab/>
      </w:r>
      <w:proofErr w:type="spellStart"/>
      <w:r>
        <w:rPr>
          <w:color w:val="000000"/>
          <w:sz w:val="22"/>
          <w:szCs w:val="22"/>
        </w:rPr>
        <w:t>Delignette</w:t>
      </w:r>
      <w:proofErr w:type="spellEnd"/>
      <w:r>
        <w:rPr>
          <w:color w:val="000000"/>
          <w:sz w:val="22"/>
          <w:szCs w:val="22"/>
        </w:rPr>
        <w:t xml:space="preserve">-Muller ML, </w:t>
      </w:r>
      <w:proofErr w:type="spellStart"/>
      <w:r>
        <w:rPr>
          <w:color w:val="000000"/>
          <w:sz w:val="22"/>
          <w:szCs w:val="22"/>
        </w:rPr>
        <w:t>Dutang</w:t>
      </w:r>
      <w:proofErr w:type="spellEnd"/>
      <w:r>
        <w:rPr>
          <w:color w:val="000000"/>
          <w:sz w:val="22"/>
          <w:szCs w:val="22"/>
        </w:rPr>
        <w:t xml:space="preserve"> C. </w:t>
      </w:r>
      <w:proofErr w:type="spellStart"/>
      <w:r>
        <w:rPr>
          <w:color w:val="000000"/>
          <w:sz w:val="22"/>
          <w:szCs w:val="22"/>
        </w:rPr>
        <w:t>fitdi</w:t>
      </w:r>
      <w:r>
        <w:rPr>
          <w:color w:val="000000"/>
          <w:sz w:val="22"/>
          <w:szCs w:val="22"/>
        </w:rPr>
        <w:t>strplus</w:t>
      </w:r>
      <w:proofErr w:type="spellEnd"/>
      <w:r>
        <w:rPr>
          <w:color w:val="000000"/>
          <w:sz w:val="22"/>
          <w:szCs w:val="22"/>
        </w:rPr>
        <w:t xml:space="preserve">: An R package for fitting distributions. Journal of Statistical Software. 2015;64: 1–34. </w:t>
      </w:r>
    </w:p>
    <w:p w14:paraId="0000006E" w14:textId="77777777" w:rsidR="001903C2" w:rsidRDefault="00641361">
      <w:pPr>
        <w:pBdr>
          <w:top w:val="nil"/>
          <w:left w:val="nil"/>
          <w:bottom w:val="nil"/>
          <w:right w:val="nil"/>
          <w:between w:val="nil"/>
        </w:pBdr>
        <w:tabs>
          <w:tab w:val="left" w:pos="380"/>
        </w:tabs>
        <w:spacing w:after="240"/>
        <w:ind w:left="384" w:hanging="384"/>
        <w:rPr>
          <w:color w:val="000000"/>
          <w:sz w:val="22"/>
          <w:szCs w:val="22"/>
        </w:rPr>
      </w:pPr>
      <w:r>
        <w:rPr>
          <w:color w:val="000000"/>
          <w:sz w:val="22"/>
          <w:szCs w:val="22"/>
        </w:rPr>
        <w:t xml:space="preserve">15. </w:t>
      </w:r>
      <w:r>
        <w:rPr>
          <w:color w:val="000000"/>
          <w:sz w:val="22"/>
          <w:szCs w:val="22"/>
        </w:rPr>
        <w:tab/>
        <w:t>Wu D, Smyth GK. Camera: a competitive gene set test accounting for inter-gene correlation. Nucleic Acids Res. 2012;40: e133. doi:10.1093/</w:t>
      </w:r>
      <w:proofErr w:type="spellStart"/>
      <w:r>
        <w:rPr>
          <w:color w:val="000000"/>
          <w:sz w:val="22"/>
          <w:szCs w:val="22"/>
        </w:rPr>
        <w:t>nar</w:t>
      </w:r>
      <w:proofErr w:type="spellEnd"/>
      <w:r>
        <w:rPr>
          <w:color w:val="000000"/>
          <w:sz w:val="22"/>
          <w:szCs w:val="22"/>
        </w:rPr>
        <w:t>/gks461</w:t>
      </w:r>
    </w:p>
    <w:p w14:paraId="0000006F" w14:textId="77777777" w:rsidR="001903C2" w:rsidRDefault="001903C2">
      <w:pPr>
        <w:spacing w:after="120"/>
        <w:rPr>
          <w:rFonts w:ascii="Times New Roman" w:eastAsia="Times New Roman" w:hAnsi="Times New Roman" w:cs="Times New Roman"/>
          <w:color w:val="000000"/>
          <w:sz w:val="22"/>
          <w:szCs w:val="22"/>
        </w:rPr>
      </w:pPr>
    </w:p>
    <w:sectPr w:rsidR="001903C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ob Frost" w:date="2021-11-17T17:41:00Z" w:initials="">
    <w:p w14:paraId="0000007E" w14:textId="77777777" w:rsidR="001903C2" w:rsidRDefault="006413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For each of these high-level items, include references to the relevant reviewer comments. If possible, this summary could be made more concise (i.e., don't cover details that are also d</w:t>
      </w:r>
      <w:r>
        <w:rPr>
          <w:rFonts w:ascii="Arial" w:eastAsia="Arial" w:hAnsi="Arial" w:cs="Arial"/>
          <w:color w:val="000000"/>
          <w:sz w:val="22"/>
          <w:szCs w:val="22"/>
        </w:rPr>
        <w:t>iscussed in the specific comment responses below).</w:t>
      </w:r>
    </w:p>
  </w:comment>
  <w:comment w:id="9" w:author="Rob Frost" w:date="2021-11-17T17:40:00Z" w:initials="">
    <w:p w14:paraId="0000007D" w14:textId="77777777" w:rsidR="001903C2" w:rsidRDefault="006413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Go ahead and include the new title here.</w:t>
      </w:r>
    </w:p>
  </w:comment>
  <w:comment w:id="25" w:author="Anne Hoen" w:date="2021-11-19T13:38:00Z" w:initials="">
    <w:p w14:paraId="00000079" w14:textId="77777777" w:rsidR="001903C2" w:rsidRDefault="006413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 would </w:t>
      </w:r>
      <w:proofErr w:type="gramStart"/>
      <w:r>
        <w:rPr>
          <w:rFonts w:ascii="Arial" w:eastAsia="Arial" w:hAnsi="Arial" w:cs="Arial"/>
          <w:color w:val="000000"/>
          <w:sz w:val="22"/>
          <w:szCs w:val="22"/>
        </w:rPr>
        <w:t>actually cite</w:t>
      </w:r>
      <w:proofErr w:type="gramEnd"/>
      <w:r>
        <w:rPr>
          <w:rFonts w:ascii="Arial" w:eastAsia="Arial" w:hAnsi="Arial" w:cs="Arial"/>
          <w:color w:val="000000"/>
          <w:sz w:val="22"/>
          <w:szCs w:val="22"/>
        </w:rPr>
        <w:t xml:space="preserve"> this with the reference number from your bibliography below.</w:t>
      </w:r>
    </w:p>
  </w:comment>
  <w:comment w:id="38" w:author="Quang P. Nguyen" w:date="2021-11-16T21:59:00Z" w:initials="">
    <w:p w14:paraId="00000074" w14:textId="77777777" w:rsidR="001903C2" w:rsidRDefault="006413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New analysis adding random gene and label permutations for the real data section of single sample enrichment tests (or inference at the sample level).</w:t>
      </w:r>
    </w:p>
  </w:comment>
  <w:comment w:id="41" w:author="Quang P. Nguyen" w:date="2021-11-16T21:56:00Z" w:initials="">
    <w:p w14:paraId="00000073" w14:textId="77777777" w:rsidR="001903C2" w:rsidRDefault="006413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There is an additional analysis here to compare </w:t>
      </w:r>
      <w:proofErr w:type="spellStart"/>
      <w:r>
        <w:rPr>
          <w:rFonts w:ascii="Arial" w:eastAsia="Arial" w:hAnsi="Arial" w:cs="Arial"/>
          <w:color w:val="000000"/>
          <w:sz w:val="22"/>
          <w:szCs w:val="22"/>
        </w:rPr>
        <w:t>cILR</w:t>
      </w:r>
      <w:proofErr w:type="spellEnd"/>
      <w:r>
        <w:rPr>
          <w:rFonts w:ascii="Arial" w:eastAsia="Arial" w:hAnsi="Arial" w:cs="Arial"/>
          <w:color w:val="000000"/>
          <w:sz w:val="22"/>
          <w:szCs w:val="22"/>
        </w:rPr>
        <w:t xml:space="preserve"> w/ t-test against </w:t>
      </w:r>
      <w:proofErr w:type="spellStart"/>
      <w:r>
        <w:rPr>
          <w:rFonts w:ascii="Arial" w:eastAsia="Arial" w:hAnsi="Arial" w:cs="Arial"/>
          <w:color w:val="000000"/>
          <w:sz w:val="22"/>
          <w:szCs w:val="22"/>
        </w:rPr>
        <w:t>ssGSEA</w:t>
      </w:r>
      <w:proofErr w:type="spellEnd"/>
      <w:r>
        <w:rPr>
          <w:rFonts w:ascii="Arial" w:eastAsia="Arial" w:hAnsi="Arial" w:cs="Arial"/>
          <w:color w:val="000000"/>
          <w:sz w:val="22"/>
          <w:szCs w:val="22"/>
        </w:rPr>
        <w:t xml:space="preserve"> and GSVA with the t-test for population level inference (differential abundance). </w:t>
      </w:r>
      <w:r>
        <w:rPr>
          <w:rFonts w:ascii="Arial" w:eastAsia="Arial" w:hAnsi="Arial" w:cs="Arial"/>
          <w:color w:val="000000"/>
          <w:sz w:val="22"/>
          <w:szCs w:val="22"/>
        </w:rPr>
        <w:br/>
      </w:r>
      <w:r>
        <w:rPr>
          <w:rFonts w:ascii="Arial" w:eastAsia="Arial" w:hAnsi="Arial" w:cs="Arial"/>
          <w:color w:val="000000"/>
          <w:sz w:val="22"/>
          <w:szCs w:val="22"/>
        </w:rPr>
        <w:br/>
        <w:t xml:space="preserve">The existing DE analysis will be under a subsection of “inference at the population level” </w:t>
      </w:r>
      <w:r>
        <w:rPr>
          <w:rFonts w:ascii="Arial" w:eastAsia="Arial" w:hAnsi="Arial" w:cs="Arial"/>
          <w:color w:val="000000"/>
          <w:sz w:val="22"/>
          <w:szCs w:val="22"/>
        </w:rPr>
        <w:t xml:space="preserve">which compares </w:t>
      </w:r>
      <w:proofErr w:type="spellStart"/>
      <w:r>
        <w:rPr>
          <w:rFonts w:ascii="Arial" w:eastAsia="Arial" w:hAnsi="Arial" w:cs="Arial"/>
          <w:color w:val="000000"/>
          <w:sz w:val="22"/>
          <w:szCs w:val="22"/>
        </w:rPr>
        <w:t>cILR</w:t>
      </w:r>
      <w:proofErr w:type="spellEnd"/>
      <w:r>
        <w:rPr>
          <w:rFonts w:ascii="Arial" w:eastAsia="Arial" w:hAnsi="Arial" w:cs="Arial"/>
          <w:color w:val="000000"/>
          <w:sz w:val="22"/>
          <w:szCs w:val="22"/>
        </w:rPr>
        <w:t xml:space="preserve"> w/ t-test against DESeq2/corncob with sets values calculated as sums.</w:t>
      </w:r>
    </w:p>
  </w:comment>
  <w:comment w:id="42" w:author="Anne Hoen" w:date="2021-11-19T13:40:00Z" w:initials="">
    <w:p w14:paraId="0000007A" w14:textId="77777777" w:rsidR="001903C2" w:rsidRDefault="006413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is awkward</w:t>
      </w:r>
    </w:p>
  </w:comment>
  <w:comment w:id="40" w:author="Rob Frost" w:date="2021-11-17T17:54:00Z" w:initials="">
    <w:p w14:paraId="00000081" w14:textId="77777777" w:rsidR="001903C2" w:rsidRDefault="006413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type of statement can probably be moved into the detailed responses below.</w:t>
      </w:r>
    </w:p>
  </w:comment>
  <w:comment w:id="43" w:author="Rob Frost" w:date="2021-11-17T17:55:00Z" w:initials="">
    <w:p w14:paraId="00000083" w14:textId="77777777" w:rsidR="001903C2" w:rsidRDefault="006413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unclear what this means</w:t>
      </w:r>
    </w:p>
  </w:comment>
  <w:comment w:id="44" w:author="Quang P. Nguyen" w:date="2021-11-16T21:58:00Z" w:initials="">
    <w:p w14:paraId="00000072" w14:textId="77777777" w:rsidR="001903C2" w:rsidRDefault="006413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New analysis here so that disease prediction doesn’t seem to be alone in downstream analysis. This analysis will be using </w:t>
      </w:r>
      <w:proofErr w:type="spellStart"/>
      <w:r>
        <w:rPr>
          <w:rFonts w:ascii="Arial" w:eastAsia="Arial" w:hAnsi="Arial" w:cs="Arial"/>
          <w:color w:val="000000"/>
          <w:sz w:val="22"/>
          <w:szCs w:val="22"/>
        </w:rPr>
        <w:t>cILR</w:t>
      </w:r>
      <w:proofErr w:type="spellEnd"/>
      <w:r>
        <w:rPr>
          <w:rFonts w:ascii="Arial" w:eastAsia="Arial" w:hAnsi="Arial" w:cs="Arial"/>
          <w:color w:val="000000"/>
          <w:sz w:val="22"/>
          <w:szCs w:val="22"/>
        </w:rPr>
        <w:t xml:space="preserve"> generated scores to perform PERMANOVA and visualizations to distinguish between cases/controls using the Euclidean distance metri</w:t>
      </w:r>
      <w:r>
        <w:rPr>
          <w:rFonts w:ascii="Arial" w:eastAsia="Arial" w:hAnsi="Arial" w:cs="Arial"/>
          <w:color w:val="000000"/>
          <w:sz w:val="22"/>
          <w:szCs w:val="22"/>
        </w:rPr>
        <w:t>c.</w:t>
      </w:r>
    </w:p>
  </w:comment>
  <w:comment w:id="56" w:author="Rob Frost" w:date="2021-11-17T17:58:00Z" w:initials="">
    <w:p w14:paraId="0000007C" w14:textId="77777777" w:rsidR="001903C2" w:rsidRDefault="006413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Unclear what this means</w:t>
      </w:r>
    </w:p>
  </w:comment>
  <w:comment w:id="84" w:author="Anne Hoen" w:date="2021-11-19T13:48:00Z" w:initials="">
    <w:p w14:paraId="00000077" w14:textId="77777777" w:rsidR="001903C2" w:rsidRDefault="006413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Ok I worry a little bit about this response because I think (assume) that the reviewer is familiar with this line of reasoning and just disagrees wi</w:t>
      </w:r>
      <w:r>
        <w:rPr>
          <w:rFonts w:ascii="Arial" w:eastAsia="Arial" w:hAnsi="Arial" w:cs="Arial"/>
          <w:color w:val="000000"/>
          <w:sz w:val="22"/>
          <w:szCs w:val="22"/>
        </w:rPr>
        <w:t>th it. Citing the literature doesn't really help your case because the reviewer says that this is a cliche that has been amplified by the literature and is incorrect - so they just disagree with this thinking. I am not sure how to handle because the review</w:t>
      </w:r>
      <w:r>
        <w:rPr>
          <w:rFonts w:ascii="Arial" w:eastAsia="Arial" w:hAnsi="Arial" w:cs="Arial"/>
          <w:color w:val="000000"/>
          <w:sz w:val="22"/>
          <w:szCs w:val="22"/>
        </w:rPr>
        <w:t xml:space="preserve">er doesn't give away what they would have people do. </w:t>
      </w:r>
      <w:proofErr w:type="gramStart"/>
      <w:r>
        <w:rPr>
          <w:rFonts w:ascii="Arial" w:eastAsia="Arial" w:hAnsi="Arial" w:cs="Arial"/>
          <w:color w:val="000000"/>
          <w:sz w:val="22"/>
          <w:szCs w:val="22"/>
        </w:rPr>
        <w:t>Obviously</w:t>
      </w:r>
      <w:proofErr w:type="gramEnd"/>
      <w:r>
        <w:rPr>
          <w:rFonts w:ascii="Arial" w:eastAsia="Arial" w:hAnsi="Arial" w:cs="Arial"/>
          <w:color w:val="000000"/>
          <w:sz w:val="22"/>
          <w:szCs w:val="22"/>
        </w:rPr>
        <w:t xml:space="preserve"> you can't just model raw count data for the reasons you discuss in your response. The reviewer is doing the thing where they say why you are wrong but don't convey their own (implied to be supe</w:t>
      </w:r>
      <w:r>
        <w:rPr>
          <w:rFonts w:ascii="Arial" w:eastAsia="Arial" w:hAnsi="Arial" w:cs="Arial"/>
          <w:color w:val="000000"/>
          <w:sz w:val="22"/>
          <w:szCs w:val="22"/>
        </w:rPr>
        <w:t>rior) view.</w:t>
      </w:r>
    </w:p>
  </w:comment>
  <w:comment w:id="85" w:author="Anne Hoen" w:date="2021-11-19T13:48:00Z" w:initials="">
    <w:p w14:paraId="00000078" w14:textId="77777777" w:rsidR="001903C2" w:rsidRDefault="006413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think this is a nice thorough and reasoned response, but I have the feeling it is not going to satisfy this reviewer.</w:t>
      </w:r>
    </w:p>
  </w:comment>
  <w:comment w:id="88" w:author="Rob Frost" w:date="2021-11-17T19:16:00Z" w:initials="">
    <w:p w14:paraId="0000007B" w14:textId="77777777" w:rsidR="001903C2" w:rsidRDefault="006413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language is a bit un</w:t>
      </w:r>
      <w:r>
        <w:rPr>
          <w:rFonts w:ascii="Arial" w:eastAsia="Arial" w:hAnsi="Arial" w:cs="Arial"/>
          <w:color w:val="000000"/>
          <w:sz w:val="22"/>
          <w:szCs w:val="22"/>
        </w:rPr>
        <w:t>clear</w:t>
      </w:r>
    </w:p>
  </w:comment>
  <w:comment w:id="114" w:author="Anne Hoen" w:date="2021-11-19T13:51:00Z" w:initials="">
    <w:p w14:paraId="00000082" w14:textId="77777777" w:rsidR="001903C2" w:rsidRDefault="006413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is a good p</w:t>
      </w:r>
      <w:r>
        <w:rPr>
          <w:rFonts w:ascii="Arial" w:eastAsia="Arial" w:hAnsi="Arial" w:cs="Arial"/>
          <w:color w:val="000000"/>
          <w:sz w:val="22"/>
          <w:szCs w:val="22"/>
        </w:rPr>
        <w:t>oint. But if it isn't absolute abundance data and it isn't compositional, what is it? Do you have a sense of how they are thinking?</w:t>
      </w:r>
    </w:p>
  </w:comment>
  <w:comment w:id="117" w:author="Anne Hoen" w:date="2021-11-19T13:52:00Z" w:initials="">
    <w:p w14:paraId="0000007F" w14:textId="77777777" w:rsidR="001903C2" w:rsidRDefault="006413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would try to avoid saying we agree with the reviewer so much. If you agree, why did you write it that way in the first place? I think in many instances, you can just take out this sentence. Here, can you</w:t>
      </w:r>
      <w:r>
        <w:rPr>
          <w:rFonts w:ascii="Arial" w:eastAsia="Arial" w:hAnsi="Arial" w:cs="Arial"/>
          <w:color w:val="000000"/>
          <w:sz w:val="22"/>
          <w:szCs w:val="22"/>
        </w:rPr>
        <w:t xml:space="preserve"> just start this response with "We have reworked..."</w:t>
      </w:r>
    </w:p>
  </w:comment>
  <w:comment w:id="118" w:author="Anne Hoen" w:date="2021-11-19T13:53:00Z" w:initials="">
    <w:p w14:paraId="00000080" w14:textId="77777777" w:rsidR="001903C2" w:rsidRDefault="006413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In some other responses I will </w:t>
      </w:r>
      <w:proofErr w:type="gramStart"/>
      <w:r>
        <w:rPr>
          <w:rFonts w:ascii="Arial" w:eastAsia="Arial" w:hAnsi="Arial" w:cs="Arial"/>
          <w:color w:val="000000"/>
          <w:sz w:val="22"/>
          <w:szCs w:val="22"/>
        </w:rPr>
        <w:t>make a suggestion</w:t>
      </w:r>
      <w:proofErr w:type="gramEnd"/>
      <w:r>
        <w:rPr>
          <w:rFonts w:ascii="Arial" w:eastAsia="Arial" w:hAnsi="Arial" w:cs="Arial"/>
          <w:color w:val="000000"/>
          <w:sz w:val="22"/>
          <w:szCs w:val="22"/>
        </w:rPr>
        <w:t xml:space="preserve"> for toning down the "we agree with" stuff - take or leave</w:t>
      </w:r>
    </w:p>
  </w:comment>
  <w:comment w:id="166" w:author="Rob Frost" w:date="2021-11-17T19:42:00Z" w:initials="">
    <w:p w14:paraId="00000075" w14:textId="77777777" w:rsidR="001903C2" w:rsidRDefault="006413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Provide a bit more clarity here: are you talking about simulation studies or real data analyses?</w:t>
      </w:r>
    </w:p>
  </w:comment>
  <w:comment w:id="222" w:author="Rob Frost" w:date="2021-11-17T20:03:00Z" w:initials="">
    <w:p w14:paraId="00000076" w14:textId="77777777" w:rsidR="001903C2" w:rsidRDefault="006413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Not sure</w:t>
      </w:r>
      <w:r>
        <w:rPr>
          <w:rFonts w:ascii="Arial" w:eastAsia="Arial" w:hAnsi="Arial" w:cs="Arial"/>
          <w:color w:val="000000"/>
          <w:sz w:val="22"/>
          <w:szCs w:val="22"/>
        </w:rPr>
        <w:t xml:space="preserve"> if my modifications correctly capture what you were trying to say in this paragraph - please ignore if not</w:t>
      </w:r>
    </w:p>
  </w:comment>
  <w:comment w:id="250" w:author="Rob Frost" w:date="2021-11-17T20:05:00Z" w:initials="">
    <w:p w14:paraId="00000071" w14:textId="77777777" w:rsidR="001903C2" w:rsidRDefault="006413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Is there a better word here?</w:t>
      </w:r>
    </w:p>
  </w:comment>
  <w:comment w:id="284" w:author="Rob Frost" w:date="2021-11-17T20:11:00Z" w:initials="">
    <w:p w14:paraId="00000070" w14:textId="77777777" w:rsidR="001903C2" w:rsidRDefault="0064136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make</w:t>
      </w:r>
      <w:r>
        <w:rPr>
          <w:rFonts w:ascii="Arial" w:eastAsia="Arial" w:hAnsi="Arial" w:cs="Arial"/>
          <w:color w:val="000000"/>
          <w:sz w:val="22"/>
          <w:szCs w:val="22"/>
        </w:rPr>
        <w:t xml:space="preserve"> sure you run check with the --as-</w:t>
      </w:r>
      <w:proofErr w:type="spellStart"/>
      <w:r>
        <w:rPr>
          <w:rFonts w:ascii="Arial" w:eastAsia="Arial" w:hAnsi="Arial" w:cs="Arial"/>
          <w:color w:val="000000"/>
          <w:sz w:val="22"/>
          <w:szCs w:val="22"/>
        </w:rPr>
        <w:t>cran</w:t>
      </w:r>
      <w:proofErr w:type="spellEnd"/>
      <w:r>
        <w:rPr>
          <w:rFonts w:ascii="Arial" w:eastAsia="Arial" w:hAnsi="Arial" w:cs="Arial"/>
          <w:color w:val="000000"/>
          <w:sz w:val="22"/>
          <w:szCs w:val="22"/>
        </w:rPr>
        <w:t xml:space="preserve"> flag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7E" w15:done="0"/>
  <w15:commentEx w15:paraId="0000007D" w15:done="1"/>
  <w15:commentEx w15:paraId="00000079" w15:done="0"/>
  <w15:commentEx w15:paraId="00000074" w15:done="0"/>
  <w15:commentEx w15:paraId="00000073" w15:done="0"/>
  <w15:commentEx w15:paraId="0000007A" w15:done="0"/>
  <w15:commentEx w15:paraId="00000081" w15:done="0"/>
  <w15:commentEx w15:paraId="00000083" w15:done="0"/>
  <w15:commentEx w15:paraId="00000072" w15:done="0"/>
  <w15:commentEx w15:paraId="0000007C" w15:done="0"/>
  <w15:commentEx w15:paraId="00000077" w15:done="0"/>
  <w15:commentEx w15:paraId="00000078" w15:done="0"/>
  <w15:commentEx w15:paraId="0000007B" w15:done="0"/>
  <w15:commentEx w15:paraId="00000082" w15:done="0"/>
  <w15:commentEx w15:paraId="0000007F" w15:done="0"/>
  <w15:commentEx w15:paraId="00000080" w15:done="0"/>
  <w15:commentEx w15:paraId="00000075" w15:done="0"/>
  <w15:commentEx w15:paraId="00000076" w15:done="0"/>
  <w15:commentEx w15:paraId="00000071" w15:done="0"/>
  <w15:commentEx w15:paraId="000000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257FD" w16cex:dateUtc="2021-11-17T22:41:00Z"/>
  <w16cex:commentExtensible w16cex:durableId="254257FE" w16cex:dateUtc="2021-11-17T22:40:00Z"/>
  <w16cex:commentExtensible w16cex:durableId="254257FF" w16cex:dateUtc="2021-11-19T18:38:00Z"/>
  <w16cex:commentExtensible w16cex:durableId="25425800" w16cex:dateUtc="2021-11-17T02:59:00Z"/>
  <w16cex:commentExtensible w16cex:durableId="25425801" w16cex:dateUtc="2021-11-17T02:56:00Z"/>
  <w16cex:commentExtensible w16cex:durableId="25425802" w16cex:dateUtc="2021-11-19T18:40:00Z"/>
  <w16cex:commentExtensible w16cex:durableId="25425803" w16cex:dateUtc="2021-11-17T22:54:00Z"/>
  <w16cex:commentExtensible w16cex:durableId="25425804" w16cex:dateUtc="2021-11-17T22:55:00Z"/>
  <w16cex:commentExtensible w16cex:durableId="25425805" w16cex:dateUtc="2021-11-17T02:58:00Z"/>
  <w16cex:commentExtensible w16cex:durableId="25425806" w16cex:dateUtc="2021-11-17T22:58:00Z"/>
  <w16cex:commentExtensible w16cex:durableId="25425807" w16cex:dateUtc="2021-11-19T18:48:00Z"/>
  <w16cex:commentExtensible w16cex:durableId="25425808" w16cex:dateUtc="2021-11-19T18:48:00Z"/>
  <w16cex:commentExtensible w16cex:durableId="25425809" w16cex:dateUtc="2021-11-18T00:16:00Z"/>
  <w16cex:commentExtensible w16cex:durableId="2542580A" w16cex:dateUtc="2021-11-19T18:51:00Z"/>
  <w16cex:commentExtensible w16cex:durableId="2542580B" w16cex:dateUtc="2021-11-19T18:52:00Z"/>
  <w16cex:commentExtensible w16cex:durableId="2542580C" w16cex:dateUtc="2021-11-19T18:53:00Z"/>
  <w16cex:commentExtensible w16cex:durableId="2542580D" w16cex:dateUtc="2021-11-18T00:42:00Z"/>
  <w16cex:commentExtensible w16cex:durableId="2542580E" w16cex:dateUtc="2021-11-18T01:03:00Z"/>
  <w16cex:commentExtensible w16cex:durableId="2542580F" w16cex:dateUtc="2021-11-18T01:05:00Z"/>
  <w16cex:commentExtensible w16cex:durableId="25425810" w16cex:dateUtc="2021-11-18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7E" w16cid:durableId="254257FD"/>
  <w16cid:commentId w16cid:paraId="0000007D" w16cid:durableId="254257FE"/>
  <w16cid:commentId w16cid:paraId="00000079" w16cid:durableId="254257FF"/>
  <w16cid:commentId w16cid:paraId="00000074" w16cid:durableId="25425800"/>
  <w16cid:commentId w16cid:paraId="00000073" w16cid:durableId="25425801"/>
  <w16cid:commentId w16cid:paraId="0000007A" w16cid:durableId="25425802"/>
  <w16cid:commentId w16cid:paraId="00000081" w16cid:durableId="25425803"/>
  <w16cid:commentId w16cid:paraId="00000083" w16cid:durableId="25425804"/>
  <w16cid:commentId w16cid:paraId="00000072" w16cid:durableId="25425805"/>
  <w16cid:commentId w16cid:paraId="0000007C" w16cid:durableId="25425806"/>
  <w16cid:commentId w16cid:paraId="00000077" w16cid:durableId="25425807"/>
  <w16cid:commentId w16cid:paraId="00000078" w16cid:durableId="25425808"/>
  <w16cid:commentId w16cid:paraId="0000007B" w16cid:durableId="25425809"/>
  <w16cid:commentId w16cid:paraId="00000082" w16cid:durableId="2542580A"/>
  <w16cid:commentId w16cid:paraId="0000007F" w16cid:durableId="2542580B"/>
  <w16cid:commentId w16cid:paraId="00000080" w16cid:durableId="2542580C"/>
  <w16cid:commentId w16cid:paraId="00000075" w16cid:durableId="2542580D"/>
  <w16cid:commentId w16cid:paraId="00000076" w16cid:durableId="2542580E"/>
  <w16cid:commentId w16cid:paraId="00000071" w16cid:durableId="2542580F"/>
  <w16cid:commentId w16cid:paraId="00000070" w16cid:durableId="254258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634"/>
    <w:multiLevelType w:val="multilevel"/>
    <w:tmpl w:val="DF4C10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8702C1"/>
    <w:multiLevelType w:val="multilevel"/>
    <w:tmpl w:val="BAF27F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AC355F"/>
    <w:multiLevelType w:val="multilevel"/>
    <w:tmpl w:val="88F81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EFE2A17"/>
    <w:multiLevelType w:val="multilevel"/>
    <w:tmpl w:val="BB842E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307021D"/>
    <w:multiLevelType w:val="multilevel"/>
    <w:tmpl w:val="98F680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0770F18"/>
    <w:multiLevelType w:val="multilevel"/>
    <w:tmpl w:val="A1D042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5EE17E8"/>
    <w:multiLevelType w:val="multilevel"/>
    <w:tmpl w:val="9ED604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2E0580E"/>
    <w:multiLevelType w:val="multilevel"/>
    <w:tmpl w:val="943646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3"/>
  </w:num>
  <w:num w:numId="3">
    <w:abstractNumId w:val="7"/>
  </w:num>
  <w:num w:numId="4">
    <w:abstractNumId w:val="1"/>
  </w:num>
  <w:num w:numId="5">
    <w:abstractNumId w:val="6"/>
  </w:num>
  <w:num w:numId="6">
    <w:abstractNumId w:val="5"/>
  </w:num>
  <w:num w:numId="7">
    <w:abstractNumId w:val="0"/>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ang P. Nguyen">
    <w15:presenceInfo w15:providerId="AD" w15:userId="S::f00345k@dartmouth.edu::9abac45e-e3f2-4fb8-8e56-bf9e76e56c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3C2"/>
    <w:rsid w:val="001903C2"/>
    <w:rsid w:val="00641361"/>
    <w:rsid w:val="00E70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0B0EF77-5C66-1C4A-8483-27BF9EA8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6052</Words>
  <Characters>34499</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Quang P. Nguyen</cp:lastModifiedBy>
  <cp:revision>2</cp:revision>
  <dcterms:created xsi:type="dcterms:W3CDTF">2021-11-19T22:06:00Z</dcterms:created>
  <dcterms:modified xsi:type="dcterms:W3CDTF">2021-11-19T22:31:00Z</dcterms:modified>
</cp:coreProperties>
</file>