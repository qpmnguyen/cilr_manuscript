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cILR: Competitive isometric log-ratio for taxonomic enrichment analysis</w:t>
      </w:r>
    </w:p>
    <w:p w:rsidR="00000000" w:rsidDel="00000000" w:rsidP="00000000" w:rsidRDefault="00000000" w:rsidRPr="00000000" w14:paraId="00000002">
      <w:pPr>
        <w:spacing w:after="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PCOMPBIOL-D-21-01648</w:t>
      </w:r>
    </w:p>
    <w:p w:rsidR="00000000" w:rsidDel="00000000" w:rsidP="00000000" w:rsidRDefault="00000000" w:rsidRPr="00000000" w14:paraId="00000003">
      <w:pPr>
        <w:spacing w:after="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Response to Reviewers</w:t>
      </w:r>
    </w:p>
    <w:p w:rsidR="00000000" w:rsidDel="00000000" w:rsidP="00000000" w:rsidRDefault="00000000" w:rsidRPr="00000000" w14:paraId="00000004">
      <w:pPr>
        <w:spacing w:after="120"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October 26</w:t>
      </w:r>
      <w:r w:rsidDel="00000000" w:rsidR="00000000" w:rsidRPr="00000000">
        <w:rPr>
          <w:rFonts w:ascii="Times New Roman" w:cs="Times New Roman" w:eastAsia="Times New Roman" w:hAnsi="Times New Roman"/>
          <w:sz w:val="22"/>
          <w:szCs w:val="22"/>
          <w:vertAlign w:val="superscript"/>
          <w:rtl w:val="0"/>
        </w:rPr>
        <w:t xml:space="preserve">th</w:t>
      </w:r>
      <w:r w:rsidDel="00000000" w:rsidR="00000000" w:rsidRPr="00000000">
        <w:rPr>
          <w:rFonts w:ascii="Times New Roman" w:cs="Times New Roman" w:eastAsia="Times New Roman" w:hAnsi="Times New Roman"/>
          <w:sz w:val="22"/>
          <w:szCs w:val="22"/>
          <w:rtl w:val="0"/>
        </w:rPr>
        <w:t xml:space="preserve">, 2021</w:t>
      </w:r>
    </w:p>
    <w:p w:rsidR="00000000" w:rsidDel="00000000" w:rsidP="00000000" w:rsidRDefault="00000000" w:rsidRPr="00000000" w14:paraId="00000005">
      <w:pPr>
        <w:spacing w:after="120" w:lineRule="auto"/>
        <w:rPr>
          <w:rFonts w:ascii="Times New Roman" w:cs="Times New Roman" w:eastAsia="Times New Roman" w:hAnsi="Times New Roman"/>
          <w:b w:val="1"/>
          <w:sz w:val="22"/>
          <w:szCs w:val="22"/>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greatly appreciate </w:t>
      </w:r>
      <w:ins w:author="Anne Hoen" w:id="0" w:date="2021-11-17T19:51:4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both of the thorough and insightful reviews of our manuscript.</w:t>
        </w:r>
      </w:ins>
      <w:del w:author="Anne Hoen" w:id="0" w:date="2021-11-17T19:51:4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all</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reviewers for taking time and effort to review our manuscript.</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w:t>
      </w:r>
      <w:ins w:author="Anne Hoen" w:id="1" w:date="2021-11-17T19:52: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think that you will find its quality much improved as a result of the changes we have made in response. </w:t>
        </w:r>
      </w:ins>
      <w:del w:author="Anne Hoen" w:id="1" w:date="2021-11-17T19:52: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found the comments incredibly insightful, which contributed significantly to improving the quality of the manuscript. </w:delText>
        </w:r>
        <w:commentRangeStart w:id="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Considering all suggestions, we have made </w:delText>
        </w:r>
      </w:del>
      <w:ins w:author="Rob Frost" w:id="2" w:date="2021-11-17T17:38:53Z">
        <w:del w:author="Anne Hoen" w:id="1" w:date="2021-11-17T19:52: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the </w:delText>
          </w:r>
        </w:del>
      </w:ins>
      <w:del w:author="Anne Hoen" w:id="1" w:date="2021-11-17T19:52: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improvements</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summarized below:</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ins w:author="Anne Hoen" w:id="3" w:date="2021-11-17T19:54:19Z">
        <w:commentRangeEnd w:id="0"/>
        <w:r w:rsidDel="00000000" w:rsidR="00000000" w:rsidRPr="00000000">
          <w:commentReference w:id="0"/>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Here we summarize the major changes, with point-by-point responses to each reviewer comment following. </w:t>
        </w:r>
      </w:ins>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adjusted the title of our manuscript to better reflect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proposal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and its relationship with existing methods.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ins w:author="Anne Hoen" w:id="4" w:date="2021-11-17T19:56:0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Throughout, we</w:t>
        </w:r>
      </w:ins>
      <w:del w:author="Anne Hoen" w:id="4" w:date="2021-11-17T19:56:0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have provided more clarity and precision in the language surrounding statistical concepts and results</w:t>
      </w:r>
      <w:ins w:author="Anne Hoen" w:id="5" w:date="2021-11-17T19:56:1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ins>
      <w:del w:author="Anne Hoen" w:id="5" w:date="2021-11-17T19:56:1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discussed in the manuscript. </w:delText>
        </w:r>
      </w:del>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When discussing our results, we provide additional context </w:t>
      </w:r>
      <w:ins w:author="Rob Frost" w:id="6" w:date="2021-11-17T17:42:2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w:t>
        </w:r>
      </w:ins>
      <w:del w:author="Rob Frost" w:id="6" w:date="2021-11-17T17:42:2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of</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our experimental conditions to ensure proper interpretation and avoid overstatements. </w:t>
      </w:r>
    </w:p>
    <w:p w:rsidR="00000000" w:rsidDel="00000000" w:rsidP="00000000" w:rsidRDefault="00000000" w:rsidRPr="00000000" w14:paraId="0000000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t>
      </w:r>
      <w:ins w:author="Anne Hoen" w:id="7" w:date="2021-11-19T13:36:4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improved </w:t>
        </w:r>
      </w:ins>
      <w:del w:author="Anne Hoen" w:id="7" w:date="2021-11-19T13:36:4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provided more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precision in the language surrounding the idea of zero-inflat</w:t>
      </w:r>
      <w:ins w:author="Rob Frost" w:id="8" w:date="2021-11-17T17:44:2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ion</w:t>
        </w:r>
      </w:ins>
      <w:del w:author="Rob Frost" w:id="8" w:date="2021-11-17T17:44:2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ed</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compositionality of microbiome data, highlighting the motivation behind our approach and the assumptions we’re making. </w:t>
      </w:r>
    </w:p>
    <w:p w:rsidR="00000000" w:rsidDel="00000000" w:rsidP="00000000" w:rsidRDefault="00000000" w:rsidRPr="00000000" w14:paraId="0000000B">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added more clarification on the motivation behind our procedure for adjusting inter-set correlation in our null hypothesis inference section. We emphasized the trade-off between type I error and power for enrichment analysis as a discovery tool and provided and clarified that the user can make the choice whether to adjust for correlation when using our method. </w:t>
      </w:r>
    </w:p>
    <w:p w:rsidR="00000000" w:rsidDel="00000000" w:rsidP="00000000" w:rsidRDefault="00000000" w:rsidRPr="00000000" w14:paraId="0000000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00" w:lineRule="auto"/>
        <w:ind w:left="720" w:right="0" w:hanging="360"/>
        <w:jc w:val="left"/>
        <w:rPr>
          <w:del w:author="Rob Frost" w:id="16" w:date="2021-11-17T17:52:15Z"/>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reorganized </w:t>
      </w:r>
      <w:ins w:author="Anne Hoen" w:id="9" w:date="2021-11-19T13:37:2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w:t>
        </w:r>
      </w:ins>
      <w:del w:author="Anne Hoen" w:id="9" w:date="2021-11-19T13:37:2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our</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manuscript to highlight our main contribution</w:t>
      </w:r>
      <w:ins w:author="Rob Frost" w:id="10" w:date="2021-11-17T17:45:5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is a new approach for set-based testing for relative abundance microbiome data. This organization is also motivated by </w:t>
      </w:r>
      <w:ins w:author="Anne Hoen" w:id="11" w:date="2021-11-19T13:37:4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work of </w:t>
        </w:r>
      </w:ins>
      <w:commentRangeStart w:id="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Geistlinger et al.</w:t>
      </w:r>
      <w:del w:author="Anne Hoen" w:id="12" w:date="2021-11-19T13:37:52Z">
        <w:commentRangeEnd w:id="2"/>
        <w:r w:rsidDel="00000000" w:rsidR="00000000" w:rsidRPr="00000000">
          <w:commentReference w:id="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del w:author="Anne Hoen" w:id="13" w:date="2021-11-19T13:37:5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paper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 benchmarking standards for gene set testing approaches as suggested by Reviewer 2. We </w:t>
      </w:r>
      <w:ins w:author="Rob Frost" w:id="14" w:date="2021-11-17T17:50:2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believe</w:t>
        </w:r>
      </w:ins>
      <w:del w:author="Rob Frost" w:id="14" w:date="2021-11-17T17:50:2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hope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reorganization of the manuscript will </w:t>
      </w:r>
      <w:del w:author="Rob Frost" w:id="15" w:date="2021-11-17T17:50: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also</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make it easier to follow</w:t>
      </w:r>
      <w:ins w:author="Rob Frost" w:id="16" w:date="2021-11-17T17:52:1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by eliminating redundant material and consolidating the presentation of results.</w:t>
        </w:r>
      </w:ins>
      <w:del w:author="Rob Frost" w:id="16" w:date="2021-11-17T17:52:1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and not fractured in three parts, as Reviewer 1 has pointed out. </w:delText>
        </w:r>
      </w:del>
    </w:p>
    <w:p w:rsidR="00000000" w:rsidDel="00000000" w:rsidP="00000000" w:rsidRDefault="00000000" w:rsidRPr="00000000" w14:paraId="0000000D">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Change w:author="Rob Frost" w:id="19" w:date="2021-11-17T17:52:15Z">
            <w:rPr>
              <w:rFonts w:ascii="Times New Roman" w:cs="Times New Roman" w:eastAsia="Times New Roman" w:hAnsi="Times New Roman"/>
              <w:b w:val="0"/>
              <w:i w:val="0"/>
              <w:smallCaps w:val="0"/>
              <w:strike w:val="0"/>
              <w:color w:val="000000"/>
              <w:sz w:val="22"/>
              <w:szCs w:val="22"/>
              <w:u w:val="none"/>
              <w:shd w:fill="auto" w:val="clear"/>
              <w:vertAlign w:val="baseline"/>
            </w:rPr>
          </w:rPrChange>
        </w:rPr>
        <w:pPrChange w:author="Rob Frost" w:id="0" w:date="2021-11-17T17:52:15Z">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pPr>
        </w:pPrChange>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agree with Reviewer 1 that enrichment analysis is </w:t>
      </w:r>
      <w:ins w:author="Rob Frost" w:id="17" w:date="2021-11-17T17:48:5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equivalent to differential</w:t>
        </w:r>
      </w:ins>
      <w:del w:author="Rob Frost" w:id="17" w:date="2021-11-17T17:48:5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equivalent differential</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abundance for sets and have grouped the “single-sample enrichment testing” and “differential abundance analysis” into one section titled “enrichment analysis”. The “single-sample enrichment testing”</w:t>
      </w:r>
      <w:ins w:author="Rob Frost" w:id="18" w:date="2021-11-17T17:49:2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section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 now referred to as “Inference at the sample level” while the differential abundance section is now titled “Inference at the population level”. </w:t>
      </w:r>
    </w:p>
    <w:p w:rsidR="00000000" w:rsidDel="00000000" w:rsidP="00000000" w:rsidRDefault="00000000" w:rsidRPr="00000000" w14:paraId="0000000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added additional evaluations on the real data set for </w:t>
      </w:r>
      <w:ins w:author="Rob Frost" w:id="20" w:date="2021-11-17T17:53:2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w:t>
        </w:r>
      </w:ins>
      <w:del w:author="Rob Frost" w:id="20" w:date="2021-11-17T17:53:2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all</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“single sample enrichment testing” section which are: </w:t>
      </w:r>
      <w:commentRangeStart w:id="3"/>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random [gene] sets and label permutation. We added the random [gene] set analyses for the real data portion of the “differential abundance analysis” section</w:t>
      </w:r>
      <w:commentRangeEnd w:id="3"/>
      <w:r w:rsidDel="00000000" w:rsidR="00000000" w:rsidRPr="00000000">
        <w:commentReference w:id="3"/>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These additional analyses were motivated by Geistlinger et al. Consequently, we have moved the simulation results for this section to the supplement</w:t>
      </w:r>
      <w:del w:author="Anne Hoen" w:id="21" w:date="2021-11-19T13:39:3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al</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300" w:lineRule="auto"/>
        <w:ind w:left="2160" w:right="0" w:hanging="18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the new section </w:t>
      </w:r>
      <w:commentRangeStart w:id="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“Inference at the population level”</w:t>
      </w:r>
      <w:commentRangeEnd w:id="5"/>
      <w:r w:rsidDel="00000000" w:rsidR="00000000" w:rsidRPr="00000000">
        <w:commentReference w:id="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commentRangeStart w:id="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are still retaining </w:t>
      </w:r>
      <w:commentRangeEnd w:id="6"/>
      <w:r w:rsidDel="00000000" w:rsidR="00000000" w:rsidRPr="00000000">
        <w:commentReference w:id="6"/>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analysis with respect to traditional differential abundance methods (i.e., corncob and DESeq2) </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also added a new section </w:t>
      </w:r>
      <w:commentRangeStart w:id="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parallel </w:t>
      </w:r>
      <w:commentRangeEnd w:id="7"/>
      <w:r w:rsidDel="00000000" w:rsidR="00000000" w:rsidRPr="00000000">
        <w:commentReference w:id="7"/>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“enrichment analysis” titled “downstream analysis” where we would expand on using our single sample scores for disease prediction (the “disease prediction” section). </w:t>
      </w:r>
      <w:commentRangeStart w:id="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also added a new section on “ordination analyses” using our single sample scores.</w:t>
      </w:r>
      <w:commentRangeEnd w:id="8"/>
      <w:r w:rsidDel="00000000" w:rsidR="00000000" w:rsidRPr="00000000">
        <w:commentReference w:id="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300" w:lineRule="auto"/>
        <w:ind w:left="144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w:t>
      </w:r>
      <w:ins w:author="Rob Frost" w:id="22" w:date="2021-11-17T17:56:0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revised </w:t>
        </w:r>
      </w:ins>
      <w:del w:author="Rob Frost" w:id="22" w:date="2021-11-17T17:56:0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added in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discussion section </w:t>
      </w:r>
      <w:ins w:author="Rob Frost" w:id="23" w:date="2021-11-17T17:56:1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highlight the </w:t>
        </w:r>
      </w:ins>
      <w:del w:author="Rob Frost" w:id="23" w:date="2021-11-17T17:56:1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the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difficulty of evaluating power/phenotypic relevance of </w:t>
      </w:r>
      <w:del w:author="Rob Frost" w:id="24" w:date="2021-11-17T17:56:5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the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enrichment methods and </w:t>
      </w:r>
      <w:ins w:author="Rob Frost" w:id="25" w:date="2021-11-17T17:57:0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w:t>
        </w:r>
      </w:ins>
      <w:del w:author="Rob Frost" w:id="25" w:date="2021-11-17T17:57:0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clarif</w:t>
      </w:r>
      <w:ins w:author="Rob Frost" w:id="26" w:date="2021-11-17T17:57:0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w:t>
        </w:r>
      </w:ins>
      <w:del w:author="Rob Frost" w:id="26" w:date="2021-11-17T17:57:0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ication</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del w:author="Rob Frost" w:id="27" w:date="2021-11-17T17:57:1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about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how our evaluation data set can</w:t>
      </w:r>
      <w:ins w:author="Rob Frost" w:id="28" w:date="2021-11-17T17:57:2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commentRangeStart w:id="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 used to</w:t>
        </w:r>
      </w:ins>
      <w:del w:author="Rob Frost" w:id="28" w:date="2021-11-17T17:57:2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start to </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w:delText>
        </w:r>
      </w:del>
      <w:del w:author="Rob Frost" w:id="29" w:date="2021-11-17T17:57:2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chieve thos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 </w:t>
      </w:r>
      <w:ins w:author="Rob Frost" w:id="30" w:date="2021-11-17T17:57:3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address those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goals. </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del w:author="Rob Frost" w:id="41" w:date="2021-11-17T17:59:33Z"/>
          <w:rFonts w:ascii="Times New Roman" w:cs="Times New Roman" w:eastAsia="Times New Roman" w:hAnsi="Times New Roman"/>
          <w:b w:val="0"/>
          <w:i w:val="0"/>
          <w:smallCaps w:val="0"/>
          <w:strike w:val="0"/>
          <w:color w:val="000000"/>
          <w:sz w:val="22"/>
          <w:szCs w:val="22"/>
          <w:u w:val="none"/>
          <w:shd w:fill="auto" w:val="clear"/>
          <w:vertAlign w:val="baseline"/>
        </w:rPr>
      </w:pPr>
      <w:ins w:author="Rob Frost" w:id="31" w:date="2021-11-17T17:58:1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believe t</w:t>
        </w:r>
      </w:ins>
      <w:del w:author="Rob Frost" w:id="31" w:date="2021-11-17T17:58:1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hese changes </w:t>
      </w:r>
      <w:ins w:author="Anne Hoen" w:id="32" w:date="2021-11-19T13:42:2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response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reviewer comments </w:t>
        </w:r>
      </w:ins>
      <w:ins w:author="Rob Frost" w:id="33" w:date="2021-11-17T17:58:2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made</w:t>
        </w:r>
      </w:ins>
      <w:del w:author="Rob Frost" w:id="33" w:date="2021-11-17T17:58:2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will make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manuscript more focused and </w:t>
      </w:r>
      <w:ins w:author="Rob Frost" w:id="34" w:date="2021-11-17T17:58:3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better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aligned with previous </w:t>
      </w:r>
      <w:ins w:author="Rob Frost" w:id="35" w:date="2021-11-17T17:58:3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benchmarking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standards</w:t>
      </w:r>
      <w:del w:author="Rob Frost" w:id="36" w:date="2021-11-17T17:58:4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of benchmarking similar methods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while additionally provid</w:t>
      </w:r>
      <w:ins w:author="Rob Frost" w:id="37" w:date="2021-11-17T17:58:5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ing</w:t>
        </w:r>
      </w:ins>
      <w:del w:author="Rob Frost" w:id="37" w:date="2021-11-17T17:58:5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ed</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needed clarity and precision of language around complex statistical terminology. </w:t>
      </w:r>
      <w:ins w:author="Anne Hoen" w:id="38" w:date="2021-11-19T13:41:1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revisions also</w:t>
        </w:r>
      </w:ins>
      <w:del w:author="Anne Hoen" w:id="38" w:date="2021-11-19T13:41:1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It will also</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highlight the </w:t>
      </w:r>
      <w:ins w:author="Rob Frost" w:id="39" w:date="2021-11-17T17:59:2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contribution of the manuscript</w:t>
      </w:r>
      <w:ins w:author="Rob Frost" w:id="40" w:date="2021-11-17T17:59:2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which is fundamentally a single sample set enrichment analysis approach (in the same vein as ssGSEA). </w:t>
      </w:r>
      <w:del w:author="Rob Frost" w:id="41" w:date="2021-11-17T17:59:3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We hope these changes have addressed the concerns raised by both reviewers.  </w:delText>
        </w:r>
      </w:del>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0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pacing w:after="120" w:lineRule="auto"/>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Reviewer 1: </w:t>
      </w:r>
    </w:p>
    <w:p w:rsidR="00000000" w:rsidDel="00000000" w:rsidP="00000000" w:rsidRDefault="00000000" w:rsidRPr="00000000" w14:paraId="00000016">
      <w:pPr>
        <w:spacing w:after="120" w:lineRule="auto"/>
        <w:rPr>
          <w:rFonts w:ascii="Times New Roman" w:cs="Times New Roman" w:eastAsia="Times New Roman" w:hAnsi="Times New Roman"/>
          <w:b w:val="1"/>
          <w:color w:val="ff0000"/>
          <w:sz w:val="22"/>
          <w:szCs w:val="22"/>
          <w:u w:val="single"/>
        </w:rPr>
      </w:pPr>
      <w:r w:rsidDel="00000000" w:rsidR="00000000" w:rsidRPr="00000000">
        <w:rPr>
          <w:rFonts w:ascii="Times New Roman" w:cs="Times New Roman" w:eastAsia="Times New Roman" w:hAnsi="Times New Roman"/>
          <w:color w:val="ff0000"/>
          <w:sz w:val="22"/>
          <w:szCs w:val="22"/>
          <w:u w:val="single"/>
          <w:rtl w:val="0"/>
        </w:rPr>
        <w:t xml:space="preserve">Summary</w:t>
      </w:r>
      <w:r w:rsidDel="00000000" w:rsidR="00000000" w:rsidRPr="00000000">
        <w:rPr>
          <w:rtl w:val="0"/>
        </w:rPr>
      </w:r>
    </w:p>
    <w:p w:rsidR="00000000" w:rsidDel="00000000" w:rsidP="00000000" w:rsidRDefault="00000000" w:rsidRPr="00000000" w14:paraId="00000017">
      <w:pPr>
        <w:spacing w:after="120"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In this manuscript Nguyen et al propose cILR for a set-enrichment-like analysis of microbiome sequencing data. This is a scale invariant alternative to the more standard (and problematic) approach of applying GSEA to DESeq2 output or other such approaches. Overall, it’s a nice idea and is fairly well executed. The statistical analysis is largely appropriate, and it could be a nice contribution. My largest comments relate to the lack of precision in the authors' writing, the extent of the authors claims, and the authors handling of zeros and count variation.</w:t>
      </w:r>
    </w:p>
    <w:p w:rsidR="00000000" w:rsidDel="00000000" w:rsidP="00000000" w:rsidRDefault="00000000" w:rsidRPr="00000000" w14:paraId="00000018">
      <w:pPr>
        <w:spacing w:after="12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 greatly appreciate </w:t>
      </w:r>
      <w:ins w:author="Anne Hoen" w:id="42" w:date="2021-11-19T13:42:49Z">
        <w:r w:rsidDel="00000000" w:rsidR="00000000" w:rsidRPr="00000000">
          <w:rPr>
            <w:rFonts w:ascii="Times New Roman" w:cs="Times New Roman" w:eastAsia="Times New Roman" w:hAnsi="Times New Roman"/>
            <w:color w:val="000000"/>
            <w:sz w:val="22"/>
            <w:szCs w:val="22"/>
            <w:rtl w:val="0"/>
          </w:rPr>
          <w:t xml:space="preserve">the </w:t>
        </w:r>
      </w:ins>
      <w:r w:rsidDel="00000000" w:rsidR="00000000" w:rsidRPr="00000000">
        <w:rPr>
          <w:rFonts w:ascii="Times New Roman" w:cs="Times New Roman" w:eastAsia="Times New Roman" w:hAnsi="Times New Roman"/>
          <w:color w:val="000000"/>
          <w:sz w:val="22"/>
          <w:szCs w:val="22"/>
          <w:rtl w:val="0"/>
        </w:rPr>
        <w:t xml:space="preserve">reviewer</w:t>
      </w:r>
      <w:ins w:author="Anne Hoen" w:id="43" w:date="2021-11-19T13:42:47Z">
        <w:r w:rsidDel="00000000" w:rsidR="00000000" w:rsidRPr="00000000">
          <w:rPr>
            <w:rFonts w:ascii="Times New Roman" w:cs="Times New Roman" w:eastAsia="Times New Roman" w:hAnsi="Times New Roman"/>
            <w:color w:val="000000"/>
            <w:sz w:val="22"/>
            <w:szCs w:val="22"/>
            <w:rtl w:val="0"/>
          </w:rPr>
          <w:t xml:space="preserve">’s</w:t>
        </w:r>
      </w:ins>
      <w:del w:author="Anne Hoen" w:id="43" w:date="2021-11-19T13:42:47Z">
        <w:r w:rsidDel="00000000" w:rsidR="00000000" w:rsidRPr="00000000">
          <w:rPr>
            <w:rFonts w:ascii="Times New Roman" w:cs="Times New Roman" w:eastAsia="Times New Roman" w:hAnsi="Times New Roman"/>
            <w:color w:val="000000"/>
            <w:sz w:val="22"/>
            <w:szCs w:val="22"/>
            <w:rtl w:val="0"/>
          </w:rPr>
          <w:delText xml:space="preserve"> 1’s</w:delText>
        </w:r>
      </w:del>
      <w:r w:rsidDel="00000000" w:rsidR="00000000" w:rsidRPr="00000000">
        <w:rPr>
          <w:rFonts w:ascii="Times New Roman" w:cs="Times New Roman" w:eastAsia="Times New Roman" w:hAnsi="Times New Roman"/>
          <w:color w:val="000000"/>
          <w:sz w:val="22"/>
          <w:szCs w:val="22"/>
          <w:rtl w:val="0"/>
        </w:rPr>
        <w:t xml:space="preserve"> detailed comments and suggestions for improving the manuscript. We have made various changes to the manuscript to </w:t>
      </w:r>
      <w:del w:author="Rob Frost" w:id="44" w:date="2021-11-17T18:36:58Z">
        <w:r w:rsidDel="00000000" w:rsidR="00000000" w:rsidRPr="00000000">
          <w:rPr>
            <w:rFonts w:ascii="Times New Roman" w:cs="Times New Roman" w:eastAsia="Times New Roman" w:hAnsi="Times New Roman"/>
            <w:color w:val="000000"/>
            <w:sz w:val="22"/>
            <w:szCs w:val="22"/>
            <w:rtl w:val="0"/>
          </w:rPr>
          <w:delText xml:space="preserve">add further</w:delText>
        </w:r>
      </w:del>
      <w:r w:rsidDel="00000000" w:rsidR="00000000" w:rsidRPr="00000000">
        <w:rPr>
          <w:rFonts w:ascii="Times New Roman" w:cs="Times New Roman" w:eastAsia="Times New Roman" w:hAnsi="Times New Roman"/>
          <w:color w:val="000000"/>
          <w:sz w:val="22"/>
          <w:szCs w:val="22"/>
          <w:rtl w:val="0"/>
        </w:rPr>
        <w:t xml:space="preserve"> </w:t>
      </w:r>
      <w:ins w:author="Rob Frost" w:id="45" w:date="2021-11-17T18:37:03Z">
        <w:r w:rsidDel="00000000" w:rsidR="00000000" w:rsidRPr="00000000">
          <w:rPr>
            <w:rFonts w:ascii="Times New Roman" w:cs="Times New Roman" w:eastAsia="Times New Roman" w:hAnsi="Times New Roman"/>
            <w:color w:val="000000"/>
            <w:sz w:val="22"/>
            <w:szCs w:val="22"/>
            <w:rtl w:val="0"/>
          </w:rPr>
          <w:t xml:space="preserve">clarify</w:t>
        </w:r>
      </w:ins>
      <w:del w:author="Rob Frost" w:id="45" w:date="2021-11-17T18:37:03Z">
        <w:r w:rsidDel="00000000" w:rsidR="00000000" w:rsidRPr="00000000">
          <w:rPr>
            <w:rFonts w:ascii="Times New Roman" w:cs="Times New Roman" w:eastAsia="Times New Roman" w:hAnsi="Times New Roman"/>
            <w:color w:val="000000"/>
            <w:sz w:val="22"/>
            <w:szCs w:val="22"/>
            <w:rtl w:val="0"/>
          </w:rPr>
          <w:delText xml:space="preserve">clarification to</w:delText>
        </w:r>
      </w:del>
      <w:r w:rsidDel="00000000" w:rsidR="00000000" w:rsidRPr="00000000">
        <w:rPr>
          <w:rFonts w:ascii="Times New Roman" w:cs="Times New Roman" w:eastAsia="Times New Roman" w:hAnsi="Times New Roman"/>
          <w:color w:val="000000"/>
          <w:sz w:val="22"/>
          <w:szCs w:val="22"/>
          <w:rtl w:val="0"/>
        </w:rPr>
        <w:t xml:space="preserve"> the concepts we are advancing, </w:t>
      </w:r>
      <w:ins w:author="Rob Frost" w:id="46" w:date="2021-11-17T18:37:11Z">
        <w:r w:rsidDel="00000000" w:rsidR="00000000" w:rsidRPr="00000000">
          <w:rPr>
            <w:rFonts w:ascii="Times New Roman" w:cs="Times New Roman" w:eastAsia="Times New Roman" w:hAnsi="Times New Roman"/>
            <w:color w:val="000000"/>
            <w:sz w:val="22"/>
            <w:szCs w:val="22"/>
            <w:rtl w:val="0"/>
          </w:rPr>
          <w:t xml:space="preserve">and provide</w:t>
        </w:r>
      </w:ins>
      <w:del w:author="Rob Frost" w:id="46" w:date="2021-11-17T18:37:11Z">
        <w:r w:rsidDel="00000000" w:rsidR="00000000" w:rsidRPr="00000000">
          <w:rPr>
            <w:rFonts w:ascii="Times New Roman" w:cs="Times New Roman" w:eastAsia="Times New Roman" w:hAnsi="Times New Roman"/>
            <w:color w:val="000000"/>
            <w:sz w:val="22"/>
            <w:szCs w:val="22"/>
            <w:rtl w:val="0"/>
          </w:rPr>
          <w:delText xml:space="preserve">as well as providing</w:delText>
        </w:r>
      </w:del>
      <w:r w:rsidDel="00000000" w:rsidR="00000000" w:rsidRPr="00000000">
        <w:rPr>
          <w:rFonts w:ascii="Times New Roman" w:cs="Times New Roman" w:eastAsia="Times New Roman" w:hAnsi="Times New Roman"/>
          <w:color w:val="000000"/>
          <w:sz w:val="22"/>
          <w:szCs w:val="22"/>
          <w:rtl w:val="0"/>
        </w:rPr>
        <w:t xml:space="preserve"> more context while interpreting our results to avoid confusion. In the following sections</w:t>
      </w:r>
      <w:ins w:author="Rob Frost" w:id="47" w:date="2021-11-17T18:37:38Z">
        <w:r w:rsidDel="00000000" w:rsidR="00000000" w:rsidRPr="00000000">
          <w:rPr>
            <w:rFonts w:ascii="Times New Roman" w:cs="Times New Roman" w:eastAsia="Times New Roman" w:hAnsi="Times New Roman"/>
            <w:color w:val="000000"/>
            <w:sz w:val="22"/>
            <w:szCs w:val="22"/>
            <w:rtl w:val="0"/>
          </w:rPr>
          <w:t xml:space="preserve">,</w:t>
        </w:r>
      </w:ins>
      <w:r w:rsidDel="00000000" w:rsidR="00000000" w:rsidRPr="00000000">
        <w:rPr>
          <w:rFonts w:ascii="Times New Roman" w:cs="Times New Roman" w:eastAsia="Times New Roman" w:hAnsi="Times New Roman"/>
          <w:color w:val="000000"/>
          <w:sz w:val="22"/>
          <w:szCs w:val="22"/>
          <w:rtl w:val="0"/>
        </w:rPr>
        <w:t xml:space="preserve"> we provide detailed responses to each of the reviewer’s concerns. </w:t>
      </w:r>
    </w:p>
    <w:p w:rsidR="00000000" w:rsidDel="00000000" w:rsidP="00000000" w:rsidRDefault="00000000" w:rsidRPr="00000000" w14:paraId="00000019">
      <w:pPr>
        <w:spacing w:after="120" w:lineRule="auto"/>
        <w:rPr>
          <w:rFonts w:ascii="Times New Roman" w:cs="Times New Roman" w:eastAsia="Times New Roman" w:hAnsi="Times New Roman"/>
          <w:color w:val="ff0000"/>
          <w:sz w:val="22"/>
          <w:szCs w:val="22"/>
          <w:u w:val="single"/>
        </w:rPr>
      </w:pPr>
      <w:r w:rsidDel="00000000" w:rsidR="00000000" w:rsidRPr="00000000">
        <w:rPr>
          <w:rFonts w:ascii="Times New Roman" w:cs="Times New Roman" w:eastAsia="Times New Roman" w:hAnsi="Times New Roman"/>
          <w:color w:val="ff0000"/>
          <w:sz w:val="22"/>
          <w:szCs w:val="22"/>
          <w:u w:val="single"/>
          <w:rtl w:val="0"/>
        </w:rPr>
        <w:t xml:space="preserve">Detailed Comments</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Precision of Writing:</w:t>
      </w:r>
    </w:p>
    <w:p w:rsidR="00000000" w:rsidDel="00000000" w:rsidP="00000000" w:rsidRDefault="00000000" w:rsidRPr="00000000" w14:paraId="0000001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The authors repeatedly state this data is "compositional" or "strictly compositional". First, what is "strictly compositional" is there non-strictly compositional data? Second, the data is clearly not compositional; this is a cliche that has been amplified in the literature and is incorrect. The data is count data, it has zeros and is integer valued, both of those features are in strict contrast to the standard definition of compositional data (i.e., positive multivariate continuous data that sums to a constant value and typically is an open set excluding zero to avoid issues with log-ratio transforms). This distinction is non-trivial as the direct application of log-ratio transforms to this data is poorly motivated in this case and fraught with problems (See later comments on handling of the data).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10"/>
      <w:commentRangeStart w:id="1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would like to thank the reviewer </w:t>
      </w:r>
      <w:commentRangeEnd w:id="10"/>
      <w:r w:rsidDel="00000000" w:rsidR="00000000" w:rsidRPr="00000000">
        <w:commentReference w:id="10"/>
      </w:r>
      <w:commentRangeEnd w:id="11"/>
      <w:r w:rsidDel="00000000" w:rsidR="00000000" w:rsidRPr="00000000">
        <w:commentReference w:id="11"/>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the comments with respect to the clarity </w:t>
      </w:r>
      <w:ins w:author="Anne Hoen" w:id="48" w:date="2021-11-19T13:43:2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claims around the compositional nature of the data. We agree that the terminology used in the manuscript can be confusing, and we provide some commentary below with regards to our thought process on framing the issue around compositional data. This is also a response to the comment from the reviewer below with regards to the statement about the constraints of the sequencing instrument making sequencing data compositional.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agree with the reviewer that we cannot get absolute abundances of features measured via sequencing data and that count data alone is not compositional according to Aitchison’s definition [1]. However, despite efforts to sequence equimolar amounts of DNA as the reviewer noted, the total number of sequences per sample (i.e., library size) still varies significantly across samples [2,3] and requires applying normalization approaches to ensure that abundances can be compared across samples [4]. The most used normalization approach is to transform counts into proportions using the total library size per sample as the denominator. Even though some researchers suggest using existing methods in the gene expression literature [5], some of the assumptions that underlie these approaches might not match that of microbiome data. For example, DESeq2’s median of ratios method (in the function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estimateSizeFactors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assumes that the majority of genes do not differ in expression levels across samples. Other studies have also empirically compared different normalization methods, where transformation to proportion is usually the best choice [6]. As such, we mistakenly use the term “strictly compositional” to refer to the fact that microbiome sequencing data, unlike other sequencing data sets, generally prefers a transformation to proportions prior to analysis. </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case where researchers transform count data into proportions, then the data becomes composition</w:t>
      </w:r>
      <w:ins w:author="Rob Frost" w:id="49" w:date="2021-11-17T19:14:5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as a sum constraint has been imposed. Even though there are zeroes in the composition which does not fit Aitchison’s definition, the imposed sum to one constraint still induces spurious negative correlation between the variables, where log-ratio based methods are well motivated as solutions [2]. Our approach is conceptually a log-ratio based method for aggregating compositional variables. This concept is not novel as it has been advanced prior by the original authors of the ILR transformation [7], where it was termed as balances between groups of parts. Our contribution is towards specifying </w:t>
      </w:r>
      <w:commentRangeStart w:id="1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“groups” that has a specific interpretation similar</w:t>
      </w:r>
      <w:commentRangeEnd w:id="12"/>
      <w:r w:rsidDel="00000000" w:rsidR="00000000" w:rsidRPr="00000000">
        <w:commentReference w:id="12"/>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that of the competitive null hypothesis in the gene set testing literature.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hope that the discussion above has </w:t>
      </w:r>
      <w:ins w:author="Rob Frost" w:id="50" w:date="2021-11-17T19:16:1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clarified</w:t>
        </w:r>
      </w:ins>
      <w:del w:author="Rob Frost" w:id="50" w:date="2021-11-17T19:16:1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made it clearer</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statistical motivation</w:t>
      </w:r>
      <w:del w:author="Rob Frost" w:id="51" w:date="2021-11-17T19:16:2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of our approach. We have restructured the introduction section of the manuscript to reflect this and have amended certain</w:t>
      </w:r>
      <w:ins w:author="Rob Frost" w:id="52" w:date="2021-11-17T19:16:4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pote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ntially confusing</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terms </w:t>
      </w:r>
      <w:del w:author="Rob Frost" w:id="53" w:date="2021-11-17T19:16:3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that </w:delText>
        </w:r>
      </w:del>
      <w:ins w:author="Rob Frost" w:id="53" w:date="2021-11-17T19:16:39Z">
        <w:del w:author="Rob Frost" w:id="53" w:date="2021-11-17T19:16:3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are confusing</w:delText>
          </w:r>
        </w:del>
      </w:ins>
      <w:del w:author="Rob Frost" w:id="53" w:date="2021-11-17T19:16:3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is confusing</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such as “strictly compositional” (lines X-Y).     </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What the authors propose is not an ILR transform. Unless I am mistaken, there is no constraint on the matrix A such that the coordinate system is cartesian with an orthonormal basis. In fact, if k does not equal p-1 then it cannot possibly be isomorphic let alone isometric with respect to the Aitchison metric. Unless I am mistaken, the authors should change the name of their method and modify their discussion to be more accurate. I would relate this method is not an ILR transform but it is very similar to phylofactor which takes a similar approach (in phylofactor set membership is dictated by the topology of the tree).</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agree with the reviewer that the method itself is not an ILR transform (as it did not propose a novel binary partition such as PhILR [8] ) and was </w:t>
      </w:r>
      <w:ins w:author="Rob Frost" w:id="54" w:date="2021-11-17T19:17:4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therefore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mislabeled. Our approach still leverages the concept of balances between groups of compositional parts related to the ILR transformation as advanced by the original authors [7]. As such, our approach will be renamed “Competitive compositional balances for taxonomic enrichment analysis” (CBEA). We hope that this </w:t>
      </w:r>
      <w:ins w:author="Rob Frost" w:id="55" w:date="2021-11-17T19:18:0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new </w:t>
        </w:r>
      </w:ins>
      <w:del w:author="Rob Frost" w:id="55" w:date="2021-11-17T19:18:0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re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name more clearly reflects the specific advances our method is proposing. For the remainder of this response, we</w:t>
      </w:r>
      <w:ins w:author="Rob Frost" w:id="56" w:date="2021-11-17T19:18:1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will</w:t>
        </w:r>
      </w:ins>
      <w:del w:author="Rob Frost" w:id="56" w:date="2021-11-17T19:18:1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’re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still </w:t>
      </w:r>
      <w:ins w:author="Rob Frost" w:id="57" w:date="2021-11-17T19:18:2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w:t>
        </w:r>
      </w:ins>
      <w:del w:author="Rob Frost" w:id="57" w:date="2021-11-17T19:18:2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referring</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the approach as cILR for clarity</w:t>
      </w:r>
      <w:del w:author="Rob Frost" w:id="58" w:date="2021-11-17T19:18:2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purposes</w:delText>
        </w:r>
      </w:del>
      <w:ins w:author="Anne Hoen" w:id="59" w:date="2021-11-19T13:49:2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though</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have changed the naming throughout the manuscript</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The authors state that the "data is zero-inflated" this is another cliche that I would encourage the authors to remove. Zero-inflation is a particular family of models for these zeros not a objective characteristic of the data. Simply saying there are many zeros would likely suffice in this article. They could argue that the data generating mechanism is well represented by a zero-inflation process, but this has been called into question (see Silverman et al. Naught all zeros in sequence count data are the same.)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agree with the reviewer that the term “zero-inflated” should be used in reference to the specific class of models instead of a</w:t>
      </w:r>
      <w:ins w:author="Rob Frost" w:id="60" w:date="2021-11-17T19:19:0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 a</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ins w:author="Rob Frost" w:id="61" w:date="2021-11-17T19:19:1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catch-all</w:t>
        </w:r>
      </w:ins>
      <w:del w:author="Rob Frost" w:id="61" w:date="2021-11-17T19:19:1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catch all</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term for a characteristic of the data. Since we are agnostic to the mechanism behind the </w:t>
      </w:r>
      <w:ins w:author="Rob Frost" w:id="62" w:date="2021-11-17T19:19:2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generation of zero values</w:t>
        </w:r>
      </w:ins>
      <w:del w:author="Rob Frost" w:id="62" w:date="2021-11-17T19:19:2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zero-inflation</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process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have amended the article to use “zero abundant” or “sparse”</w:t>
      </w:r>
      <w:ins w:author="Rob Frost" w:id="63" w:date="2021-11-17T19:19:51Z">
        <w:del w:author="Rob Frost" w:id="63" w:date="2021-11-17T19:19:5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to</w:delText>
          </w:r>
        </w:del>
      </w:ins>
      <w:del w:author="Rob Frost" w:id="63" w:date="2021-11-17T19:19:5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which hopefully is better at distinguish</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ing</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the two concepts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commentRangeStart w:id="13"/>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The</w:t>
      </w:r>
      <w:commentRangeEnd w:id="13"/>
      <w:r w:rsidDel="00000000" w:rsidR="00000000" w:rsidRPr="00000000">
        <w:commentReference w:id="13"/>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 authors state that the data is compositional because the number of reads obtained is constrained by the sequencing instrument. Would an instrument that didn't have this constraint lead to "non-compositional data"? This seems unlikely. For example, standard equimolar pooling protocols explicitly dilute concentrated DNA from each sample to try to equalize sequencing depth. It’s not just an issue of the sequencer. Even sampling from an environment (e.g., taking 5 grams of stool from a larger stool sample) loses the notion of absolute abundance.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agree with the reviewer that the terminology is confusing and have added additional clarity to the manuscript. We have provided a more comprehensive response on the issue of the compositional nature of microbiome data in the above section (response to first comment), which we</w:t>
      </w:r>
      <w:ins w:author="Rob Frost" w:id="64" w:date="2021-11-17T19:30:3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believe also addresses the</w:t>
        </w:r>
      </w:ins>
      <w:del w:author="Rob Frost" w:id="64" w:date="2021-11-17T19:30:3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hope also answers some of the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issues raised in this comment. </w:t>
      </w:r>
    </w:p>
    <w:p w:rsidR="00000000" w:rsidDel="00000000" w:rsidP="00000000" w:rsidRDefault="00000000" w:rsidRPr="00000000" w14:paraId="0000002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The GSEA method cited on line 51 is not a random-walk like statistic. I think it may be a Brownian bridge but its constrained to be zero at either end -- not a random walk.</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thank the reviewer for the clarification. The “random-walk like statistic” phrase has been clarified and amended in the introduction section (lines X – Y).  </w:t>
      </w:r>
    </w:p>
    <w:p w:rsidR="00000000" w:rsidDel="00000000" w:rsidP="00000000" w:rsidRDefault="00000000" w:rsidRPr="00000000" w14:paraId="0000002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Between lines 73 and 85 the authors do not properly motivate the multiplicative rather than additive amalgamation. They mention the downsides of the "naive summation-based method" but this is unclear. From later in the manuscript I gather that this statement reflects the perturbation invariance of multiplicative amalgamation: given that some have argued that measurement bias can be modeled as a constant compositional perturbation. This needs to be made explicit. There is no inherent downside of summation (i.e., additive amalgamation) - its a modeling choice and it is not "naive".</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commentRangeStart w:id="14"/>
      <w:commentRangeStart w:id="1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agree with the reviewer t</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hat labelling additive amalgamation as “naïve” is a mischaracterization. We have reworked the introduction section (lines X – Y) to highlight the differences more clearly between product and sum-based aggregations and provide a robust justification for our approach. </w:t>
      </w:r>
    </w:p>
    <w:p w:rsidR="00000000" w:rsidDel="00000000" w:rsidP="00000000" w:rsidRDefault="00000000" w:rsidRPr="00000000" w14:paraId="0000002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The authors mention "adjusting for correlation" multiple times throughout the manuscript yet the motivation is not properly clarified. The best I can guess is that they are saying that they need to modify the null-hypothesis to account for a trivial case where something looks differential expressed or set enriched when really it’s just due to the correlation structure between taxa. That said, I think there are many potential sources of confusion that the authors should clarify. Couldn't set enrichment be reflected in those correlations? Isn't the correlations actually a non-trivial part of what the authors are trying to model? In other words if a set of microbes is highly correlated wouldn't that be a sign that that set is potentially enriched or de-enriched? I don't think I understand this point completely but I think it is likely non-trivial. I would encourage the authors to clarify the role of correlation.</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ins w:author="Anne Hoen" w:id="65" w:date="2021-11-19T13:53:33Z">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We thank the reviewer for pointing out</w:t>
        </w:r>
      </w:ins>
      <w:del w:author="Anne Hoen" w:id="65" w:date="2021-11-19T13:53:3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We agree with the reviewer</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the motivation behind “adjusting for correlation” was not clearly communicated in the manuscript. We have amended the “Statistical properties” section to provide more commentary on this concept (lines X-Y).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Additionally, we agree with the reviewer that there are situations where highly correlated sets are biologically relevant. As such, we have provided more commentary in the same section (lines X-Y) with regards to that issue and have left the decision whether to adjust for correlation to the user. This also supports the notion (as also recommended by reviewer 2) that set-based analysis is </w:t>
      </w:r>
      <w:ins w:author="Rob Frost" w:id="66" w:date="2021-11-17T19:31:3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usually </w:t>
        </w:r>
      </w:ins>
      <w:del w:author="Rob Frost" w:id="66" w:date="2021-11-17T19:31:3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also</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exploratory </w:t>
      </w:r>
      <w:ins w:author="Rob Frost" w:id="67" w:date="2021-11-17T19:31:5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rather than</w:t>
        </w:r>
      </w:ins>
      <w:del w:author="Rob Frost" w:id="67" w:date="2021-11-17T19:31:5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and not</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confirmatory</w:t>
      </w:r>
      <w:ins w:author="Rob Frost" w:id="68" w:date="2021-11-17T19:32:0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so an</w:t>
        </w:r>
      </w:ins>
      <w:del w:author="Rob Frost" w:id="68" w:date="2021-11-17T19:32:0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of which an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inflated type I error </w:t>
      </w:r>
      <w:ins w:author="Rob Frost" w:id="69" w:date="2021-11-17T19:32:1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may be</w:t>
        </w:r>
      </w:ins>
      <w:del w:author="Rob Frost" w:id="69" w:date="2021-11-17T19:32:1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is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acceptable </w:t>
      </w:r>
      <w:ins w:author="Rob Frost" w:id="70" w:date="2021-11-17T19:32:1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 achieve</w:t>
        </w:r>
      </w:ins>
      <w:del w:author="Rob Frost" w:id="70" w:date="2021-11-17T19:32:1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if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higher power</w:t>
      </w:r>
      <w:del w:author="Rob Frost" w:id="71" w:date="2021-11-17T19:32:2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is achieved</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On lines 167-170 the authors state that since the cILR are not orthogonal a correlation can exist between cILR aggregated variables. This is misleading there can be correlation whether or not the cILR's are orthogonal or not, orthogonality and a lack of correlation are separate concepts.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del w:author="Anne Hoen" w:id="72" w:date="2021-11-19T13:54:0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We agree with the reviewer’s comment.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relevant section (lines X – Y, “Statistical properties” section) </w:t>
      </w:r>
      <w:ins w:author="Rob Frost" w:id="73" w:date="2021-11-17T19:32:3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 been revised to</w:t>
        </w:r>
      </w:ins>
      <w:del w:author="Rob Frost" w:id="73" w:date="2021-11-17T19:32:3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to</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correct for this misconception. </w:t>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Citation on line 187. I don't see how this paper supports this statement. Egozcue et al. take a almost purely mathematical approach as far as I can tell do not discuss central limit theorems or other things that are implied by the authors statement. If I remember correctly the relevant citations are authored by Aitchison while I cannot remember them exactly.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agree with the reviewer that </w:t>
      </w:r>
      <w:ins w:author="Rob Frost" w:id="74" w:date="2021-11-17T19:32:5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source on line 187 did not discuss the distributional properties of cILR. We have amended the citation with the source from Aitchison and Shen [9], which provides details on the logistic normal distribution for compositional data, and the original source from Egozcue [10], which talks about the relationship between ILR coordinates and the ALR </w:t>
      </w:r>
      <w:r w:rsidDel="00000000" w:rsidR="00000000" w:rsidRPr="00000000">
        <w:rPr>
          <w:rFonts w:ascii="Times New Roman" w:cs="Times New Roman" w:eastAsia="Times New Roman" w:hAnsi="Times New Roman"/>
          <w:sz w:val="22"/>
          <w:szCs w:val="22"/>
          <w:rtl w:val="0"/>
        </w:rPr>
        <w:t xml:space="preserve">coordinates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motivated the logistic normal distribution.  </w:t>
      </w:r>
    </w:p>
    <w:p w:rsidR="00000000" w:rsidDel="00000000" w:rsidP="00000000" w:rsidRDefault="00000000" w:rsidRPr="00000000" w14:paraId="0000003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On line 536 the authors mention "inflated counts", I have no idea what this means.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del w:author="Anne Hoen" w:id="75" w:date="2021-11-19T13:54:5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We apologize for the confusing terminology.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added more clarification beforehand in the “Methods” section to detail the meaning of “inflated counts”. In essence, “inflated counts” refers to sets (or individual taxon) that have a fold change increase in absolute counts </w:t>
      </w:r>
      <w:r w:rsidDel="00000000" w:rsidR="00000000" w:rsidRPr="00000000">
        <w:rPr>
          <w:rFonts w:ascii="Times New Roman" w:cs="Times New Roman" w:eastAsia="Times New Roman" w:hAnsi="Times New Roman"/>
          <w:sz w:val="22"/>
          <w:szCs w:val="22"/>
          <w:rtl w:val="0"/>
        </w:rPr>
        <w:t xml:space="preserve">under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 certain condition (e.g. IBD) as compared to the control condition. This is equivalent to taxa that are differentially abundant across conditions, but also refers specifically to the mechanism of abundance difference (fold change).  </w:t>
      </w:r>
    </w:p>
    <w:p w:rsidR="00000000" w:rsidDel="00000000" w:rsidP="00000000" w:rsidRDefault="00000000" w:rsidRPr="00000000" w14:paraId="0000003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Lines 572 to 582. I don't understand how this hypothesis makes sense. How does taxa-specific bias relate to the performance of DESeq2 or corncob? The writing here is poor. Also, I am not sure how this could be, are you not basing the gold-standard truth off of permuted data which you know has no signal? This permutation would maintain the measurement bias ... as a result it would seem the data does not support this hypothesis. I expect I am missing something.</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would like to thank the reviewer for bringing this to our attention. In our results, we observed some surprising differences in the performance of DESeq2 and corncob </w:t>
      </w:r>
      <w:del w:author="Rob Frost" w:id="76" w:date="2021-11-17T19:37:0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differs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between simulations and </w:t>
      </w:r>
      <w:ins w:author="Rob Frost" w:id="77" w:date="2021-11-17T19:37:0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real data analysis. In </w:t>
      </w:r>
      <w:ins w:author="Rob Frost" w:id="78" w:date="2021-11-17T19:37:1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simulation analysis, these methods show low type I error and low power, while conversely</w:t>
      </w:r>
      <w:ins w:author="Rob Frost" w:id="79" w:date="2021-11-17T19:37:2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real data analyses (i.e., the permutation analyses) these methods show high type I error and high power (when compared against cILR). In the section from lines 572-582, we explained this phenomenon by hypothesizing that this discrepancy might be due to taxa-specific biases. According to McLaren et al. [11], sum-based aggregations are particularly sensitive to this type of bias. In the permutation analyses using real data this bias would be preserved as the reviewer has stated, which explains</w:t>
      </w:r>
      <w:del w:author="Rob Frost" w:id="80" w:date="2021-11-17T19:37:5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that</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high type I error observed when applying DESeq2 and corncob</w:t>
      </w:r>
      <w:ins w:author="Rob Frost" w:id="81" w:date="2021-11-17T19:38:0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simulations where this aspect of the data was not considered.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Modeling Choices</w:t>
      </w:r>
    </w:p>
    <w:p w:rsidR="00000000" w:rsidDel="00000000" w:rsidP="00000000" w:rsidRDefault="00000000" w:rsidRPr="00000000" w14:paraId="0000003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As far as I can tell the authors do not state how they are handling zeros. This is a non-trivial methodologic detail especially if they are simply taking log-ratio transforms of count data. To what extent is the non-normality of the authors results simply a product of directly transforming count data without accounting for the variance of the counts. For example, count data typically have a mean variance relationship that seems largely ignored by the authors approach. Moreover, there has been a number of advances in compositional modeling of microbiome focusing on Multinomial logistic normal models that are not addressed by the authors. In fact in light of the availability of these methods the authors modeling of these counts seems sub-par.</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ins w:author="Anne Hoen" w:id="82" w:date="2021-11-19T13:55:26Z">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w:t>
        </w:r>
      </w:ins>
      <w:del w:author="Anne Hoen" w:id="82" w:date="2021-11-19T13:55:2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We agree that t</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his section of our analysis </w:t>
      </w:r>
      <w:ins w:author="Anne Hoen" w:id="83" w:date="2021-11-19T13:55:4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lacked </w:t>
        </w:r>
      </w:ins>
      <w:ins w:author="Rob Frost" w:id="84" w:date="2021-11-17T19:38:29Z">
        <w:del w:author="Anne Hoen" w:id="83" w:date="2021-11-19T13:55:4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was</w:delText>
          </w:r>
        </w:del>
      </w:ins>
      <w:del w:author="Anne Hoen" w:id="83" w:date="2021-11-19T13:55:4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can be</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lacking in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clarity. Our strategy for addressing sparsity in microbiome data is to use pseudocounts to ensure the validity of the log-ratio transformations. We have </w:t>
      </w:r>
      <w:ins w:author="Rob Frost" w:id="85" w:date="2021-11-17T19:38:4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stated</w:t>
        </w:r>
      </w:ins>
      <w:del w:author="Rob Frost" w:id="85" w:date="2021-11-17T19:38:4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made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assumption more clearly in the “statistical properties” section of the </w:t>
      </w:r>
      <w:ins w:author="Rob Frost" w:id="86" w:date="2021-11-17T19:38:4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revised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 We also acknowledged in our discussion section</w:t>
      </w:r>
      <w:del w:author="Rob Frost" w:id="87" w:date="2021-11-17T19:39:0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on</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limitations of the approach and </w:t>
      </w:r>
      <w:ins w:author="Rob Frost" w:id="88" w:date="2021-11-17T19:39:2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mention</w:t>
        </w:r>
      </w:ins>
      <w:del w:author="Rob Frost" w:id="88" w:date="2021-11-17T19:39:2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provide</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d</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alternatives </w:t>
      </w:r>
      <w:ins w:author="Rob Frost" w:id="89" w:date="2021-11-17T19:39: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methods</w:t>
        </w:r>
      </w:ins>
      <w:del w:author="Rob Frost" w:id="89" w:date="2021-11-17T19:39: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that the user can apply outside of the approach</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However, according to our experimental results, the performance of our approach was not significantly affected by data sparsity levels.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clarified above, we do not model the count data directly but rather model the relative proportions that result from a total sum normalization of the counts. </w:t>
      </w:r>
      <w:del w:author="Rob Frost" w:id="90" w:date="2021-11-18T20:21:0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As such, we have not considered in detail the mean-variance relationship in count data as the normalization step was performed by the user prior to input into the model.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approach is to perform an ILR-like transformation to the proportions corresponding to the set annotation and perform inference through empirically modelling the test statistic under the null. </w:t>
      </w:r>
      <w:ins w:author="Rob Frost" w:id="91" w:date="2021-11-18T20:21:1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Our s</w:t>
        </w:r>
      </w:ins>
      <w:del w:author="Rob Frost" w:id="91" w:date="2021-11-18T20:21:1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imulation </w:t>
      </w:r>
      <w:r w:rsidDel="00000000" w:rsidR="00000000" w:rsidRPr="00000000">
        <w:rPr>
          <w:rFonts w:ascii="Times New Roman" w:cs="Times New Roman" w:eastAsia="Times New Roman" w:hAnsi="Times New Roman"/>
          <w:sz w:val="22"/>
          <w:szCs w:val="22"/>
          <w:rtl w:val="0"/>
        </w:rPr>
        <w:t xml:space="preserve">studies</w:t>
      </w:r>
      <w:del w:author="Rob Frost" w:id="92" w:date="2021-11-18T20:21:19Z">
        <w:r w:rsidDel="00000000" w:rsidR="00000000" w:rsidRPr="00000000">
          <w:rPr>
            <w:rFonts w:ascii="Times New Roman" w:cs="Times New Roman" w:eastAsia="Times New Roman" w:hAnsi="Times New Roman"/>
            <w:sz w:val="22"/>
            <w:szCs w:val="22"/>
            <w:rtl w:val="0"/>
          </w:rPr>
          <w:delText xml:space="preserve"> have</w:delText>
        </w:r>
      </w:del>
      <w:r w:rsidDel="00000000" w:rsidR="00000000" w:rsidRPr="00000000">
        <w:rPr>
          <w:rFonts w:ascii="Times New Roman" w:cs="Times New Roman" w:eastAsia="Times New Roman" w:hAnsi="Times New Roman"/>
          <w:sz w:val="22"/>
          <w:szCs w:val="22"/>
          <w:rtl w:val="0"/>
        </w:rPr>
        <w:t xml:space="preserve"> demonstrate</w:t>
      </w:r>
      <w:del w:author="Rob Frost" w:id="93" w:date="2021-11-18T20:21:24Z">
        <w:r w:rsidDel="00000000" w:rsidR="00000000" w:rsidRPr="00000000">
          <w:rPr>
            <w:rFonts w:ascii="Times New Roman" w:cs="Times New Roman" w:eastAsia="Times New Roman" w:hAnsi="Times New Roman"/>
            <w:sz w:val="22"/>
            <w:szCs w:val="22"/>
            <w:rtl w:val="0"/>
          </w:rPr>
          <w:delText xml:space="preserve">d</w:delText>
        </w:r>
      </w:del>
      <w:r w:rsidDel="00000000" w:rsidR="00000000" w:rsidRPr="00000000">
        <w:rPr>
          <w:rFonts w:ascii="Times New Roman" w:cs="Times New Roman" w:eastAsia="Times New Roman" w:hAnsi="Times New Roman"/>
          <w:sz w:val="22"/>
          <w:szCs w:val="22"/>
          <w:rtl w:val="0"/>
        </w:rPr>
        <w:t xml:space="preserve"> that t</w:t>
      </w:r>
      <w:ins w:author="Rob Frost" w:id="94" w:date="2021-11-17T19:40:3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w:t>
        </w:r>
      </w:ins>
      <w:del w:author="Rob Frost" w:id="94" w:date="2021-11-17T19:40:3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We are not exactly certain the reason why our test statistic is non-normal, but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empirical distribution </w:t>
      </w:r>
      <w:ins w:author="Rob Frost" w:id="95" w:date="2021-11-17T19:40:5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of our test statistic is well approximated by a normal distribution.</w:t>
        </w:r>
      </w:ins>
      <w:del w:author="Rob Frost" w:id="95" w:date="2021-11-17T19:40:5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fitting indicates that a normal approximation is still among the best fit. </w:delText>
        </w:r>
      </w:del>
      <w:commentRangeStart w:id="16"/>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Furthermore, </w:t>
      </w:r>
      <w:ins w:author="Rob Frost" w:id="96" w:date="2021-11-18T20:1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real data analyses</w:t>
        </w:r>
      </w:ins>
      <w:del w:author="Rob Frost" w:id="96" w:date="2021-11-18T20:19:0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in our </w:delText>
        </w:r>
      </w:del>
      <w:del w:author="Rob Frost" w:id="97" w:date="2021-11-18T20:19:1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experiments we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also show that the normal approximation generates good performance values for all considered situations.  </w:t>
      </w:r>
      <w:ins w:author="Rob Frost" w:id="98" w:date="2021-11-18T20:28:56Z">
        <w:commentRangeEnd w:id="16"/>
        <w:r w:rsidDel="00000000" w:rsidR="00000000" w:rsidRPr="00000000">
          <w:commentReference w:id="16"/>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updated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“statistical properties” section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revised manuscrip</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to better outline this modeling approach and discuss how statistical features of the underlying count data (e.g., sparsity and mean-variance relationship) may impact the distribution of the transformed proportions.</w:t>
        </w:r>
      </w:ins>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del w:author="Rob Frost" w:id="110" w:date="2021-11-17T19:44:35Z"/>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reviewer noted, multinomial logistic normal models are </w:t>
      </w:r>
      <w:ins w:author="Rob Frost" w:id="99" w:date="2021-11-17T19:43:1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useful for</w:t>
        </w:r>
      </w:ins>
      <w:del w:author="Rob Frost" w:id="99" w:date="2021-11-17T19:43:1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great tools at</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modelling the count data directly, and </w:t>
      </w:r>
      <w:ins w:author="Rob Frost" w:id="100" w:date="2021-11-17T19:43:5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may be feasible to</w:t>
        </w:r>
      </w:ins>
      <w:del w:author="Rob Frost" w:id="100" w:date="2021-11-17T19:43:5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we do not doubt that </w:delText>
        </w:r>
      </w:del>
      <w:del w:author="Rob Frost" w:id="101" w:date="2021-11-17T19:44:0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one can</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apply the multinomial logistic normal model to perform set-based enrichment analysis. </w:t>
      </w:r>
      <w:ins w:author="Rob Frost" w:id="102" w:date="2021-11-18T20:22:1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Although we are not aware of any </w:t>
        </w:r>
      </w:ins>
      <w:del w:author="Rob Frost" w:id="102" w:date="2021-11-18T20:22:1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However, to our knowledge</w:delText>
        </w:r>
      </w:del>
      <w:ins w:author="Rob Frost" w:id="103" w:date="2021-11-17T19:44:12Z">
        <w:del w:author="Rob Frost" w:id="102" w:date="2021-11-18T20:22:1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delText>
          </w:r>
        </w:del>
      </w:ins>
      <w:del w:author="Rob Frost" w:id="102" w:date="2021-11-18T20:22:1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no</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ins w:author="Rob Frost" w:id="104" w:date="2021-11-18T20:22:3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existing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approach</w:t>
      </w:r>
      <w:ins w:author="Rob Frost" w:id="105" w:date="2021-11-18T20:22:2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del w:author="Rob Frost" w:id="106" w:date="2021-11-17T19:44:1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e</w:delText>
        </w:r>
      </w:del>
      <w:del w:author="Rob Frost" w:id="107" w:date="2021-11-18T20:22:3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xists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del w:author="Rob Frost" w:id="108" w:date="2021-11-17T19:44:2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so far</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that utilize</w:t>
      </w:r>
      <w:del w:author="Rob Frost" w:id="109" w:date="2021-11-18T20:22:4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concept for set-based testing</w:t>
      </w:r>
      <w:ins w:author="Rob Frost" w:id="110" w:date="2021-11-17T19:44: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ins>
      <w:del w:author="Rob Frost" w:id="110" w:date="2021-11-17T19:44: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as such </w:delText>
        </w:r>
      </w:del>
      <w:ins w:author="Rob Frost" w:id="110" w:date="2021-11-17T19:44:35Z">
        <w:del w:author="Rob Frost" w:id="110" w:date="2021-11-17T19:44: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thi</w:delText>
          </w:r>
        </w:del>
      </w:ins>
      <w:del w:author="Rob Frost" w:id="110" w:date="2021-11-17T19:44: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we did not consider this</w:delText>
        </w:r>
      </w:del>
      <w:ins w:author="Rob Frost" w:id="111" w:date="2021-11-17T19:44:49Z">
        <w:del w:author="Rob Frost" w:id="110" w:date="2021-11-17T19:44: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technique</w:delText>
          </w:r>
        </w:del>
      </w:ins>
      <w:del w:author="Rob Frost" w:id="110" w:date="2021-11-17T19:44: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in</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our evaluation and comparison strategy. </w:delText>
        </w:r>
      </w:del>
      <w:ins w:author="Rob Frost" w:id="110" w:date="2021-11-17T19:44: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this is an interesting idea that we hope to explore in future research.</w:t>
        </w:r>
        <w:del w:author="Rob Frost" w:id="110" w:date="2021-11-17T19:44:3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or future research and we </w:delText>
          </w:r>
        </w:del>
      </w:ins>
      <w:del w:author="Rob Frost" w:id="110" w:date="2021-11-17T19:44:35Z">
        <w:r w:rsidDel="00000000" w:rsidR="00000000" w:rsidRPr="00000000">
          <w:rPr>
            <w:rtl w:val="0"/>
          </w:rPr>
        </w:r>
      </w:del>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Change w:author="Rob Frost" w:id="112" w:date="2021-11-17T19:44:35Z">
            <w:rPr>
              <w:rFonts w:ascii="Times New Roman" w:cs="Times New Roman" w:eastAsia="Times New Roman" w:hAnsi="Times New Roman"/>
              <w:b w:val="0"/>
              <w:i w:val="0"/>
              <w:smallCaps w:val="0"/>
              <w:strike w:val="0"/>
              <w:color w:val="ff0000"/>
              <w:sz w:val="22"/>
              <w:szCs w:val="22"/>
              <w:u w:val="none"/>
              <w:shd w:fill="auto" w:val="clear"/>
              <w:vertAlign w:val="baseline"/>
            </w:rPr>
          </w:rPrChange>
        </w:rPr>
        <w:pPrChange w:author="Rob Frost" w:id="0" w:date="2021-11-17T19:44:35Z">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pPr>
        </w:pPrChange>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Unsubstantiated Claims</w:t>
      </w:r>
    </w:p>
    <w:p w:rsidR="00000000" w:rsidDel="00000000" w:rsidP="00000000" w:rsidRDefault="00000000" w:rsidRPr="00000000" w14:paraId="0000003C">
      <w:pPr>
        <w:spacing w:after="120"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There are a number of unsubstantiated claims where the language needs to be altered to be more precise.</w:t>
      </w:r>
    </w:p>
    <w:p w:rsidR="00000000" w:rsidDel="00000000" w:rsidP="00000000" w:rsidRDefault="00000000" w:rsidRPr="00000000" w14:paraId="000000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Line 493: "These results demonstrate that cILR generated scores are informative features in disease prediction tasks." No. These results demonstrate that cILR COULD be informative features in disease predictions tasks. I am not convinced that these are even useful for the case-studies shown in this manuscript let alone other tasks. Moreover, the comparison methods ssGSEA and GSVA seem like odd choices. Are the authors only using methods that can take set-based features? This does not account for the potential that the chosen sets are not informative. The later seems like an important case to establish the motivation of the current work.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is motivated by the fact that cILR generates scores at the sample level, performing as a transformation of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 x p</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matrix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p</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taxa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samples into a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 x m</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matrix of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m</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sets and </w:t>
      </w:r>
      <m:oMath>
        <m:r>
          <w:rPr>
            <w:rFonts w:ascii="Cambria Math" w:cs="Cambria Math" w:eastAsia="Cambria Math" w:hAnsi="Cambria Math"/>
            <w:b w:val="0"/>
            <w:i w:val="0"/>
            <w:smallCaps w:val="0"/>
            <w:strike w:val="0"/>
            <w:color w:val="000000"/>
            <w:sz w:val="22"/>
            <w:szCs w:val="22"/>
            <w:u w:val="none"/>
            <w:shd w:fill="auto" w:val="clear"/>
            <w:vertAlign w:val="baseline"/>
          </w:rPr>
          <m:t xml:space="preserve">n</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samples. As such, we compare cILR against similar approaches such as ssGSEA and GSVA, which also calculate</w:t>
      </w:r>
      <w:del w:author="Rob Frost" w:id="113" w:date="2021-11-17T19:45:1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enrichment scores per sample. ssGSEA and GSVA provides a model-based approach to generate set-based features using the original matrix and set annotation as inputs. For predictive analyses, we can fit a model (in our case, a simple random forest) to these scores to perform predictive analysis using set-based features.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 the reviewer pointed out, the predictive capacity of set-based features would be low if the chosen sets are non-informative or not interesting. In this manuscript</w:t>
      </w:r>
      <w:ins w:author="Rob Frost" w:id="114" w:date="2021-11-17T19:45:4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are agnostic as to how the sets are constructed and whether there is a performance increase using sets compared to using the basic features. What we demonstrated in the manuscript </w:t>
      </w:r>
      <w:ins w:author="Rob Frost" w:id="115" w:date="2021-11-17T19:53:5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is</w:t>
        </w:r>
      </w:ins>
      <w:del w:author="Rob Frost" w:id="115" w:date="2021-11-17T19:53:5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are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relative performance of the different approaches to aggregation in instances where the researcher decides aggregation is of interest. As such, our claim that “cILR generated scores are informative features” refer</w:t>
      </w:r>
      <w:ins w:author="Rob Frost" w:id="116" w:date="2021-11-17T19:54:1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the fact that given the same sets of microbes, scores constructed by cILR can be informative towards prediction compared to similar approaches, suggesting that it is valid to use </w:t>
      </w:r>
      <w:ins w:author="Rob Frost" w:id="117" w:date="2021-11-17T19:54:3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set-based</w:t>
        </w:r>
      </w:ins>
      <w:del w:author="Rob Frost" w:id="117" w:date="2021-11-17T19:54:3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set-baed</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features generated using cILR for predicti</w:t>
      </w:r>
      <w:ins w:author="Rob Frost" w:id="118" w:date="2021-11-17T19:54:4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on</w:t>
        </w:r>
      </w:ins>
      <w:del w:author="Rob Frost" w:id="118" w:date="2021-11-17T19:54:4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ve purposes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However, we agree with the reviewer that this is a strong statement and have adjusted</w:t>
      </w:r>
      <w:ins w:author="Rob Frost" w:id="119" w:date="2021-11-17T19:54:5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accordingly</w:t>
        </w:r>
        <w:del w:author="Rob Frost" w:id="119" w:date="2021-11-17T19:54:5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toit</w:delText>
          </w:r>
        </w:del>
      </w:ins>
      <w:del w:author="Rob Frost" w:id="119" w:date="2021-11-17T19:54:5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according to</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capture our meaning more accurately</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also added the context </w:t>
      </w:r>
      <w:del w:author="Rob Frost" w:id="120" w:date="2021-11-17T19:56:0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that was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in this response to the results interpretation</w:t>
      </w:r>
      <w:ins w:author="Rob Frost" w:id="121" w:date="2021-11-17T19:56:0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the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manuscript</w:t>
        </w:r>
      </w:ins>
      <w:ins w:author="Rob Frost" w:id="122" w:date="2021-11-17T19:55:44Z">
        <w:r w:rsidDel="00000000" w:rsidR="00000000" w:rsidRPr="00000000">
          <w:rPr>
            <w:rFonts w:ascii="Times New Roman" w:cs="Times New Roman" w:eastAsia="Times New Roman" w:hAnsi="Times New Roman"/>
            <w:sz w:val="22"/>
            <w:szCs w:val="22"/>
            <w:rtl w:val="0"/>
            <w:rPrChange w:author="Rob Frost" w:id="123" w:date="2021-11-17T19:56:08Z">
              <w:rPr>
                <w:rFonts w:ascii="Times New Roman" w:cs="Times New Roman" w:eastAsia="Times New Roman" w:hAnsi="Times New Roman"/>
                <w:b w:val="0"/>
                <w:i w:val="0"/>
                <w:smallCaps w:val="0"/>
                <w:strike w:val="0"/>
                <w:color w:val="000000"/>
                <w:sz w:val="22"/>
                <w:szCs w:val="22"/>
                <w:u w:val="none"/>
                <w:shd w:fill="auto" w:val="clear"/>
                <w:vertAlign w:val="baseline"/>
              </w:rPr>
            </w:rPrChange>
          </w:rPr>
          <w:t xml:space="preserve">.</w:t>
        </w:r>
      </w:ins>
      <w:del w:author="Rob Frost" w:id="122" w:date="2021-11-17T19:55:4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which we </w:delText>
        </w:r>
      </w:del>
      <w:ins w:author="Rob Frost" w:id="122" w:date="2021-11-17T19:55:44Z">
        <w:del w:author="Rob Frost" w:id="122" w:date="2021-11-17T19:55:4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believe provides</w:delText>
          </w:r>
        </w:del>
      </w:ins>
      <w:del w:author="Rob Frost" w:id="122" w:date="2021-11-17T19:55:4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hope would also add f</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urther information on how </w:delText>
        </w:r>
      </w:del>
      <w:ins w:author="Rob Frost" w:id="124" w:date="2021-11-17T19:56:23Z">
        <w:del w:author="Rob Frost" w:id="122" w:date="2021-11-17T19:55:4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to </w:delText>
          </w:r>
        </w:del>
      </w:ins>
      <w:del w:author="Rob Frost" w:id="122" w:date="2021-11-17T19:55:4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to receive</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our results.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Line 535-537. The authors show that their model displays Type 1 error control on a set of of simulated datasets. They make some claims about false-discovery control on real data on lines 397-406 but I really don't follow how they know what is non-random or random on this dataset. It seems like they have a strong hypothesis about aerobic vs. anaerobic but that hypothesis seems too weak to serve as a gold-standard reference. Overall these claims are unsubstantiated. I would emphasize that any claim saying a model can be trusted is suspect and bordering on overtly false -- any model can fail and nearly all models are mis-specified there are times at which a model may be useful but that is about it. No model can be globally trusted.</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ins w:author="Rob Frost" w:id="125" w:date="2021-11-17T19:56:56Z">
        <w:commentRangeStart w:id="17"/>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We </w:t>
        </w: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thank the</w:t>
        </w:r>
        <w:del w:author="Rob Frost" w:id="125" w:date="2021-11-17T19:56:56Z">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delText xml:space="preserve">t</w:delText>
          </w:r>
        </w:del>
      </w:ins>
      <w:del w:author="Rob Frost" w:id="125" w:date="2021-11-17T19:56:5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Thank you to the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reviewer for raising this issue. We have </w:t>
      </w:r>
      <w:ins w:author="Rob Frost" w:id="126" w:date="2021-11-17T19:57:2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updated the manuscript to </w:t>
        </w:r>
      </w:ins>
      <w:del w:author="Rob Frost" w:id="126" w:date="2021-11-17T19:57:2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added more qualifiers to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specify the </w:t>
      </w:r>
      <w:ins w:author="Rob Frost" w:id="127" w:date="2021-11-17T19:57:4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precise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situations </w:t>
      </w:r>
      <w:ins w:author="Rob Frost" w:id="128" w:date="2021-11-17T19:57:5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where</w:t>
        </w:r>
      </w:ins>
      <w:del w:author="Rob Frost" w:id="128" w:date="2021-11-17T19:57:5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in which</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we are observing these results</w:t>
      </w:r>
      <w:ins w:author="Rob Frost" w:id="129" w:date="2021-11-17T19:58:4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to clarify that these scenarios represent only a subset of the data sets that users may encounter in practice</w:t>
        </w:r>
        <w:del w:author="Rob Frost" w:id="129" w:date="2021-11-17T19:58:4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may not be results</w:delText>
          </w:r>
        </w:del>
      </w:ins>
      <w:del w:author="Rob Frost" w:id="129" w:date="2021-11-17T19:58:4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which might </w:delText>
        </w:r>
      </w:del>
      <w:ins w:author="Rob Frost" w:id="130" w:date="2021-11-17T19:58:57Z">
        <w:del w:author="Rob Frost" w:id="129" w:date="2021-11-17T19:58:4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may </w:delText>
          </w:r>
        </w:del>
      </w:ins>
      <w:del w:author="Rob Frost" w:id="129" w:date="2021-11-17T19:58:4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not be generalizable across all scenarios users might face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Additionally, we have </w:t>
      </w:r>
      <w:ins w:author="Rob Frost" w:id="131" w:date="2021-11-17T19:58:0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modified our</w:t>
        </w:r>
      </w:ins>
      <w:del w:author="Rob Frost" w:id="131" w:date="2021-11-17T19:58:0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toned down</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(e.g. lines X – Y) our performance claims</w:t>
      </w:r>
      <w:ins w:author="Rob Frost" w:id="132" w:date="2021-11-17T20:02:4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reflect this lack of generalizability</w:t>
        </w:r>
      </w:ins>
      <w:del w:author="Rob Frost" w:id="132" w:date="2021-11-17T20:02:4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delText>
        </w:r>
      </w:del>
      <w:commentRangeEnd w:id="17"/>
      <w:r w:rsidDel="00000000" w:rsidR="00000000" w:rsidRPr="00000000">
        <w:commentReference w:id="17"/>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terms of our gingival data set, we agree that the aerobic vs anaerobic hypothesis is not strong enough to serve as ground truth. We have clarified and provided further discussion on the lack of standardized gold-standard data sets for enrichment testing in the discussion section. Furthermore, we have added additional type I error </w:t>
      </w:r>
      <w:ins w:author="Rob Frost" w:id="133" w:date="2021-11-17T20:04:1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results</w:t>
        </w:r>
      </w:ins>
      <w:del w:author="Rob Frost" w:id="133" w:date="2021-11-17T20:04:1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evaluation</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on the real data set (following standards set by Geistlinger et al. [12] – as recommended by reviewer 2). However, we maintain that the results still provide good insight into model performance since the hypothesis does have </w:t>
      </w:r>
      <w:ins w:author="Rob Frost" w:id="134" w:date="2021-11-17T20:04:4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clear and straightforward biological interpretation (i.e. based on easy to determine natural characteristics of the microbes) and has been used in prior manuscripts that attempts to validate differential abundance analyses for microbiome data [13]. </w:t>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Other Comments on Clarity</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The writing after line 215 lacks detail. I kept waiting for a methods section to answer some of my questions (e.g., how was mu or phi chosen in equation 3) but these don't seem to be listed anywhere. Details in the remaining parts of the manuscript are inconsistently given or vague. e.g., Line 249 "all sample sizes were set to 10,000". Do you mean sequencing depth? Number of reads? Number of technical replicates? What is this referring to?</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adjusted the “Evaluation” section of the manuscript to </w:t>
      </w:r>
      <w:ins w:author="Rob Frost" w:id="135" w:date="2021-11-17T20:05:1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improve</w:t>
        </w:r>
      </w:ins>
      <w:del w:author="Rob Frost" w:id="135" w:date="2021-11-17T20:05:1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hopefully ensure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readability and </w:t>
      </w:r>
      <w:ins w:author="Rob Frost" w:id="136" w:date="2021-11-17T20:05:2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fill</w:t>
        </w:r>
      </w:ins>
      <w:del w:author="Rob Frost" w:id="136" w:date="2021-11-17T20:05:2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filling</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in missing gaps </w:t>
      </w:r>
      <w:ins w:author="Rob Frost" w:id="137" w:date="2021-11-17T20:05:2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w:t>
        </w:r>
      </w:ins>
      <w:del w:author="Rob Frost" w:id="137" w:date="2021-11-17T20:05:28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on</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our </w:t>
      </w:r>
      <w:commentRangeStart w:id="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strategy.</w:t>
      </w:r>
      <w:commentRangeEnd w:id="18"/>
      <w:r w:rsidDel="00000000" w:rsidR="00000000" w:rsidRPr="00000000">
        <w:commentReference w:id="18"/>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With regards to the specific examples provided by the reviewer, we provide some clarifications as follows: </w:t>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w:t>
      </w:r>
      <m:oMath>
        <m:r>
          <m:t>μ</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w:t>
      </w:r>
      <m:oMath>
        <m:r>
          <m:t>ϕ</m:t>
        </m:r>
      </m:oMat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parameters were chosen by fitting a negative binomial distribution (using maximum likelihood approach with the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fitdistrplus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package [14]) on non-zero entries in each taxon in the human microbiome 16S data set. The median values across all estimates were chosen as the final estimates for the simulation procedure.  </w:t>
      </w:r>
    </w:p>
    <w:p w:rsidR="00000000" w:rsidDel="00000000" w:rsidP="00000000" w:rsidRDefault="00000000" w:rsidRPr="00000000" w14:paraId="0000004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10,000 samples refer</w:t>
      </w:r>
      <w:ins w:author="Rob Frost" w:id="138" w:date="2021-11-17T20:06:4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w:t>
        </w:r>
      </w:in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the number of samples (i.e. the number of biological replicates). Since we’re attempting to perform inference per sample (assign a p-value per sample), this is equivalent to the number of hypotheses tested for our enrichment analysis procedure.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The writing after line 215 is hard to read. In part this relates to the lack of detail but I think it also stems from the fact that the manuscript starts being written in triplicate for Single Sample Enrichment, Differential Abundance Analysis, and then Prediction. It makes the paper repetitive and hard to follow. Further, figures are repetitive and poorly labeled so it’s hard, at a glance, to figure out what figure links to what part of the paper. I have never seen a discussion written in the parts but this just adds to the feeling that this is just a paper written in triplicate without a coherent message beyond the initial idea which ends around line 215. Further it was not clear from reading the introduction that the paper would be organized like this; some warning in the introduction may help a bit. In fact, it was not even clear what the distinction between single-sample enrichment and differential abundance was from the introduction. In addition, this notation is non-standard. Typically enrichment (e.g., as used in gsEa) refers to essentially differential expression but for sets of genes (i.e., it is typically a comparison between groups). This makes the "single-sample enrichment" terminology confusing.</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del w:author="Anne Hoen" w:id="139" w:date="2021-11-19T13:56:2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Considering the reviewer’s concerns, </w:delText>
        </w:r>
      </w:del>
      <w:ins w:author="Anne Hoen" w:id="139" w:date="2021-11-19T13:56:21Z">
        <w:del w:author="Anne Hoen" w:id="139" w:date="2021-11-19T13:56:2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w:delText>
          </w:r>
        </w:del>
      </w:ins>
      <w:del w:author="Anne Hoen" w:id="139" w:date="2021-11-19T13:56:2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w</w:delTex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e</w:delText>
        </w:r>
      </w:del>
      <w:del w:author="Anne Hoen" w:id="140" w:date="2021-11-19T13:56:3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 </w:delText>
        </w:r>
      </w:del>
      <w:ins w:author="Anne Hoen" w:id="140" w:date="2021-11-19T13:56:3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now</w:t>
        </w:r>
      </w:ins>
      <w:del w:author="Anne Hoen" w:id="140" w:date="2021-11-19T13:56:3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have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ins w:author="Rob Frost" w:id="141" w:date="2021-11-17T20:07:1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include</w:t>
        </w:r>
        <w:del w:author="Anne Hoen" w:id="142" w:date="2021-11-19T13:56:3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d</w:delText>
          </w:r>
        </w:del>
      </w:ins>
      <w:del w:author="Rob Frost" w:id="141" w:date="2021-11-17T20:07:14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provided</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ins w:author="Rob Frost" w:id="143" w:date="2021-11-17T20:07:5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 overview of the manuscript</w:t>
        </w:r>
      </w:ins>
      <w:del w:author="Rob Frost" w:id="143" w:date="2021-11-17T20:07:5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clarification to the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structure </w:t>
      </w:r>
      <w:del w:author="Rob Frost" w:id="144" w:date="2021-11-17T20:07:5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of the manuscript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the introduction. Additionally, we have </w:t>
      </w:r>
      <w:del w:author="Rob Frost" w:id="145" w:date="2021-11-17T20:08:05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also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restructured the manuscript </w:t>
      </w:r>
      <w:ins w:author="Rob Frost" w:id="146" w:date="2021-11-17T20:08:1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w:t>
        </w:r>
      </w:ins>
      <w:del w:author="Rob Frost" w:id="146" w:date="2021-11-17T20:08:1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such that it</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feature</w:t>
      </w:r>
      <w:ins w:author="Rob Frost" w:id="147" w:date="2021-11-17T20:08:2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ins>
      <w:del w:author="Rob Frost" w:id="147" w:date="2021-11-17T20:08:21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enrichment analysis more prominently and provide clarification on the specific meaning of each section. We also adjusted figure</w:t>
      </w:r>
      <w:ins w:author="Rob Frost" w:id="148" w:date="2021-11-17T20:08:5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labels and captions</w:t>
        </w:r>
      </w:ins>
      <w:del w:author="Rob Frost" w:id="148" w:date="2021-11-17T20:08:5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to </w:t>
      </w:r>
      <w:ins w:author="Rob Frost" w:id="149" w:date="2021-11-17T20:08:3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help</w:t>
        </w:r>
      </w:ins>
      <w:del w:author="Rob Frost" w:id="149" w:date="2021-11-17T20:08:37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hopefully help with clarity to </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distinguish them across different sections.  </w:t>
      </w:r>
    </w:p>
    <w:p w:rsidR="00000000" w:rsidDel="00000000" w:rsidP="00000000" w:rsidRDefault="00000000" w:rsidRPr="00000000" w14:paraId="0000004A">
      <w:pPr>
        <w:spacing w:after="120" w:lineRule="auto"/>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4B">
      <w:pPr>
        <w:spacing w:after="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b w:val="1"/>
          <w:sz w:val="22"/>
          <w:szCs w:val="22"/>
          <w:rtl w:val="0"/>
        </w:rPr>
        <w:t xml:space="preserve">Reviewer 2</w:t>
      </w:r>
      <w:r w:rsidDel="00000000" w:rsidR="00000000" w:rsidRPr="00000000">
        <w:rPr>
          <w:rFonts w:ascii="Times New Roman" w:cs="Times New Roman" w:eastAsia="Times New Roman" w:hAnsi="Times New Roman"/>
          <w:sz w:val="22"/>
          <w:szCs w:val="22"/>
          <w:rtl w:val="0"/>
        </w:rPr>
        <w:t xml:space="preserve">: </w:t>
      </w:r>
    </w:p>
    <w:p w:rsidR="00000000" w:rsidDel="00000000" w:rsidP="00000000" w:rsidRDefault="00000000" w:rsidRPr="00000000" w14:paraId="0000004C">
      <w:pPr>
        <w:spacing w:after="120"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u w:val="single"/>
          <w:rtl w:val="0"/>
        </w:rPr>
        <w:t xml:space="preserve">Summary</w:t>
      </w:r>
      <w:r w:rsidDel="00000000" w:rsidR="00000000" w:rsidRPr="00000000">
        <w:rPr>
          <w:rtl w:val="0"/>
        </w:rPr>
      </w:r>
    </w:p>
    <w:p w:rsidR="00000000" w:rsidDel="00000000" w:rsidP="00000000" w:rsidRDefault="00000000" w:rsidRPr="00000000" w14:paraId="0000004D">
      <w:pPr>
        <w:spacing w:after="120"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Nguyen et al. present a new method for taxonomic enrichment analysis of microbiome data based on an isometric log-ratio transformation of compositional and the competitive null hypothesis borrowed from the gene set enrichment literature. The main strengths are a well-written and structured manuscript, a solid statistical and analytical foundation of the method, and a thorough evaluation of the method on simulated and real datasets. The main weaknesses are installation issues with the R companion package, a lack of adaptation of existing standards for the benchmarking of gene set enrichment methods, and a number of theoretical considerations with the use of a competitive null hypothesis for enrichment testing.</w:t>
      </w:r>
    </w:p>
    <w:p w:rsidR="00000000" w:rsidDel="00000000" w:rsidP="00000000" w:rsidRDefault="00000000" w:rsidRPr="00000000" w14:paraId="0000004E">
      <w:pPr>
        <w:spacing w:after="12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 would like to thank Reviewer 2 for the detailed and encouraging responses. We have </w:t>
      </w:r>
      <w:ins w:author="Rob Frost" w:id="150" w:date="2021-11-17T20:09:20Z">
        <w:r w:rsidDel="00000000" w:rsidR="00000000" w:rsidRPr="00000000">
          <w:rPr>
            <w:rFonts w:ascii="Times New Roman" w:cs="Times New Roman" w:eastAsia="Times New Roman" w:hAnsi="Times New Roman"/>
            <w:color w:val="000000"/>
            <w:sz w:val="22"/>
            <w:szCs w:val="22"/>
            <w:rtl w:val="0"/>
          </w:rPr>
          <w:t xml:space="preserve">made</w:t>
        </w:r>
      </w:ins>
      <w:del w:author="Rob Frost" w:id="150" w:date="2021-11-17T20:09:20Z">
        <w:r w:rsidDel="00000000" w:rsidR="00000000" w:rsidRPr="00000000">
          <w:rPr>
            <w:rFonts w:ascii="Times New Roman" w:cs="Times New Roman" w:eastAsia="Times New Roman" w:hAnsi="Times New Roman"/>
            <w:color w:val="000000"/>
            <w:sz w:val="22"/>
            <w:szCs w:val="22"/>
            <w:rtl w:val="0"/>
          </w:rPr>
          <w:delText xml:space="preserve">taken</w:delText>
        </w:r>
      </w:del>
      <w:r w:rsidDel="00000000" w:rsidR="00000000" w:rsidRPr="00000000">
        <w:rPr>
          <w:rFonts w:ascii="Times New Roman" w:cs="Times New Roman" w:eastAsia="Times New Roman" w:hAnsi="Times New Roman"/>
          <w:color w:val="000000"/>
          <w:sz w:val="22"/>
          <w:szCs w:val="22"/>
          <w:rtl w:val="0"/>
        </w:rPr>
        <w:t xml:space="preserve"> structural changes in the manuscript (as described in the preamble section of this response) to make sure we acknowledge the standards set out by Geistlinger et al. 2021. Additionally, we have </w:t>
      </w:r>
      <w:del w:author="Rob Frost" w:id="151" w:date="2021-11-17T20:09:32Z">
        <w:r w:rsidDel="00000000" w:rsidR="00000000" w:rsidRPr="00000000">
          <w:rPr>
            <w:rFonts w:ascii="Times New Roman" w:cs="Times New Roman" w:eastAsia="Times New Roman" w:hAnsi="Times New Roman"/>
            <w:color w:val="000000"/>
            <w:sz w:val="22"/>
            <w:szCs w:val="22"/>
            <w:rtl w:val="0"/>
          </w:rPr>
          <w:delText xml:space="preserve">also </w:delText>
        </w:r>
      </w:del>
      <w:r w:rsidDel="00000000" w:rsidR="00000000" w:rsidRPr="00000000">
        <w:rPr>
          <w:rFonts w:ascii="Times New Roman" w:cs="Times New Roman" w:eastAsia="Times New Roman" w:hAnsi="Times New Roman"/>
          <w:color w:val="000000"/>
          <w:sz w:val="22"/>
          <w:szCs w:val="22"/>
          <w:rtl w:val="0"/>
        </w:rPr>
        <w:t xml:space="preserve">added a discussion </w:t>
      </w:r>
      <w:del w:author="Rob Frost" w:id="152" w:date="2021-11-17T20:09:57Z">
        <w:r w:rsidDel="00000000" w:rsidR="00000000" w:rsidRPr="00000000">
          <w:rPr>
            <w:rFonts w:ascii="Times New Roman" w:cs="Times New Roman" w:eastAsia="Times New Roman" w:hAnsi="Times New Roman"/>
            <w:color w:val="000000"/>
            <w:sz w:val="22"/>
            <w:szCs w:val="22"/>
            <w:rtl w:val="0"/>
          </w:rPr>
          <w:delText xml:space="preserve">to the section </w:delText>
        </w:r>
      </w:del>
      <w:r w:rsidDel="00000000" w:rsidR="00000000" w:rsidRPr="00000000">
        <w:rPr>
          <w:rFonts w:ascii="Times New Roman" w:cs="Times New Roman" w:eastAsia="Times New Roman" w:hAnsi="Times New Roman"/>
          <w:color w:val="000000"/>
          <w:sz w:val="22"/>
          <w:szCs w:val="22"/>
          <w:rtl w:val="0"/>
        </w:rPr>
        <w:t xml:space="preserve">on adjusting for correlation</w:t>
      </w:r>
      <w:del w:author="Rob Frost" w:id="153" w:date="2021-11-17T20:10:10Z">
        <w:r w:rsidDel="00000000" w:rsidR="00000000" w:rsidRPr="00000000">
          <w:rPr>
            <w:rFonts w:ascii="Times New Roman" w:cs="Times New Roman" w:eastAsia="Times New Roman" w:hAnsi="Times New Roman"/>
            <w:color w:val="000000"/>
            <w:sz w:val="22"/>
            <w:szCs w:val="22"/>
            <w:rtl w:val="0"/>
          </w:rPr>
          <w:delText xml:space="preserve"> with regards to the statistical issues mentioned</w:delText>
        </w:r>
      </w:del>
      <w:r w:rsidDel="00000000" w:rsidR="00000000" w:rsidRPr="00000000">
        <w:rPr>
          <w:rFonts w:ascii="Times New Roman" w:cs="Times New Roman" w:eastAsia="Times New Roman" w:hAnsi="Times New Roman"/>
          <w:color w:val="000000"/>
          <w:sz w:val="22"/>
          <w:szCs w:val="22"/>
          <w:rtl w:val="0"/>
        </w:rPr>
        <w:t xml:space="preserve">, and have </w:t>
      </w:r>
      <w:del w:author="Rob Frost" w:id="154" w:date="2021-11-17T20:10:22Z">
        <w:r w:rsidDel="00000000" w:rsidR="00000000" w:rsidRPr="00000000">
          <w:rPr>
            <w:rFonts w:ascii="Times New Roman" w:cs="Times New Roman" w:eastAsia="Times New Roman" w:hAnsi="Times New Roman"/>
            <w:color w:val="000000"/>
            <w:sz w:val="22"/>
            <w:szCs w:val="22"/>
            <w:rtl w:val="0"/>
          </w:rPr>
          <w:delText xml:space="preserve">also</w:delText>
        </w:r>
      </w:del>
      <w:r w:rsidDel="00000000" w:rsidR="00000000" w:rsidRPr="00000000">
        <w:rPr>
          <w:rFonts w:ascii="Times New Roman" w:cs="Times New Roman" w:eastAsia="Times New Roman" w:hAnsi="Times New Roman"/>
          <w:color w:val="000000"/>
          <w:sz w:val="22"/>
          <w:szCs w:val="22"/>
          <w:rtl w:val="0"/>
        </w:rPr>
        <w:t xml:space="preserve"> fixed the </w:t>
      </w:r>
      <w:ins w:author="Rob Frost" w:id="155" w:date="2021-11-17T20:10:26Z">
        <w:r w:rsidDel="00000000" w:rsidR="00000000" w:rsidRPr="00000000">
          <w:rPr>
            <w:rFonts w:ascii="Times New Roman" w:cs="Times New Roman" w:eastAsia="Times New Roman" w:hAnsi="Times New Roman"/>
            <w:color w:val="000000"/>
            <w:sz w:val="22"/>
            <w:szCs w:val="22"/>
            <w:rtl w:val="0"/>
          </w:rPr>
          <w:t xml:space="preserve">R </w:t>
        </w:r>
      </w:ins>
      <w:r w:rsidDel="00000000" w:rsidR="00000000" w:rsidRPr="00000000">
        <w:rPr>
          <w:rFonts w:ascii="Times New Roman" w:cs="Times New Roman" w:eastAsia="Times New Roman" w:hAnsi="Times New Roman"/>
          <w:color w:val="000000"/>
          <w:sz w:val="22"/>
          <w:szCs w:val="22"/>
          <w:rtl w:val="0"/>
        </w:rPr>
        <w:t xml:space="preserve">package. </w:t>
      </w:r>
    </w:p>
    <w:p w:rsidR="00000000" w:rsidDel="00000000" w:rsidP="00000000" w:rsidRDefault="00000000" w:rsidRPr="00000000" w14:paraId="0000004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Installation: </w:t>
      </w:r>
    </w:p>
    <w:p w:rsidR="00000000" w:rsidDel="00000000" w:rsidP="00000000" w:rsidRDefault="00000000" w:rsidRPr="00000000" w14:paraId="00000050">
      <w:pPr>
        <w:spacing w:after="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0000"/>
          <w:sz w:val="22"/>
          <w:szCs w:val="22"/>
          <w:rtl w:val="0"/>
        </w:rPr>
        <w:t xml:space="preserve">Using a recent R installation (R.4.1.0) and Bioconductor installation (3.13), I was not able to install the package. The error message and my session info is included below. The method looks useful for the community and I would strongly encourage a Bioconductor submission (or at least a CRAN submission) of the package to ensure that the package passes R CMD build, check, and install in a continuous integration setup</w:t>
      </w:r>
      <w:r w:rsidDel="00000000" w:rsidR="00000000" w:rsidRPr="00000000">
        <w:rPr>
          <w:rFonts w:ascii="Times New Roman" w:cs="Times New Roman" w:eastAsia="Times New Roman" w:hAnsi="Times New Roman"/>
          <w:sz w:val="22"/>
          <w:szCs w:val="22"/>
          <w:rtl w:val="0"/>
        </w:rPr>
        <w:t xml:space="preserve">. (Detailed error message that was attached by Reviewer 2 was excluded from this response for clarity)</w:t>
      </w:r>
    </w:p>
    <w:p w:rsidR="00000000" w:rsidDel="00000000" w:rsidP="00000000" w:rsidRDefault="00000000" w:rsidRPr="00000000" w14:paraId="00000051">
      <w:pPr>
        <w:spacing w:after="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have provided an updated version of the package and submitted it to CRAN/Bioconductor (issue link). The </w:t>
      </w:r>
      <w:del w:author="Rob Frost" w:id="156" w:date="2021-11-17T20:10:46Z">
        <w:r w:rsidDel="00000000" w:rsidR="00000000" w:rsidRPr="00000000">
          <w:rPr>
            <w:rFonts w:ascii="Times New Roman" w:cs="Times New Roman" w:eastAsia="Times New Roman" w:hAnsi="Times New Roman"/>
            <w:sz w:val="22"/>
            <w:szCs w:val="22"/>
            <w:rtl w:val="0"/>
          </w:rPr>
          <w:delText xml:space="preserve">current in </w:delText>
        </w:r>
      </w:del>
      <w:r w:rsidDel="00000000" w:rsidR="00000000" w:rsidRPr="00000000">
        <w:rPr>
          <w:rFonts w:ascii="Times New Roman" w:cs="Times New Roman" w:eastAsia="Times New Roman" w:hAnsi="Times New Roman"/>
          <w:sz w:val="22"/>
          <w:szCs w:val="22"/>
          <w:rtl w:val="0"/>
        </w:rPr>
        <w:t xml:space="preserve">development version on GitHub ha</w:t>
      </w:r>
      <w:ins w:author="Rob Frost" w:id="157" w:date="2021-11-17T20:10:50Z">
        <w:r w:rsidDel="00000000" w:rsidR="00000000" w:rsidRPr="00000000">
          <w:rPr>
            <w:rFonts w:ascii="Times New Roman" w:cs="Times New Roman" w:eastAsia="Times New Roman" w:hAnsi="Times New Roman"/>
            <w:sz w:val="22"/>
            <w:szCs w:val="22"/>
            <w:rtl w:val="0"/>
          </w:rPr>
          <w:t xml:space="preserve">s</w:t>
        </w:r>
      </w:ins>
      <w:del w:author="Rob Frost" w:id="157" w:date="2021-11-17T20:10:50Z">
        <w:r w:rsidDel="00000000" w:rsidR="00000000" w:rsidRPr="00000000">
          <w:rPr>
            <w:rFonts w:ascii="Times New Roman" w:cs="Times New Roman" w:eastAsia="Times New Roman" w:hAnsi="Times New Roman"/>
            <w:sz w:val="22"/>
            <w:szCs w:val="22"/>
            <w:rtl w:val="0"/>
          </w:rPr>
          <w:delText xml:space="preserve">ve</w:delText>
        </w:r>
      </w:del>
      <w:r w:rsidDel="00000000" w:rsidR="00000000" w:rsidRPr="00000000">
        <w:rPr>
          <w:rFonts w:ascii="Times New Roman" w:cs="Times New Roman" w:eastAsia="Times New Roman" w:hAnsi="Times New Roman"/>
          <w:sz w:val="22"/>
          <w:szCs w:val="22"/>
          <w:rtl w:val="0"/>
        </w:rPr>
        <w:t xml:space="preserve"> passed </w:t>
      </w:r>
      <w:del w:author="Rob Frost" w:id="158" w:date="2021-11-17T20:10:56Z">
        <w:r w:rsidDel="00000000" w:rsidR="00000000" w:rsidRPr="00000000">
          <w:rPr>
            <w:rFonts w:ascii="Times New Roman" w:cs="Times New Roman" w:eastAsia="Times New Roman" w:hAnsi="Times New Roman"/>
            <w:sz w:val="22"/>
            <w:szCs w:val="22"/>
            <w:rtl w:val="0"/>
          </w:rPr>
          <w:delText xml:space="preserve">all </w:delText>
        </w:r>
      </w:del>
      <w:commentRangeStart w:id="19"/>
      <w:r w:rsidDel="00000000" w:rsidR="00000000" w:rsidRPr="00000000">
        <w:rPr>
          <w:rFonts w:ascii="Times New Roman" w:cs="Times New Roman" w:eastAsia="Times New Roman" w:hAnsi="Times New Roman"/>
          <w:sz w:val="22"/>
          <w:szCs w:val="22"/>
          <w:rtl w:val="0"/>
        </w:rPr>
        <w:t xml:space="preserve">R CMD CHECK </w:t>
      </w:r>
      <w:ins w:author="Rob Frost" w:id="159" w:date="2021-11-17T20:11:01Z">
        <w:r w:rsidDel="00000000" w:rsidR="00000000" w:rsidRPr="00000000">
          <w:rPr>
            <w:rFonts w:ascii="Times New Roman" w:cs="Times New Roman" w:eastAsia="Times New Roman" w:hAnsi="Times New Roman"/>
            <w:sz w:val="22"/>
            <w:szCs w:val="22"/>
            <w:rtl w:val="0"/>
          </w:rPr>
          <w:t xml:space="preserve">--as-cran</w:t>
        </w:r>
        <w:commentRangeEnd w:id="19"/>
        <w:r w:rsidDel="00000000" w:rsidR="00000000" w:rsidRPr="00000000">
          <w:commentReference w:id="19"/>
        </w:r>
        <w:r w:rsidDel="00000000" w:rsidR="00000000" w:rsidRPr="00000000">
          <w:rPr>
            <w:rFonts w:ascii="Times New Roman" w:cs="Times New Roman" w:eastAsia="Times New Roman" w:hAnsi="Times New Roman"/>
            <w:sz w:val="22"/>
            <w:szCs w:val="22"/>
            <w:rtl w:val="0"/>
          </w:rPr>
          <w:t xml:space="preserve"> </w:t>
        </w:r>
      </w:ins>
      <w:r w:rsidDel="00000000" w:rsidR="00000000" w:rsidRPr="00000000">
        <w:rPr>
          <w:rFonts w:ascii="Times New Roman" w:cs="Times New Roman" w:eastAsia="Times New Roman" w:hAnsi="Times New Roman"/>
          <w:sz w:val="22"/>
          <w:szCs w:val="22"/>
          <w:rtl w:val="0"/>
        </w:rPr>
        <w:t xml:space="preserve">on Windows, MacOS, and Linux (Ubuntu 18.08) via GitHub Actions. If there are any installation issues, please let us know. </w:t>
      </w:r>
    </w:p>
    <w:p w:rsidR="00000000" w:rsidDel="00000000" w:rsidP="00000000" w:rsidRDefault="00000000" w:rsidRPr="00000000" w14:paraId="0000005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Adapting standards for the benchmarking of enrichment methods:</w:t>
      </w:r>
    </w:p>
    <w:p w:rsidR="00000000" w:rsidDel="00000000" w:rsidP="00000000" w:rsidRDefault="00000000" w:rsidRPr="00000000" w14:paraId="00000053">
      <w:pPr>
        <w:spacing w:after="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ff0000"/>
          <w:sz w:val="22"/>
          <w:szCs w:val="22"/>
          <w:rtl w:val="0"/>
        </w:rPr>
        <w:t xml:space="preserve">Geistlinger et al. (doi: 10.1093/bib/bbz158) has recently introduced an extensible framework for reproducible benchmarking of enrichment methods based on defined criteria for applicability, gene set prioritization and detection of relevant processes. This setup consists of compendia of curated and standardized datasets and a number of criteria that apply as-is also for new enrichment methods in the microbiome data realm (such as runtime, proportion of rejected null hypotheses, behavior on permuted sample labels and random gene sets). Although I would really like to commend the authors for using curated and standardized datasets from curatedMetagenomicData and HMP16SData, the authors then proceed with the practice of self-assessment over various scenarios which is typically difficult to transport and apply for new methods. Being one of the first methods for enrichment analysis in the microbiome realm (but very likely not the last one), the paper has the opportunity to very early on set the baseline for how new enrichment methods in the microbiome space should be evaluated building on lessons learned in the gene set enrichment literature. This could be achieved (a) clearly communicating the existence of such standards, (b) adapting existing standards where possible, and (c) to point out where adaption of such standards would require further work, as there might well be criteria that do not straightforward translate from gene set enrichment to taxon set enrichment</w:t>
      </w: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54">
      <w:pPr>
        <w:spacing w:after="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thank the reviewer for directing us to the </w:t>
      </w:r>
      <w:ins w:author="Anne Hoen" w:id="160" w:date="2021-11-19T13:57:43Z">
        <w:r w:rsidDel="00000000" w:rsidR="00000000" w:rsidRPr="00000000">
          <w:rPr>
            <w:rFonts w:ascii="Times New Roman" w:cs="Times New Roman" w:eastAsia="Times New Roman" w:hAnsi="Times New Roman"/>
            <w:sz w:val="22"/>
            <w:szCs w:val="22"/>
            <w:rtl w:val="0"/>
          </w:rPr>
          <w:t xml:space="preserve">paper by </w:t>
        </w:r>
      </w:ins>
      <w:r w:rsidDel="00000000" w:rsidR="00000000" w:rsidRPr="00000000">
        <w:rPr>
          <w:rFonts w:ascii="Times New Roman" w:cs="Times New Roman" w:eastAsia="Times New Roman" w:hAnsi="Times New Roman"/>
          <w:sz w:val="22"/>
          <w:szCs w:val="22"/>
          <w:rtl w:val="0"/>
        </w:rPr>
        <w:t xml:space="preserve">Geistlinger et al</w:t>
      </w:r>
      <w:del w:author="Anne Hoen" w:id="161" w:date="2021-11-19T13:57:46Z">
        <w:r w:rsidDel="00000000" w:rsidR="00000000" w:rsidRPr="00000000">
          <w:rPr>
            <w:rFonts w:ascii="Times New Roman" w:cs="Times New Roman" w:eastAsia="Times New Roman" w:hAnsi="Times New Roman"/>
            <w:sz w:val="22"/>
            <w:szCs w:val="22"/>
            <w:rtl w:val="0"/>
          </w:rPr>
          <w:delText xml:space="preserve">. paper</w:delText>
        </w:r>
      </w:del>
      <w:r w:rsidDel="00000000" w:rsidR="00000000" w:rsidRPr="00000000">
        <w:rPr>
          <w:rFonts w:ascii="Times New Roman" w:cs="Times New Roman" w:eastAsia="Times New Roman" w:hAnsi="Times New Roman"/>
          <w:sz w:val="22"/>
          <w:szCs w:val="22"/>
          <w:rtl w:val="0"/>
        </w:rPr>
        <w:t xml:space="preserve">. We agree that set-based approaches from the microbiome field should learn and adapt from existing standards from the gene-set testing literature. After </w:t>
      </w:r>
      <w:ins w:author="Rob Frost" w:id="162" w:date="2021-11-17T20:11:52Z">
        <w:r w:rsidDel="00000000" w:rsidR="00000000" w:rsidRPr="00000000">
          <w:rPr>
            <w:rFonts w:ascii="Times New Roman" w:cs="Times New Roman" w:eastAsia="Times New Roman" w:hAnsi="Times New Roman"/>
            <w:sz w:val="22"/>
            <w:szCs w:val="22"/>
            <w:rtl w:val="0"/>
          </w:rPr>
          <w:t xml:space="preserve">consulting Geistlinger</w:t>
        </w:r>
      </w:ins>
      <w:del w:author="Rob Frost" w:id="162" w:date="2021-11-17T20:11:52Z">
        <w:r w:rsidDel="00000000" w:rsidR="00000000" w:rsidRPr="00000000">
          <w:rPr>
            <w:rFonts w:ascii="Times New Roman" w:cs="Times New Roman" w:eastAsia="Times New Roman" w:hAnsi="Times New Roman"/>
            <w:sz w:val="22"/>
            <w:szCs w:val="22"/>
            <w:rtl w:val="0"/>
          </w:rPr>
          <w:delText xml:space="preserve">consulting, Geistlinger</w:delText>
        </w:r>
      </w:del>
      <w:r w:rsidDel="00000000" w:rsidR="00000000" w:rsidRPr="00000000">
        <w:rPr>
          <w:rFonts w:ascii="Times New Roman" w:cs="Times New Roman" w:eastAsia="Times New Roman" w:hAnsi="Times New Roman"/>
          <w:sz w:val="22"/>
          <w:szCs w:val="22"/>
          <w:rtl w:val="0"/>
        </w:rPr>
        <w:t xml:space="preserve"> et al, we noticed that many of the existing sections of the manuscript already </w:t>
      </w:r>
      <w:ins w:author="Rob Frost" w:id="163" w:date="2021-11-17T20:11:58Z">
        <w:r w:rsidDel="00000000" w:rsidR="00000000" w:rsidRPr="00000000">
          <w:rPr>
            <w:rFonts w:ascii="Times New Roman" w:cs="Times New Roman" w:eastAsia="Times New Roman" w:hAnsi="Times New Roman"/>
            <w:sz w:val="22"/>
            <w:szCs w:val="22"/>
            <w:rtl w:val="0"/>
          </w:rPr>
          <w:t xml:space="preserve">correspond</w:t>
        </w:r>
      </w:ins>
      <w:del w:author="Rob Frost" w:id="163" w:date="2021-11-17T20:11:58Z">
        <w:r w:rsidDel="00000000" w:rsidR="00000000" w:rsidRPr="00000000">
          <w:rPr>
            <w:rFonts w:ascii="Times New Roman" w:cs="Times New Roman" w:eastAsia="Times New Roman" w:hAnsi="Times New Roman"/>
            <w:sz w:val="22"/>
            <w:szCs w:val="22"/>
            <w:rtl w:val="0"/>
          </w:rPr>
          <w:delText xml:space="preserve">corresponds</w:delText>
        </w:r>
      </w:del>
      <w:r w:rsidDel="00000000" w:rsidR="00000000" w:rsidRPr="00000000">
        <w:rPr>
          <w:rFonts w:ascii="Times New Roman" w:cs="Times New Roman" w:eastAsia="Times New Roman" w:hAnsi="Times New Roman"/>
          <w:sz w:val="22"/>
          <w:szCs w:val="22"/>
          <w:rtl w:val="0"/>
        </w:rPr>
        <w:t xml:space="preserve"> to </w:t>
      </w:r>
      <w:ins w:author="Rob Frost" w:id="164" w:date="2021-11-17T20:12:13Z">
        <w:r w:rsidDel="00000000" w:rsidR="00000000" w:rsidRPr="00000000">
          <w:rPr>
            <w:rFonts w:ascii="Times New Roman" w:cs="Times New Roman" w:eastAsia="Times New Roman" w:hAnsi="Times New Roman"/>
            <w:sz w:val="22"/>
            <w:szCs w:val="22"/>
            <w:rtl w:val="0"/>
          </w:rPr>
          <w:t xml:space="preserve">structure recommended in </w:t>
        </w:r>
      </w:ins>
      <w:del w:author="Rob Frost" w:id="164" w:date="2021-11-17T20:12:13Z">
        <w:r w:rsidDel="00000000" w:rsidR="00000000" w:rsidRPr="00000000">
          <w:rPr>
            <w:rFonts w:ascii="Times New Roman" w:cs="Times New Roman" w:eastAsia="Times New Roman" w:hAnsi="Times New Roman"/>
            <w:sz w:val="22"/>
            <w:szCs w:val="22"/>
            <w:rtl w:val="0"/>
          </w:rPr>
          <w:delText xml:space="preserve">that of</w:delText>
        </w:r>
      </w:del>
      <w:r w:rsidDel="00000000" w:rsidR="00000000" w:rsidRPr="00000000">
        <w:rPr>
          <w:rFonts w:ascii="Times New Roman" w:cs="Times New Roman" w:eastAsia="Times New Roman" w:hAnsi="Times New Roman"/>
          <w:sz w:val="22"/>
          <w:szCs w:val="22"/>
          <w:rtl w:val="0"/>
        </w:rPr>
        <w:t xml:space="preserve"> the Geistliner et al. paper. As such, we have</w:t>
      </w:r>
      <w:del w:author="Rob Frost" w:id="165" w:date="2021-11-17T20:12:25Z">
        <w:r w:rsidDel="00000000" w:rsidR="00000000" w:rsidRPr="00000000">
          <w:rPr>
            <w:rFonts w:ascii="Times New Roman" w:cs="Times New Roman" w:eastAsia="Times New Roman" w:hAnsi="Times New Roman"/>
            <w:sz w:val="22"/>
            <w:szCs w:val="22"/>
            <w:rtl w:val="0"/>
          </w:rPr>
          <w:delText xml:space="preserve"> made some</w:delText>
        </w:r>
      </w:del>
      <w:r w:rsidDel="00000000" w:rsidR="00000000" w:rsidRPr="00000000">
        <w:rPr>
          <w:rFonts w:ascii="Times New Roman" w:cs="Times New Roman" w:eastAsia="Times New Roman" w:hAnsi="Times New Roman"/>
          <w:sz w:val="22"/>
          <w:szCs w:val="22"/>
          <w:rtl w:val="0"/>
        </w:rPr>
        <w:t xml:space="preserve"> </w:t>
      </w:r>
      <w:ins w:author="Rob Frost" w:id="166" w:date="2021-11-17T20:12:30Z">
        <w:r w:rsidDel="00000000" w:rsidR="00000000" w:rsidRPr="00000000">
          <w:rPr>
            <w:rFonts w:ascii="Times New Roman" w:cs="Times New Roman" w:eastAsia="Times New Roman" w:hAnsi="Times New Roman"/>
            <w:sz w:val="22"/>
            <w:szCs w:val="22"/>
            <w:rtl w:val="0"/>
          </w:rPr>
          <w:t xml:space="preserve">reorganized</w:t>
        </w:r>
      </w:ins>
      <w:del w:author="Rob Frost" w:id="166" w:date="2021-11-17T20:12:30Z">
        <w:r w:rsidDel="00000000" w:rsidR="00000000" w:rsidRPr="00000000">
          <w:rPr>
            <w:rFonts w:ascii="Times New Roman" w:cs="Times New Roman" w:eastAsia="Times New Roman" w:hAnsi="Times New Roman"/>
            <w:sz w:val="22"/>
            <w:szCs w:val="22"/>
            <w:rtl w:val="0"/>
          </w:rPr>
          <w:delText xml:space="preserve">reorganization to</w:delText>
        </w:r>
      </w:del>
      <w:r w:rsidDel="00000000" w:rsidR="00000000" w:rsidRPr="00000000">
        <w:rPr>
          <w:rFonts w:ascii="Times New Roman" w:cs="Times New Roman" w:eastAsia="Times New Roman" w:hAnsi="Times New Roman"/>
          <w:sz w:val="22"/>
          <w:szCs w:val="22"/>
          <w:rtl w:val="0"/>
        </w:rPr>
        <w:t xml:space="preserve"> the manuscript to properly communicate the relationship between our evaluation strategy </w:t>
      </w:r>
      <w:ins w:author="Rob Frost" w:id="167" w:date="2021-11-17T20:12:38Z">
        <w:r w:rsidDel="00000000" w:rsidR="00000000" w:rsidRPr="00000000">
          <w:rPr>
            <w:rFonts w:ascii="Times New Roman" w:cs="Times New Roman" w:eastAsia="Times New Roman" w:hAnsi="Times New Roman"/>
            <w:sz w:val="22"/>
            <w:szCs w:val="22"/>
            <w:rtl w:val="0"/>
          </w:rPr>
          <w:t xml:space="preserve">and</w:t>
        </w:r>
      </w:ins>
      <w:del w:author="Rob Frost" w:id="167" w:date="2021-11-17T20:12:38Z">
        <w:r w:rsidDel="00000000" w:rsidR="00000000" w:rsidRPr="00000000">
          <w:rPr>
            <w:rFonts w:ascii="Times New Roman" w:cs="Times New Roman" w:eastAsia="Times New Roman" w:hAnsi="Times New Roman"/>
            <w:sz w:val="22"/>
            <w:szCs w:val="22"/>
            <w:rtl w:val="0"/>
          </w:rPr>
          <w:delText xml:space="preserve">versus </w:delText>
        </w:r>
      </w:del>
      <w:r w:rsidDel="00000000" w:rsidR="00000000" w:rsidRPr="00000000">
        <w:rPr>
          <w:rFonts w:ascii="Times New Roman" w:cs="Times New Roman" w:eastAsia="Times New Roman" w:hAnsi="Times New Roman"/>
          <w:sz w:val="22"/>
          <w:szCs w:val="22"/>
          <w:rtl w:val="0"/>
        </w:rPr>
        <w:t xml:space="preserve">the standards set by Geistlinger et al. Changes are as follows:  </w:t>
      </w:r>
    </w:p>
    <w:p w:rsidR="00000000" w:rsidDel="00000000" w:rsidP="00000000" w:rsidRDefault="00000000" w:rsidRPr="00000000" w14:paraId="0000005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combined the “differential abundance” and “single sample enrichment testing” sections into one section titled “enrichment analysis”. Under this section, “single sample enrichment testing” is now “inference at the sample level”, and “differential abundance” is now “inference at the population level”. </w:t>
      </w:r>
    </w:p>
    <w:p w:rsidR="00000000" w:rsidDel="00000000" w:rsidP="00000000" w:rsidRDefault="00000000" w:rsidRPr="00000000" w14:paraId="0000005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created a new section titled “downstream analyses” in order to distinguish the primary goal of our approach (which is enrichment testing) from secondary goals of providing sample-level scores that </w:t>
      </w:r>
      <w:ins w:author="Rob Frost" w:id="168" w:date="2021-11-17T20:13:1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have</w:t>
        </w:r>
      </w:ins>
      <w:del w:author="Rob Frost" w:id="168" w:date="2021-11-17T20:13:1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has</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utility in further analyses. </w:t>
      </w:r>
      <w:ins w:author="Rob Frost" w:id="169" w:date="2021-11-17T20:13:3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This section now includes</w:t>
        </w:r>
      </w:ins>
      <w:del w:author="Rob Frost" w:id="169" w:date="2021-11-17T20:13:33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Under this section would be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“disease prediction” section and a new section titled “ordination analysis”.  </w:t>
      </w:r>
    </w:p>
    <w:p w:rsidR="00000000" w:rsidDel="00000000" w:rsidP="00000000" w:rsidRDefault="00000000" w:rsidRPr="00000000" w14:paraId="0000005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added evaluations for type I error on real data using label permutation and random gene sets for both “inference at the sample level” and “inference at the population level” and have labelled them </w:t>
      </w:r>
      <w:ins w:author="Rob Frost" w:id="170" w:date="2021-11-17T20:13:5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accordingly</w:t>
        </w:r>
      </w:ins>
      <w:del w:author="Rob Frost" w:id="170" w:date="2021-11-17T20:13:59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correspondingly</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Under both “inference” sections, we have clarified that our power analyses are equivalent to the “phenotypic relevance” </w:t>
      </w:r>
      <w:ins w:author="Rob Frost" w:id="171" w:date="2021-11-17T20:14:1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mentioned in </w:t>
        </w:r>
      </w:ins>
      <w:del w:author="Rob Frost" w:id="171" w:date="2021-11-17T20:14:1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under</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Geistlinger et al. manuscript since they</w:t>
      </w:r>
      <w:del w:author="Rob Frost" w:id="172" w:date="2021-11-17T20:14:2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’re</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both </w:t>
      </w:r>
      <w:ins w:author="Rob Frost" w:id="173" w:date="2021-11-17T20:14:2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assess</w:t>
        </w:r>
      </w:ins>
      <w:del w:author="Rob Frost" w:id="173" w:date="2021-11-17T20:14:26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assessing</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whether the correct sets were enriched </w:t>
      </w:r>
      <w:ins w:author="Rob Frost" w:id="174" w:date="2021-11-17T20:14:3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a</w:t>
        </w:r>
      </w:ins>
      <w:del w:author="Rob Frost" w:id="174" w:date="2021-11-17T20:14:32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for a</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certain situation. However, we acknowledge that the sample label is not perfect and have added further clarification in the discussion </w:t>
      </w:r>
      <w:ins w:author="Rob Frost" w:id="175" w:date="2021-11-17T20:14:5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regarding</w:t>
        </w:r>
      </w:ins>
      <w:del w:author="Rob Frost" w:id="175" w:date="2021-11-17T20:14:50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delText xml:space="preserve">clarifying</w:delText>
        </w:r>
      </w:de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the differences between the evaluation strategy we used and that of Geistlinger et al., as well as further discussion on the current limitations of the microbiome literature on this issue. </w:t>
      </w:r>
    </w:p>
    <w:p w:rsidR="00000000" w:rsidDel="00000000" w:rsidP="00000000" w:rsidRDefault="00000000" w:rsidRPr="00000000" w14:paraId="0000005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 have added specific language to refer the reader to our runtime assessments in the supplementary materials section. </w:t>
      </w:r>
    </w:p>
    <w:p w:rsidR="00000000" w:rsidDel="00000000" w:rsidP="00000000" w:rsidRDefault="00000000" w:rsidRPr="00000000" w14:paraId="0000005A">
      <w:pPr>
        <w:spacing w:after="120" w:lineRule="auto"/>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We hope this </w:t>
      </w:r>
      <w:ins w:author="Rob Frost" w:id="176" w:date="2021-11-17T20:15:06Z">
        <w:r w:rsidDel="00000000" w:rsidR="00000000" w:rsidRPr="00000000">
          <w:rPr>
            <w:rFonts w:ascii="Times New Roman" w:cs="Times New Roman" w:eastAsia="Times New Roman" w:hAnsi="Times New Roman"/>
            <w:sz w:val="22"/>
            <w:szCs w:val="22"/>
            <w:rtl w:val="0"/>
          </w:rPr>
          <w:t xml:space="preserve">reorganization</w:t>
        </w:r>
      </w:ins>
      <w:del w:author="Rob Frost" w:id="176" w:date="2021-11-17T20:15:06Z">
        <w:r w:rsidDel="00000000" w:rsidR="00000000" w:rsidRPr="00000000">
          <w:rPr>
            <w:rFonts w:ascii="Times New Roman" w:cs="Times New Roman" w:eastAsia="Times New Roman" w:hAnsi="Times New Roman"/>
            <w:sz w:val="22"/>
            <w:szCs w:val="22"/>
            <w:rtl w:val="0"/>
          </w:rPr>
          <w:delText xml:space="preserve">re-organization</w:delText>
        </w:r>
      </w:del>
      <w:r w:rsidDel="00000000" w:rsidR="00000000" w:rsidRPr="00000000">
        <w:rPr>
          <w:rFonts w:ascii="Times New Roman" w:cs="Times New Roman" w:eastAsia="Times New Roman" w:hAnsi="Times New Roman"/>
          <w:sz w:val="22"/>
          <w:szCs w:val="22"/>
          <w:rtl w:val="0"/>
        </w:rPr>
        <w:t xml:space="preserve"> w</w:t>
      </w:r>
      <w:ins w:author="Rob Frost" w:id="177" w:date="2021-11-17T20:15:15Z">
        <w:r w:rsidDel="00000000" w:rsidR="00000000" w:rsidRPr="00000000">
          <w:rPr>
            <w:rFonts w:ascii="Times New Roman" w:cs="Times New Roman" w:eastAsia="Times New Roman" w:hAnsi="Times New Roman"/>
            <w:sz w:val="22"/>
            <w:szCs w:val="22"/>
            <w:rtl w:val="0"/>
          </w:rPr>
          <w:t xml:space="preserve">ill</w:t>
        </w:r>
      </w:ins>
      <w:del w:author="Rob Frost" w:id="177" w:date="2021-11-17T20:15:15Z">
        <w:r w:rsidDel="00000000" w:rsidR="00000000" w:rsidRPr="00000000">
          <w:rPr>
            <w:rFonts w:ascii="Times New Roman" w:cs="Times New Roman" w:eastAsia="Times New Roman" w:hAnsi="Times New Roman"/>
            <w:sz w:val="22"/>
            <w:szCs w:val="22"/>
            <w:rtl w:val="0"/>
          </w:rPr>
          <w:delText xml:space="preserve">ould</w:delText>
        </w:r>
      </w:del>
      <w:r w:rsidDel="00000000" w:rsidR="00000000" w:rsidRPr="00000000">
        <w:rPr>
          <w:rFonts w:ascii="Times New Roman" w:cs="Times New Roman" w:eastAsia="Times New Roman" w:hAnsi="Times New Roman"/>
          <w:sz w:val="22"/>
          <w:szCs w:val="22"/>
          <w:rtl w:val="0"/>
        </w:rPr>
        <w:t xml:space="preserve"> enable </w:t>
      </w:r>
      <w:ins w:author="Rob Frost" w:id="178" w:date="2021-11-17T20:15:33Z">
        <w:r w:rsidDel="00000000" w:rsidR="00000000" w:rsidRPr="00000000">
          <w:rPr>
            <w:rFonts w:ascii="Times New Roman" w:cs="Times New Roman" w:eastAsia="Times New Roman" w:hAnsi="Times New Roman"/>
            <w:sz w:val="22"/>
            <w:szCs w:val="22"/>
            <w:rtl w:val="0"/>
          </w:rPr>
          <w:t xml:space="preserve">a </w:t>
        </w:r>
      </w:ins>
      <w:r w:rsidDel="00000000" w:rsidR="00000000" w:rsidRPr="00000000">
        <w:rPr>
          <w:rFonts w:ascii="Times New Roman" w:cs="Times New Roman" w:eastAsia="Times New Roman" w:hAnsi="Times New Roman"/>
          <w:sz w:val="22"/>
          <w:szCs w:val="22"/>
          <w:rtl w:val="0"/>
        </w:rPr>
        <w:t xml:space="preserve">more direct comparison</w:t>
      </w:r>
      <w:del w:author="Rob Frost" w:id="179" w:date="2021-11-17T20:15:36Z">
        <w:r w:rsidDel="00000000" w:rsidR="00000000" w:rsidRPr="00000000">
          <w:rPr>
            <w:rFonts w:ascii="Times New Roman" w:cs="Times New Roman" w:eastAsia="Times New Roman" w:hAnsi="Times New Roman"/>
            <w:sz w:val="22"/>
            <w:szCs w:val="22"/>
            <w:rtl w:val="0"/>
          </w:rPr>
          <w:delText xml:space="preserve">s</w:delText>
        </w:r>
      </w:del>
      <w:r w:rsidDel="00000000" w:rsidR="00000000" w:rsidRPr="00000000">
        <w:rPr>
          <w:rFonts w:ascii="Times New Roman" w:cs="Times New Roman" w:eastAsia="Times New Roman" w:hAnsi="Times New Roman"/>
          <w:sz w:val="22"/>
          <w:szCs w:val="22"/>
          <w:rtl w:val="0"/>
        </w:rPr>
        <w:t xml:space="preserve"> between existing standards in the gene set testing literature and our own evaluation strategy. </w:t>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0"/>
          <w:i w:val="0"/>
          <w:smallCaps w:val="0"/>
          <w:strike w:val="0"/>
          <w:color w:val="ff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2"/>
          <w:szCs w:val="22"/>
          <w:u w:val="none"/>
          <w:shd w:fill="auto" w:val="clear"/>
          <w:vertAlign w:val="baseline"/>
          <w:rtl w:val="0"/>
        </w:rPr>
        <w:t xml:space="preserve">On the use of the competitive null hypothesis for enrichment testing:</w:t>
      </w:r>
    </w:p>
    <w:p w:rsidR="00000000" w:rsidDel="00000000" w:rsidP="00000000" w:rsidRDefault="00000000" w:rsidRPr="00000000" w14:paraId="0000005C">
      <w:pPr>
        <w:spacing w:after="120" w:lineRule="auto"/>
        <w:rPr>
          <w:rFonts w:ascii="Times New Roman" w:cs="Times New Roman" w:eastAsia="Times New Roman" w:hAnsi="Times New Roman"/>
          <w:color w:val="ff0000"/>
          <w:sz w:val="22"/>
          <w:szCs w:val="22"/>
        </w:rPr>
      </w:pPr>
      <w:r w:rsidDel="00000000" w:rsidR="00000000" w:rsidRPr="00000000">
        <w:rPr>
          <w:rFonts w:ascii="Times New Roman" w:cs="Times New Roman" w:eastAsia="Times New Roman" w:hAnsi="Times New Roman"/>
          <w:color w:val="ff0000"/>
          <w:sz w:val="22"/>
          <w:szCs w:val="22"/>
          <w:rtl w:val="0"/>
        </w:rPr>
        <w:t xml:space="preserve">The authors demonstrate that cILR controls for type I error even under high sparsity and high inter-taxa correlation. However, it has been pointed out that strict type I error rate control might not be a desirable feature for enrichment methods (Goeman and Buhlman, 2009; Wu and Smyth, 2012; Geistlinger et al. 2021). Gene set enrichment analysis is an exploratory process, not a confirmatory, diagnostic process, where strict type I error control augments the lack in power which is well documented for competitive enrichment testing (Goeman and Buhlman, 2009; Wu and Smyth, 2012; Geistlinger et al. 2021) and as the authors demonstrate in their own evaluations. Furthermore, Geistlinger et al. 2021 (Figure 4 therein) has demonstrated that despite controlling the type I error rate, methods might demonstrate widely different rejection rates on real datasets. It is in this context noteworthy that the authors of Camera (Wu and Smyth, 2012), which deliberately abandons strict type I error control by default to compensate for the apparent lack in power of competitive methods.</w:t>
      </w:r>
    </w:p>
    <w:p w:rsidR="00000000" w:rsidDel="00000000" w:rsidP="00000000" w:rsidRDefault="00000000" w:rsidRPr="00000000" w14:paraId="0000005D">
      <w:pPr>
        <w:spacing w:after="120" w:lineRule="auto"/>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We agree with the reviewer on the overall goal of enrichment analysis and the discussions presented in the existing literature on the trade-off between power and type I error control. We agree that detecting highly correlated taxa sets can have biological importance (as discussed in Wu and Smyth [15]) and have clarified that the decision for strict type I error control is up to the user. We have also provided additional discussion in the “Statistical properties” section about this topic, including a further clarification on the motivation behind adjusting for </w:t>
      </w:r>
      <w:ins w:author="Rob Frost" w:id="180" w:date="2021-11-17T20:16:11Z">
        <w:r w:rsidDel="00000000" w:rsidR="00000000" w:rsidRPr="00000000">
          <w:rPr>
            <w:rFonts w:ascii="Times New Roman" w:cs="Times New Roman" w:eastAsia="Times New Roman" w:hAnsi="Times New Roman"/>
            <w:color w:val="000000"/>
            <w:sz w:val="22"/>
            <w:szCs w:val="22"/>
            <w:rtl w:val="0"/>
          </w:rPr>
          <w:t xml:space="preserve">inter-taxa </w:t>
        </w:r>
      </w:ins>
      <w:r w:rsidDel="00000000" w:rsidR="00000000" w:rsidRPr="00000000">
        <w:rPr>
          <w:rFonts w:ascii="Times New Roman" w:cs="Times New Roman" w:eastAsia="Times New Roman" w:hAnsi="Times New Roman"/>
          <w:color w:val="000000"/>
          <w:sz w:val="22"/>
          <w:szCs w:val="22"/>
          <w:rtl w:val="0"/>
        </w:rPr>
        <w:t xml:space="preserve">correlation.  </w:t>
      </w:r>
    </w:p>
    <w:p w:rsidR="00000000" w:rsidDel="00000000" w:rsidP="00000000" w:rsidRDefault="00000000" w:rsidRPr="00000000" w14:paraId="0000005E">
      <w:pPr>
        <w:spacing w:after="120" w:lineRule="auto"/>
        <w:rPr>
          <w:rFonts w:ascii="Times New Roman" w:cs="Times New Roman" w:eastAsia="Times New Roman" w:hAnsi="Times New Roman"/>
          <w:b w:val="1"/>
          <w:color w:val="000000"/>
          <w:sz w:val="22"/>
          <w:szCs w:val="22"/>
        </w:rPr>
      </w:pPr>
      <w:r w:rsidDel="00000000" w:rsidR="00000000" w:rsidRPr="00000000">
        <w:rPr>
          <w:rtl w:val="0"/>
        </w:rPr>
      </w:r>
    </w:p>
    <w:p w:rsidR="00000000" w:rsidDel="00000000" w:rsidP="00000000" w:rsidRDefault="00000000" w:rsidRPr="00000000" w14:paraId="0000005F">
      <w:pPr>
        <w:spacing w:after="120" w:lineRule="auto"/>
        <w:rPr>
          <w:rFonts w:ascii="Times New Roman" w:cs="Times New Roman" w:eastAsia="Times New Roman" w:hAnsi="Times New Roman"/>
          <w:b w:val="1"/>
          <w:color w:val="000000"/>
          <w:sz w:val="22"/>
          <w:szCs w:val="22"/>
        </w:rPr>
      </w:pPr>
      <w:r w:rsidDel="00000000" w:rsidR="00000000" w:rsidRPr="00000000">
        <w:rPr>
          <w:rFonts w:ascii="Times New Roman" w:cs="Times New Roman" w:eastAsia="Times New Roman" w:hAnsi="Times New Roman"/>
          <w:b w:val="1"/>
          <w:color w:val="000000"/>
          <w:sz w:val="22"/>
          <w:szCs w:val="22"/>
          <w:rtl w:val="0"/>
        </w:rPr>
        <w:t xml:space="preserve">Bibliography</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w:t>
        <w:tab/>
        <w:t xml:space="preserve">Aitchison J. The Statistical Analysis of Compositional Data. Journal of the Royal Statistical Society: Series B (Methodological). 1982;44: 139–160. doi:10.1111/j.2517-6161.1982.tb01195.x</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w:t>
        <w:tab/>
        <w:t xml:space="preserve">Gloor GB, Macklaim JM, Pawlowsky-Glahn V, Egozcue JJ. Microbiome Datasets Are Compositional: And This Is Not Optional. Front Microbiol. 2017;8. doi:10.3389/fmicb.2017.02224</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w:t>
        <w:tab/>
        <w:t xml:space="preserve">Quinn TP, Erb I, Richardson MF, Crowley TM. Understanding sequencing data as compositions: an outlook and review. Bioinformatics. 2018;34: 2870–2878. doi:10.1093/bioinformatics/bty175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w:t>
        <w:tab/>
        <w:t xml:space="preserve">Weiss S, Xu ZZ, Peddada S, Amir A, Bittinger K, Gonzalez A, et al. Normalization and microbial differential abundance strategies depend upon data characteristics. Microbiome. 2017;5. doi:10.1186/s40168-017-0237-y</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w:t>
        <w:tab/>
        <w:t xml:space="preserve">McMurdie PJ, Holmes S. Waste Not, Want Not: Why Rarefying Microbiome Data Is Inadmissible. PLOS Computational Biology. 2014;10: e1003531. doi:10.1371/journal.pcbi.1003531</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w:t>
        <w:tab/>
        <w:t xml:space="preserve">McKnight DT, Huerlimann R, Bower DS, Schwarzkopf L, Alford RA, Zenger KR. Methods for normalizing microbiome data: An ecological perspective. Methods in Ecology and Evolution. 2019;10: 389–400. doi:10.1111/2041-210X.13115</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 </w:t>
        <w:tab/>
        <w:t xml:space="preserve">Egozcue JJ, Pawlowsky-Glahn V. Groups of Parts and Their Balances in Compositional Data Analysis. Mathematical Geology. 2005;37: 795–828. doi:10.1007/s11004-005-7381-9</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 </w:t>
        <w:tab/>
        <w:t xml:space="preserve">Silverman JD, Washburne AD, Mukherjee S, David LA. A phylogenetic transform enhances analysis of compositional microbiota data. Fodor A, editor. eLife. 2017;6: e21887. doi:10.7554/eLife.21887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w:t>
        <w:tab/>
        <w:t xml:space="preserve">ATCHISON J, SHEN SM. Logistic-normal distributions:Some properties and uses. Biometrika. 1980;67: 261–272. doi:10.1093/biomet/67.2.261</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 </w:t>
        <w:tab/>
        <w:t xml:space="preserve">Egozcue JJ, Pawlowsky-Glahn V, Mateu-Figueras G, Barceló-Vidal C. Isometric Logratio Transformations for Compositional Data Analysis. Mathematical Geology. 2003;35: 279–300. doi:10.1023/A:1023818214614</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w:t>
        <w:tab/>
        <w:t xml:space="preserve">McLaren MR, Willis AD, Callahan BJ. Consistent and correctable bias in metagenomic sequencing experiments. Turnbaugh P, Garrett WS, Turnbaugh P, Quince C, Gibbons S, editors. eLife. 2019;8: e46923. doi:10.7554/eLife.46923</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w:t>
        <w:tab/>
        <w:t xml:space="preserve">Geistlinger L, Csaba G, Santarelli M, Ramos M, Schiffer L, Turaga N, et al. Toward a gold standard for benchmarking gene set enrichment analysis. Briefings in Bioinformatics. 2021;22: 545–556. doi:10.1093/bib/bbz158</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w:t>
        <w:tab/>
        <w:t xml:space="preserve">Calgaro M, Romualdi C, Waldron L, Risso D, Vitulo N. Assessment of statistical methods from single cell, bulk RNA-seq, and metagenomics applied to microbiome data. Genome Biology. 2020;21: 191. doi:10.1186/s13059-020-02104-1</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w:t>
        <w:tab/>
        <w:t xml:space="preserve">Delignette-Muller ML, Dutang C. fitdistrplus: An R package for fitting distributions. Journal of Statistical Software. 2015;64: 1–34.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0"/>
        </w:tabs>
        <w:spacing w:after="240" w:before="0" w:line="240" w:lineRule="auto"/>
        <w:ind w:left="384" w:right="0" w:hanging="38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 </w:t>
        <w:tab/>
        <w:t xml:space="preserve">Wu D, Smyth GK. Camera: a competitive gene set test accounting for inter-gene correlation. Nucleic Acids Res. 2012;40: e133. doi:10.1093/nar/gks461</w:t>
      </w:r>
    </w:p>
    <w:p w:rsidR="00000000" w:rsidDel="00000000" w:rsidP="00000000" w:rsidRDefault="00000000" w:rsidRPr="00000000" w14:paraId="0000006F">
      <w:pPr>
        <w:spacing w:after="120" w:lineRule="auto"/>
        <w:rPr>
          <w:rFonts w:ascii="Times New Roman" w:cs="Times New Roman" w:eastAsia="Times New Roman" w:hAnsi="Times New Roman"/>
          <w:color w:val="000000"/>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Rob Frost" w:id="19" w:date="2021-11-17T20:11:29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run check with the --as-cran flag</w:t>
      </w:r>
    </w:p>
  </w:comment>
  <w:comment w:author="Rob Frost" w:id="18" w:date="2021-11-17T20:05:45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 better word here?</w:t>
      </w:r>
    </w:p>
  </w:comment>
  <w:comment w:author="Quang P. Nguyen" w:id="8" w:date="2021-11-16T21:58:0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analysis here so that disease prediction doesn’t seem to be alone in downstream analysis. This analysis will be using cILR generated scores to perform PERMANOVA and visualizations to distinguish between cases/controls using the Euclidean distance metric.</w:t>
      </w:r>
    </w:p>
  </w:comment>
  <w:comment w:author="Quang P. Nguyen" w:id="5" w:date="2021-11-16T21:56:00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additional analysis here to compare cILR w/ t-test against ssGSEA and GSVA with the t-test for population level inference (differential abundance). </w:t>
        <w:br w:type="textWrapping"/>
        <w:br w:type="textWrapping"/>
        <w:t xml:space="preserve">The existing DE analysis will be under a subsection of “inference at the population level” which compares cILR w/ t-test against DESeq2/corncob with sets values calculated as sums.</w:t>
      </w:r>
    </w:p>
  </w:comment>
  <w:comment w:author="Quang P. Nguyen" w:id="3" w:date="2021-11-16T21:59:00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analysis adding random gene and label permutations for the real data section of single sample enrichment tests (or inference at the sample level).</w:t>
      </w:r>
    </w:p>
  </w:comment>
  <w:comment w:author="Rob Frost" w:id="16" w:date="2021-11-17T19:42:56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Provide a bit more clarity here: are you talking about simulation studies or real data analyses?</w:t>
      </w:r>
    </w:p>
  </w:comment>
  <w:comment w:author="Rob Frost" w:id="17" w:date="2021-11-17T20:03:37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if my modifications correctly capture what you were trying to say in this paragraph - please ignore if not</w:t>
      </w:r>
    </w:p>
  </w:comment>
  <w:comment w:author="Anne Hoen" w:id="10" w:date="2021-11-19T13:48:01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 I worry a little bit about this response because I think (assume) that the reviewer is familiar with this line of reasoning and just disagrees with it. Citing the literature doesn't really help your case because the reviewer says that this is a cliche that has been amplified by the literature and is incorrect - so they just disagree with this thinking. I am not sure how to handle because the reviewer doesn't give away what they would have people do. Obviously you can't just model raw count data for the reasons you discuss in your response. The reviewer is doing the thing where they say why you are wrong but don't convey their own (implied to be superior) view.</w:t>
      </w:r>
    </w:p>
  </w:comment>
  <w:comment w:author="Anne Hoen" w:id="11" w:date="2021-11-19T13:48:42Z">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a nice thorough and reasoned response, but I have the feeling it is not going to satisfy this reviewer.</w:t>
      </w:r>
    </w:p>
  </w:comment>
  <w:comment w:author="Anne Hoen" w:id="2" w:date="2021-11-19T13:38:42Z">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actually cite this with the reference number from your bibliography below.</w:t>
      </w:r>
    </w:p>
  </w:comment>
  <w:comment w:author="Anne Hoen" w:id="6" w:date="2021-11-19T13:40:27Z">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awkward</w:t>
      </w:r>
    </w:p>
  </w:comment>
  <w:comment w:author="Rob Frost" w:id="12" w:date="2021-11-17T19:16:07Z">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language is a bit unclear</w:t>
      </w:r>
    </w:p>
  </w:comment>
  <w:comment w:author="Rob Frost" w:id="9" w:date="2021-11-17T17:58:04Z">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what this means</w:t>
      </w:r>
    </w:p>
  </w:comment>
  <w:comment w:author="Rob Frost" w:id="1" w:date="2021-11-17T17:40:09Z">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ahead and include the new title here.</w:t>
      </w:r>
    </w:p>
  </w:comment>
  <w:comment w:author="Rob Frost" w:id="0" w:date="2021-11-17T17:41:14Z">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of these high-level items, include references to the relevant reviewer comments. If possible, this summary could be made more concise (i.e., don't cover details that are also discussed in the specific comment responses below).</w:t>
      </w:r>
    </w:p>
  </w:comment>
  <w:comment w:author="Anne Hoen" w:id="14" w:date="2021-11-19T13:52:51Z">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try to avoid saying we agree with the reviewer so much. If you agree, why did you write it that way in the first place? I think in many instances, you can just take out this sentence. Here, can you just start this response with "We have reworked..."</w:t>
      </w:r>
    </w:p>
  </w:comment>
  <w:comment w:author="Anne Hoen" w:id="15" w:date="2021-11-19T13:53:20Z">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other responses I will make a suggestion for toning down the "we agree with" stuff - take or leave</w:t>
      </w:r>
    </w:p>
  </w:comment>
  <w:comment w:author="Rob Frost" w:id="4" w:date="2021-11-17T17:54:43Z">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type of statement can probably be moved into the detailed responses below.</w:t>
      </w:r>
    </w:p>
  </w:comment>
  <w:comment w:author="Anne Hoen" w:id="13" w:date="2021-11-19T13:51:18Z">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point. But if it isn't absolute abundance data and it isn't compositional, what is it? Do you have a sense of how they are thinking?</w:t>
      </w:r>
    </w:p>
  </w:comment>
  <w:comment w:author="Rob Frost" w:id="7" w:date="2021-11-17T17:55:17Z">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unclear what this means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ourier New"/>
  <w:font w:name="Noto Sans Symbol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