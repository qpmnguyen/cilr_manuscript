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1BF8" w14:textId="27321D16" w:rsidR="00BB7799" w:rsidRPr="009A44FC" w:rsidRDefault="002270CE" w:rsidP="007B0F55">
      <w:pPr>
        <w:spacing w:after="120"/>
        <w:jc w:val="center"/>
        <w:rPr>
          <w:rFonts w:ascii="Times New Roman" w:hAnsi="Times New Roman" w:cs="Times New Roman"/>
          <w:sz w:val="22"/>
          <w:szCs w:val="22"/>
        </w:rPr>
      </w:pPr>
      <w:proofErr w:type="spellStart"/>
      <w:r w:rsidRPr="009A44FC">
        <w:rPr>
          <w:rFonts w:ascii="Times New Roman" w:hAnsi="Times New Roman" w:cs="Times New Roman"/>
          <w:sz w:val="22"/>
          <w:szCs w:val="22"/>
        </w:rPr>
        <w:t>cILR</w:t>
      </w:r>
      <w:proofErr w:type="spellEnd"/>
      <w:r w:rsidRPr="009A44FC">
        <w:rPr>
          <w:rFonts w:ascii="Times New Roman" w:hAnsi="Times New Roman" w:cs="Times New Roman"/>
          <w:sz w:val="22"/>
          <w:szCs w:val="22"/>
        </w:rPr>
        <w:t>: Competitive isometric log-ratio for taxonomic enrichment analysis</w:t>
      </w:r>
    </w:p>
    <w:p w14:paraId="4892ACCF" w14:textId="59C99A8B" w:rsidR="005073B9" w:rsidRPr="009A44FC" w:rsidRDefault="005073B9"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PCOMPBIOL-D-21-01648</w:t>
      </w:r>
    </w:p>
    <w:p w14:paraId="478FD8B4" w14:textId="2EC2B0D3"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Response to Reviewers</w:t>
      </w:r>
    </w:p>
    <w:p w14:paraId="7E06505C" w14:textId="76DF6FDE"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October 26</w:t>
      </w:r>
      <w:r w:rsidRPr="009A44FC">
        <w:rPr>
          <w:rFonts w:ascii="Times New Roman" w:hAnsi="Times New Roman" w:cs="Times New Roman"/>
          <w:sz w:val="22"/>
          <w:szCs w:val="22"/>
          <w:vertAlign w:val="superscript"/>
        </w:rPr>
        <w:t>th</w:t>
      </w:r>
      <w:r w:rsidRPr="009A44FC">
        <w:rPr>
          <w:rFonts w:ascii="Times New Roman" w:hAnsi="Times New Roman" w:cs="Times New Roman"/>
          <w:sz w:val="22"/>
          <w:szCs w:val="22"/>
        </w:rPr>
        <w:t>, 2021</w:t>
      </w:r>
    </w:p>
    <w:p w14:paraId="2621EFE6" w14:textId="77777777" w:rsidR="002270CE" w:rsidRPr="009A44FC" w:rsidRDefault="002270CE" w:rsidP="002270CE">
      <w:pPr>
        <w:spacing w:after="120"/>
        <w:rPr>
          <w:rFonts w:ascii="Times New Roman" w:hAnsi="Times New Roman" w:cs="Times New Roman"/>
          <w:b/>
          <w:bCs/>
          <w:sz w:val="22"/>
          <w:szCs w:val="22"/>
        </w:rPr>
      </w:pPr>
    </w:p>
    <w:p w14:paraId="09AC8A01" w14:textId="2C0EB25D" w:rsidR="00522EA1" w:rsidRPr="009A44FC" w:rsidRDefault="00522EA1" w:rsidP="00522EA1">
      <w:pPr>
        <w:pStyle w:val="PlainText"/>
        <w:spacing w:line="300" w:lineRule="exact"/>
        <w:rPr>
          <w:rFonts w:ascii="Times New Roman" w:hAnsi="Times New Roman" w:cs="Times New Roman"/>
        </w:rPr>
      </w:pPr>
      <w:commentRangeStart w:id="0"/>
      <w:r w:rsidRPr="009A44FC">
        <w:rPr>
          <w:rFonts w:ascii="Times New Roman" w:hAnsi="Times New Roman" w:cs="Times New Roman"/>
        </w:rPr>
        <w:t>We</w:t>
      </w:r>
      <w:commentRangeEnd w:id="0"/>
      <w:r w:rsidR="00A04934">
        <w:rPr>
          <w:rStyle w:val="CommentReference"/>
          <w:rFonts w:asciiTheme="minorHAnsi" w:hAnsiTheme="minorHAnsi"/>
        </w:rPr>
        <w:commentReference w:id="0"/>
      </w:r>
      <w:r w:rsidRPr="009A44FC">
        <w:rPr>
          <w:rFonts w:ascii="Times New Roman" w:hAnsi="Times New Roman" w:cs="Times New Roman"/>
        </w:rPr>
        <w:t xml:space="preserve"> greatly appreciate</w:t>
      </w:r>
      <w:r w:rsidR="009454F0">
        <w:rPr>
          <w:rFonts w:ascii="Times New Roman" w:hAnsi="Times New Roman" w:cs="Times New Roman"/>
        </w:rPr>
        <w:t xml:space="preserve"> both reviewers for thorough and insightful</w:t>
      </w:r>
      <w:r w:rsidR="00693F3A">
        <w:rPr>
          <w:rFonts w:ascii="Times New Roman" w:hAnsi="Times New Roman" w:cs="Times New Roman"/>
        </w:rPr>
        <w:t xml:space="preserve"> </w:t>
      </w:r>
      <w:r w:rsidR="009454F0">
        <w:rPr>
          <w:rFonts w:ascii="Times New Roman" w:hAnsi="Times New Roman" w:cs="Times New Roman"/>
        </w:rPr>
        <w:t>reviews of our manuscript.</w:t>
      </w:r>
      <w:r w:rsidRPr="009A44FC">
        <w:rPr>
          <w:rFonts w:ascii="Times New Roman" w:hAnsi="Times New Roman" w:cs="Times New Roman"/>
        </w:rPr>
        <w:t xml:space="preserve"> We </w:t>
      </w:r>
      <w:r w:rsidR="009454F0">
        <w:rPr>
          <w:rFonts w:ascii="Times New Roman" w:hAnsi="Times New Roman" w:cs="Times New Roman"/>
        </w:rPr>
        <w:t xml:space="preserve">think that you will find its quality much improved </w:t>
      </w:r>
      <w:proofErr w:type="gramStart"/>
      <w:r w:rsidR="009454F0">
        <w:rPr>
          <w:rFonts w:ascii="Times New Roman" w:hAnsi="Times New Roman" w:cs="Times New Roman"/>
        </w:rPr>
        <w:t>as a result of</w:t>
      </w:r>
      <w:proofErr w:type="gramEnd"/>
      <w:r w:rsidR="009454F0">
        <w:rPr>
          <w:rFonts w:ascii="Times New Roman" w:hAnsi="Times New Roman" w:cs="Times New Roman"/>
        </w:rPr>
        <w:t xml:space="preserve"> the changes we’ve made in response.</w:t>
      </w:r>
      <w:r w:rsidRPr="009A44FC">
        <w:rPr>
          <w:rFonts w:ascii="Times New Roman" w:hAnsi="Times New Roman" w:cs="Times New Roman"/>
        </w:rPr>
        <w:t xml:space="preserve"> </w:t>
      </w:r>
      <w:r w:rsidR="009454F0">
        <w:rPr>
          <w:rFonts w:ascii="Times New Roman" w:hAnsi="Times New Roman" w:cs="Times New Roman"/>
        </w:rPr>
        <w:t>Here, we summarize the major changes, with point-by-point responses to each reviewer comment following</w:t>
      </w:r>
      <w:r w:rsidRPr="009A44FC">
        <w:rPr>
          <w:rFonts w:ascii="Times New Roman" w:hAnsi="Times New Roman" w:cs="Times New Roman"/>
        </w:rPr>
        <w:t xml:space="preserve">: </w:t>
      </w:r>
    </w:p>
    <w:p w14:paraId="32E57F7C" w14:textId="4E82D182" w:rsidR="001A1F80" w:rsidRDefault="00522EA1" w:rsidP="00522EA1">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adjusted the title of our manuscript to better reflect the proposal and its relationship with existing methods. </w:t>
      </w:r>
      <w:r w:rsidR="009454F0">
        <w:rPr>
          <w:rFonts w:ascii="Times New Roman" w:hAnsi="Times New Roman" w:cs="Times New Roman"/>
        </w:rPr>
        <w:t xml:space="preserve">The title of the manuscript will now be “CBEA: Competitive balances for taxonomic enrichment analysis” </w:t>
      </w:r>
    </w:p>
    <w:p w14:paraId="0BAC442B" w14:textId="487B78D6" w:rsidR="003C15E6" w:rsidRDefault="003C15E6" w:rsidP="00522EA1">
      <w:pPr>
        <w:pStyle w:val="PlainText"/>
        <w:numPr>
          <w:ilvl w:val="0"/>
          <w:numId w:val="12"/>
        </w:numPr>
        <w:spacing w:line="300" w:lineRule="exact"/>
        <w:rPr>
          <w:ins w:id="1" w:author="Quang Nguyen" w:date="2022-02-04T21:22:00Z"/>
          <w:rFonts w:ascii="Times New Roman" w:hAnsi="Times New Roman" w:cs="Times New Roman"/>
        </w:rPr>
      </w:pPr>
      <w:ins w:id="2" w:author="Quang Nguyen" w:date="2022-02-04T20:10:00Z">
        <w:r>
          <w:rPr>
            <w:rFonts w:ascii="Times New Roman" w:hAnsi="Times New Roman" w:cs="Times New Roman"/>
          </w:rPr>
          <w:t xml:space="preserve">We restructured the introduction section of the manuscript to condense unnecessary details while </w:t>
        </w:r>
      </w:ins>
      <w:ins w:id="3" w:author="Quang Nguyen" w:date="2022-02-04T21:22:00Z">
        <w:r w:rsidR="005548F9">
          <w:rPr>
            <w:rFonts w:ascii="Times New Roman" w:hAnsi="Times New Roman" w:cs="Times New Roman"/>
          </w:rPr>
          <w:t>also adding explainers to issues raised by reviewers.</w:t>
        </w:r>
      </w:ins>
    </w:p>
    <w:p w14:paraId="43D7932B" w14:textId="6A6F3DA6" w:rsidR="005548F9" w:rsidRDefault="005548F9" w:rsidP="005548F9">
      <w:pPr>
        <w:pStyle w:val="PlainText"/>
        <w:numPr>
          <w:ilvl w:val="1"/>
          <w:numId w:val="12"/>
        </w:numPr>
        <w:spacing w:line="300" w:lineRule="exact"/>
        <w:rPr>
          <w:ins w:id="4" w:author="Quang Nguyen" w:date="2022-02-04T21:25:00Z"/>
          <w:rFonts w:ascii="Times New Roman" w:hAnsi="Times New Roman" w:cs="Times New Roman"/>
        </w:rPr>
      </w:pPr>
      <w:ins w:id="5" w:author="Quang Nguyen" w:date="2022-02-04T21:24:00Z">
        <w:r>
          <w:rPr>
            <w:rFonts w:ascii="Times New Roman" w:hAnsi="Times New Roman" w:cs="Times New Roman"/>
          </w:rPr>
          <w:t>We added more d</w:t>
        </w:r>
      </w:ins>
      <w:ins w:id="6" w:author="Quang Nguyen" w:date="2022-02-06T16:00:00Z">
        <w:r w:rsidR="0068449E">
          <w:rPr>
            <w:rFonts w:ascii="Times New Roman" w:hAnsi="Times New Roman" w:cs="Times New Roman"/>
          </w:rPr>
          <w:t>iscussion</w:t>
        </w:r>
      </w:ins>
      <w:ins w:id="7" w:author="Quang Nguyen" w:date="2022-02-06T16:01:00Z">
        <w:r w:rsidR="0068449E">
          <w:rPr>
            <w:rFonts w:ascii="Times New Roman" w:hAnsi="Times New Roman" w:cs="Times New Roman"/>
          </w:rPr>
          <w:t xml:space="preserve"> and clarification</w:t>
        </w:r>
      </w:ins>
      <w:ins w:id="8" w:author="Quang Nguyen" w:date="2022-02-06T16:00:00Z">
        <w:r w:rsidR="0068449E">
          <w:rPr>
            <w:rFonts w:ascii="Times New Roman" w:hAnsi="Times New Roman" w:cs="Times New Roman"/>
          </w:rPr>
          <w:t xml:space="preserve"> on the </w:t>
        </w:r>
      </w:ins>
      <w:ins w:id="9" w:author="Quang Nguyen" w:date="2022-02-04T21:24:00Z">
        <w:r>
          <w:rPr>
            <w:rFonts w:ascii="Times New Roman" w:hAnsi="Times New Roman" w:cs="Times New Roman"/>
          </w:rPr>
          <w:t xml:space="preserve">compositional nature of </w:t>
        </w:r>
      </w:ins>
      <w:ins w:id="10" w:author="Quang Nguyen" w:date="2022-02-06T16:00:00Z">
        <w:r w:rsidR="0068449E">
          <w:rPr>
            <w:rFonts w:ascii="Times New Roman" w:hAnsi="Times New Roman" w:cs="Times New Roman"/>
          </w:rPr>
          <w:t xml:space="preserve">microbiome relative abundance </w:t>
        </w:r>
      </w:ins>
      <w:ins w:id="11" w:author="Quang Nguyen" w:date="2022-02-04T21:24:00Z">
        <w:r>
          <w:rPr>
            <w:rFonts w:ascii="Times New Roman" w:hAnsi="Times New Roman" w:cs="Times New Roman"/>
          </w:rPr>
          <w:t>data</w:t>
        </w:r>
      </w:ins>
      <w:ins w:id="12" w:author="Quang Nguyen" w:date="2022-02-06T16:00:00Z">
        <w:r w:rsidR="0068449E">
          <w:rPr>
            <w:rFonts w:ascii="Times New Roman" w:hAnsi="Times New Roman" w:cs="Times New Roman"/>
          </w:rPr>
          <w:t xml:space="preserve"> </w:t>
        </w:r>
      </w:ins>
      <w:ins w:id="13" w:author="Quang Nguyen" w:date="2022-02-06T16:14:00Z">
        <w:r w:rsidR="00A17466">
          <w:rPr>
            <w:rFonts w:ascii="Times New Roman" w:hAnsi="Times New Roman" w:cs="Times New Roman"/>
          </w:rPr>
          <w:t xml:space="preserve">as motivation to our approach. This was also done </w:t>
        </w:r>
      </w:ins>
      <w:ins w:id="14" w:author="Quang Nguyen" w:date="2022-02-06T16:00:00Z">
        <w:r w:rsidR="0068449E">
          <w:rPr>
            <w:rFonts w:ascii="Times New Roman" w:hAnsi="Times New Roman" w:cs="Times New Roman"/>
          </w:rPr>
          <w:t>in response to requests for clarification from reviewer 1</w:t>
        </w:r>
      </w:ins>
      <w:ins w:id="15" w:author="Quang Nguyen" w:date="2022-02-06T22:38:00Z">
        <w:r w:rsidR="00131D2F">
          <w:rPr>
            <w:rFonts w:ascii="Times New Roman" w:hAnsi="Times New Roman" w:cs="Times New Roman"/>
          </w:rPr>
          <w:t xml:space="preserve"> in comment </w:t>
        </w:r>
      </w:ins>
      <w:ins w:id="16" w:author="Quang Nguyen" w:date="2022-02-06T22:43:00Z">
        <w:r w:rsidR="005663C3">
          <w:rPr>
            <w:rFonts w:ascii="Times New Roman" w:hAnsi="Times New Roman" w:cs="Times New Roman"/>
          </w:rPr>
          <w:t>#</w:t>
        </w:r>
      </w:ins>
      <w:ins w:id="17" w:author="Quang Nguyen" w:date="2022-02-06T22:38:00Z">
        <w:r w:rsidR="00131D2F">
          <w:rPr>
            <w:rFonts w:ascii="Times New Roman" w:hAnsi="Times New Roman" w:cs="Times New Roman"/>
          </w:rPr>
          <w:t>1A</w:t>
        </w:r>
      </w:ins>
      <w:ins w:id="18" w:author="Quang Nguyen" w:date="2022-02-06T22:44:00Z">
        <w:r w:rsidR="005663C3">
          <w:rPr>
            <w:rFonts w:ascii="Times New Roman" w:hAnsi="Times New Roman" w:cs="Times New Roman"/>
          </w:rPr>
          <w:t xml:space="preserve"> and #1D</w:t>
        </w:r>
      </w:ins>
      <w:ins w:id="19" w:author="Quang Nguyen" w:date="2022-02-04T21:25:00Z">
        <w:r w:rsidR="007C138C">
          <w:rPr>
            <w:rFonts w:ascii="Times New Roman" w:hAnsi="Times New Roman" w:cs="Times New Roman"/>
          </w:rPr>
          <w:t xml:space="preserve">. </w:t>
        </w:r>
      </w:ins>
    </w:p>
    <w:p w14:paraId="089BF82A" w14:textId="3EEB660C" w:rsidR="00A17466" w:rsidRDefault="007C138C">
      <w:pPr>
        <w:pStyle w:val="PlainText"/>
        <w:numPr>
          <w:ilvl w:val="1"/>
          <w:numId w:val="12"/>
        </w:numPr>
        <w:spacing w:line="300" w:lineRule="exact"/>
        <w:rPr>
          <w:ins w:id="20" w:author="Quang Nguyen" w:date="2022-02-06T16:13:00Z"/>
          <w:rFonts w:ascii="Times New Roman" w:hAnsi="Times New Roman" w:cs="Times New Roman"/>
        </w:rPr>
      </w:pPr>
      <w:ins w:id="21" w:author="Quang Nguyen" w:date="2022-02-04T21:25:00Z">
        <w:r>
          <w:rPr>
            <w:rFonts w:ascii="Times New Roman" w:hAnsi="Times New Roman" w:cs="Times New Roman"/>
          </w:rPr>
          <w:t>We</w:t>
        </w:r>
      </w:ins>
      <w:ins w:id="22" w:author="Quang Nguyen" w:date="2022-02-06T16:01:00Z">
        <w:r w:rsidR="0068449E">
          <w:rPr>
            <w:rFonts w:ascii="Times New Roman" w:hAnsi="Times New Roman" w:cs="Times New Roman"/>
          </w:rPr>
          <w:t xml:space="preserve"> </w:t>
        </w:r>
      </w:ins>
      <w:ins w:id="23" w:author="Quang Nguyen" w:date="2022-02-06T16:12:00Z">
        <w:r w:rsidR="00A17466">
          <w:rPr>
            <w:rFonts w:ascii="Times New Roman" w:hAnsi="Times New Roman" w:cs="Times New Roman"/>
          </w:rPr>
          <w:t>provided a more comprehensive explainer on gene set testing methods, distinguishing between the different sub-types</w:t>
        </w:r>
      </w:ins>
      <w:ins w:id="24" w:author="Quang Nguyen" w:date="2022-02-06T16:13:00Z">
        <w:r w:rsidR="00A17466">
          <w:rPr>
            <w:rFonts w:ascii="Times New Roman" w:hAnsi="Times New Roman" w:cs="Times New Roman"/>
          </w:rPr>
          <w:t>.</w:t>
        </w:r>
      </w:ins>
      <w:ins w:id="25" w:author="Quang Nguyen" w:date="2022-02-06T22:38:00Z">
        <w:r w:rsidR="00131D2F">
          <w:rPr>
            <w:rFonts w:ascii="Times New Roman" w:hAnsi="Times New Roman" w:cs="Times New Roman"/>
          </w:rPr>
          <w:t xml:space="preserve"> This wi</w:t>
        </w:r>
      </w:ins>
      <w:ins w:id="26" w:author="Quang Nguyen" w:date="2022-02-06T22:39:00Z">
        <w:r w:rsidR="00131D2F">
          <w:rPr>
            <w:rFonts w:ascii="Times New Roman" w:hAnsi="Times New Roman" w:cs="Times New Roman"/>
          </w:rPr>
          <w:t xml:space="preserve">ll address some confusion about why </w:t>
        </w:r>
        <w:proofErr w:type="spellStart"/>
        <w:r w:rsidR="00131D2F">
          <w:rPr>
            <w:rFonts w:ascii="Times New Roman" w:hAnsi="Times New Roman" w:cs="Times New Roman"/>
          </w:rPr>
          <w:t>ssGSEA</w:t>
        </w:r>
        <w:proofErr w:type="spellEnd"/>
        <w:r w:rsidR="00131D2F">
          <w:rPr>
            <w:rFonts w:ascii="Times New Roman" w:hAnsi="Times New Roman" w:cs="Times New Roman"/>
          </w:rPr>
          <w:t xml:space="preserve"> and GSVA were chosen as comparison methods from reviewer 1 in comment</w:t>
        </w:r>
      </w:ins>
      <w:ins w:id="27" w:author="Quang Nguyen" w:date="2022-02-06T22:41:00Z">
        <w:r w:rsidR="00131D2F">
          <w:rPr>
            <w:rFonts w:ascii="Times New Roman" w:hAnsi="Times New Roman" w:cs="Times New Roman"/>
          </w:rPr>
          <w:t xml:space="preserve"> </w:t>
        </w:r>
      </w:ins>
      <w:ins w:id="28" w:author="Quang Nguyen" w:date="2022-02-06T22:43:00Z">
        <w:r w:rsidR="005663C3">
          <w:rPr>
            <w:rFonts w:ascii="Times New Roman" w:hAnsi="Times New Roman" w:cs="Times New Roman"/>
          </w:rPr>
          <w:t>#</w:t>
        </w:r>
      </w:ins>
      <w:ins w:id="29" w:author="Quang Nguyen" w:date="2022-02-06T22:41:00Z">
        <w:r w:rsidR="00131D2F">
          <w:rPr>
            <w:rFonts w:ascii="Times New Roman" w:hAnsi="Times New Roman" w:cs="Times New Roman"/>
          </w:rPr>
          <w:t>3A</w:t>
        </w:r>
      </w:ins>
      <w:ins w:id="30" w:author="Quang Nguyen" w:date="2022-02-06T22:39:00Z">
        <w:r w:rsidR="00131D2F">
          <w:rPr>
            <w:rFonts w:ascii="Times New Roman" w:hAnsi="Times New Roman" w:cs="Times New Roman"/>
          </w:rPr>
          <w:t xml:space="preserve"> </w:t>
        </w:r>
      </w:ins>
      <w:ins w:id="31" w:author="Quang Nguyen" w:date="2022-02-06T16:13:00Z">
        <w:r w:rsidR="00A17466">
          <w:rPr>
            <w:rFonts w:ascii="Times New Roman" w:hAnsi="Times New Roman" w:cs="Times New Roman"/>
          </w:rPr>
          <w:t xml:space="preserve"> </w:t>
        </w:r>
      </w:ins>
    </w:p>
    <w:p w14:paraId="67A7E20E" w14:textId="7ACD2D65" w:rsidR="00A17466" w:rsidRDefault="00A17466" w:rsidP="00A17466">
      <w:pPr>
        <w:pStyle w:val="PlainText"/>
        <w:numPr>
          <w:ilvl w:val="1"/>
          <w:numId w:val="12"/>
        </w:numPr>
        <w:spacing w:line="300" w:lineRule="exact"/>
        <w:rPr>
          <w:ins w:id="32" w:author="Quang Nguyen" w:date="2022-02-06T16:16:00Z"/>
          <w:rFonts w:ascii="Times New Roman" w:hAnsi="Times New Roman" w:cs="Times New Roman"/>
        </w:rPr>
      </w:pPr>
      <w:ins w:id="33" w:author="Quang Nguyen" w:date="2022-02-06T16:13:00Z">
        <w:r>
          <w:rPr>
            <w:rFonts w:ascii="Times New Roman" w:hAnsi="Times New Roman" w:cs="Times New Roman"/>
          </w:rPr>
          <w:t>We expanded on the existing section on why our approach is bet</w:t>
        </w:r>
      </w:ins>
      <w:ins w:id="34" w:author="Quang Nguyen" w:date="2022-02-06T16:14:00Z">
        <w:r>
          <w:rPr>
            <w:rFonts w:ascii="Times New Roman" w:hAnsi="Times New Roman" w:cs="Times New Roman"/>
          </w:rPr>
          <w:t>ter motivated to solve current issues with applying set-based testing methods for microbi</w:t>
        </w:r>
      </w:ins>
      <w:ins w:id="35" w:author="Quang Nguyen" w:date="2022-02-06T16:15:00Z">
        <w:r>
          <w:rPr>
            <w:rFonts w:ascii="Times New Roman" w:hAnsi="Times New Roman" w:cs="Times New Roman"/>
          </w:rPr>
          <w:t>ome relative abundance data, particularly expanding on the bias aggregation section that was requested by reviewer 1</w:t>
        </w:r>
      </w:ins>
      <w:ins w:id="36" w:author="Quang Nguyen" w:date="2022-02-06T22:41:00Z">
        <w:r w:rsidR="00131D2F">
          <w:rPr>
            <w:rFonts w:ascii="Times New Roman" w:hAnsi="Times New Roman" w:cs="Times New Roman"/>
          </w:rPr>
          <w:t xml:space="preserve"> in comment </w:t>
        </w:r>
      </w:ins>
      <w:ins w:id="37" w:author="Quang Nguyen" w:date="2022-02-06T22:43:00Z">
        <w:r w:rsidR="005663C3">
          <w:rPr>
            <w:rFonts w:ascii="Times New Roman" w:hAnsi="Times New Roman" w:cs="Times New Roman"/>
          </w:rPr>
          <w:t>#</w:t>
        </w:r>
      </w:ins>
      <w:ins w:id="38" w:author="Quang Nguyen" w:date="2022-02-06T22:41:00Z">
        <w:r w:rsidR="00131D2F">
          <w:rPr>
            <w:rFonts w:ascii="Times New Roman" w:hAnsi="Times New Roman" w:cs="Times New Roman"/>
          </w:rPr>
          <w:t>1A</w:t>
        </w:r>
      </w:ins>
      <w:ins w:id="39" w:author="Quang Nguyen" w:date="2022-02-06T16:15:00Z">
        <w:r>
          <w:rPr>
            <w:rFonts w:ascii="Times New Roman" w:hAnsi="Times New Roman" w:cs="Times New Roman"/>
          </w:rPr>
          <w:t xml:space="preserve">. </w:t>
        </w:r>
      </w:ins>
    </w:p>
    <w:p w14:paraId="70E10C87" w14:textId="244B754F" w:rsidR="00A17466" w:rsidRDefault="00A17466" w:rsidP="00A17466">
      <w:pPr>
        <w:pStyle w:val="PlainText"/>
        <w:numPr>
          <w:ilvl w:val="1"/>
          <w:numId w:val="12"/>
        </w:numPr>
        <w:spacing w:line="300" w:lineRule="exact"/>
        <w:rPr>
          <w:ins w:id="40" w:author="Quang Nguyen" w:date="2022-02-06T16:16:00Z"/>
          <w:rFonts w:ascii="Times New Roman" w:hAnsi="Times New Roman" w:cs="Times New Roman"/>
        </w:rPr>
      </w:pPr>
      <w:ins w:id="41" w:author="Quang Nguyen" w:date="2022-02-06T16:15:00Z">
        <w:r w:rsidRPr="00A17466">
          <w:rPr>
            <w:rFonts w:ascii="Times New Roman" w:hAnsi="Times New Roman" w:cs="Times New Roman"/>
          </w:rPr>
          <w:t xml:space="preserve">We provided </w:t>
        </w:r>
      </w:ins>
      <w:ins w:id="42" w:author="Quang Nguyen" w:date="2022-02-06T16:16:00Z">
        <w:r>
          <w:rPr>
            <w:rFonts w:ascii="Times New Roman" w:hAnsi="Times New Roman" w:cs="Times New Roman"/>
          </w:rPr>
          <w:t>more signposting for the organization of the manuscript</w:t>
        </w:r>
      </w:ins>
      <w:ins w:id="43" w:author="Quang Nguyen" w:date="2022-02-06T22:41:00Z">
        <w:r w:rsidR="00131D2F">
          <w:rPr>
            <w:rFonts w:ascii="Times New Roman" w:hAnsi="Times New Roman" w:cs="Times New Roman"/>
          </w:rPr>
          <w:t xml:space="preserve"> as suggested by reviewer 1 in comment </w:t>
        </w:r>
      </w:ins>
      <w:ins w:id="44" w:author="Quang Nguyen" w:date="2022-02-06T22:43:00Z">
        <w:r w:rsidR="005663C3">
          <w:rPr>
            <w:rFonts w:ascii="Times New Roman" w:hAnsi="Times New Roman" w:cs="Times New Roman"/>
          </w:rPr>
          <w:t>#</w:t>
        </w:r>
      </w:ins>
      <w:ins w:id="45" w:author="Quang Nguyen" w:date="2022-02-06T22:41:00Z">
        <w:r w:rsidR="00131D2F">
          <w:rPr>
            <w:rFonts w:ascii="Times New Roman" w:hAnsi="Times New Roman" w:cs="Times New Roman"/>
          </w:rPr>
          <w:t>4B</w:t>
        </w:r>
      </w:ins>
      <w:ins w:id="46" w:author="Quang Nguyen" w:date="2022-02-06T16:16:00Z">
        <w:r>
          <w:rPr>
            <w:rFonts w:ascii="Times New Roman" w:hAnsi="Times New Roman" w:cs="Times New Roman"/>
          </w:rPr>
          <w:t xml:space="preserve">. </w:t>
        </w:r>
      </w:ins>
    </w:p>
    <w:p w14:paraId="5EE9D185" w14:textId="0BFCC906" w:rsidR="00A17466" w:rsidRDefault="00A17466" w:rsidP="00A17466">
      <w:pPr>
        <w:pStyle w:val="PlainText"/>
        <w:numPr>
          <w:ilvl w:val="0"/>
          <w:numId w:val="12"/>
        </w:numPr>
        <w:spacing w:line="300" w:lineRule="exact"/>
        <w:rPr>
          <w:ins w:id="47" w:author="Quang Nguyen" w:date="2022-02-06T16:17:00Z"/>
          <w:rFonts w:ascii="Times New Roman" w:hAnsi="Times New Roman" w:cs="Times New Roman"/>
        </w:rPr>
      </w:pPr>
      <w:ins w:id="48" w:author="Quang Nguyen" w:date="2022-02-06T16:16:00Z">
        <w:r w:rsidRPr="00A17466">
          <w:rPr>
            <w:rFonts w:ascii="Times New Roman" w:hAnsi="Times New Roman" w:cs="Times New Roman"/>
          </w:rPr>
          <w:t xml:space="preserve">We </w:t>
        </w:r>
      </w:ins>
      <w:ins w:id="49" w:author="Quang Nguyen" w:date="2022-02-06T16:17:00Z">
        <w:r>
          <w:rPr>
            <w:rFonts w:ascii="Times New Roman" w:hAnsi="Times New Roman" w:cs="Times New Roman"/>
          </w:rPr>
          <w:t xml:space="preserve">added sections in the material and methods section to provide more clarity and precision in language behind our statistical motivations. </w:t>
        </w:r>
      </w:ins>
    </w:p>
    <w:p w14:paraId="7BB8913D" w14:textId="2CA2E857" w:rsidR="00A17466" w:rsidRDefault="00130342" w:rsidP="00A17466">
      <w:pPr>
        <w:pStyle w:val="PlainText"/>
        <w:numPr>
          <w:ilvl w:val="1"/>
          <w:numId w:val="12"/>
        </w:numPr>
        <w:spacing w:line="300" w:lineRule="exact"/>
        <w:rPr>
          <w:ins w:id="50" w:author="Quang Nguyen" w:date="2022-02-06T16:35:00Z"/>
          <w:rFonts w:ascii="Times New Roman" w:hAnsi="Times New Roman" w:cs="Times New Roman"/>
        </w:rPr>
      </w:pPr>
      <w:ins w:id="51" w:author="Quang Nguyen" w:date="2022-02-06T16:35:00Z">
        <w:r>
          <w:rPr>
            <w:rFonts w:ascii="Times New Roman" w:hAnsi="Times New Roman" w:cs="Times New Roman"/>
          </w:rPr>
          <w:t>We</w:t>
        </w:r>
      </w:ins>
      <w:ins w:id="52" w:author="Quang Nguyen" w:date="2022-02-06T16:17:00Z">
        <w:r w:rsidR="001D599F">
          <w:rPr>
            <w:rFonts w:ascii="Times New Roman" w:hAnsi="Times New Roman" w:cs="Times New Roman"/>
          </w:rPr>
          <w:t xml:space="preserve"> provided </w:t>
        </w:r>
      </w:ins>
      <w:ins w:id="53" w:author="Quang Nguyen" w:date="2022-02-06T16:34:00Z">
        <w:r>
          <w:rPr>
            <w:rFonts w:ascii="Times New Roman" w:hAnsi="Times New Roman" w:cs="Times New Roman"/>
          </w:rPr>
          <w:t xml:space="preserve">additional </w:t>
        </w:r>
      </w:ins>
      <w:ins w:id="54" w:author="Quang Nguyen" w:date="2022-02-06T16:35:00Z">
        <w:r>
          <w:rPr>
            <w:rFonts w:ascii="Times New Roman" w:hAnsi="Times New Roman" w:cs="Times New Roman"/>
          </w:rPr>
          <w:t>details</w:t>
        </w:r>
      </w:ins>
      <w:ins w:id="55" w:author="Quang Nguyen" w:date="2022-02-06T16:17:00Z">
        <w:r w:rsidR="001D599F">
          <w:rPr>
            <w:rFonts w:ascii="Times New Roman" w:hAnsi="Times New Roman" w:cs="Times New Roman"/>
          </w:rPr>
          <w:t xml:space="preserve"> on the relationship between o</w:t>
        </w:r>
      </w:ins>
      <w:ins w:id="56" w:author="Quang Nguyen" w:date="2022-02-06T16:18:00Z">
        <w:r w:rsidR="001D599F">
          <w:rPr>
            <w:rFonts w:ascii="Times New Roman" w:hAnsi="Times New Roman" w:cs="Times New Roman"/>
          </w:rPr>
          <w:t>ur method and the isometric log-ratio transformation (ILR)</w:t>
        </w:r>
      </w:ins>
      <w:ins w:id="57" w:author="Quang Nguyen" w:date="2022-02-06T16:35:00Z">
        <w:r>
          <w:rPr>
            <w:rFonts w:ascii="Times New Roman" w:hAnsi="Times New Roman" w:cs="Times New Roman"/>
          </w:rPr>
          <w:t>, clarifying that our approach is not a complete transformation (hence the change in the name of our approach) in response to reviewer 1’s comments</w:t>
        </w:r>
      </w:ins>
      <w:ins w:id="58" w:author="Quang Nguyen" w:date="2022-02-06T16:18:00Z">
        <w:r w:rsidR="001D599F">
          <w:rPr>
            <w:rFonts w:ascii="Times New Roman" w:hAnsi="Times New Roman" w:cs="Times New Roman"/>
          </w:rPr>
          <w:t xml:space="preserve">. We provided comparisons between our approach and alternate methods </w:t>
        </w:r>
      </w:ins>
      <w:ins w:id="59" w:author="Quang Nguyen" w:date="2022-02-06T16:34:00Z">
        <w:r>
          <w:rPr>
            <w:rFonts w:ascii="Times New Roman" w:hAnsi="Times New Roman" w:cs="Times New Roman"/>
          </w:rPr>
          <w:t>based on the ILR such as</w:t>
        </w:r>
      </w:ins>
      <w:ins w:id="60" w:author="Quang Nguyen" w:date="2022-02-06T16:35:00Z">
        <w:r>
          <w:rPr>
            <w:rFonts w:ascii="Times New Roman" w:hAnsi="Times New Roman" w:cs="Times New Roman"/>
          </w:rPr>
          <w:t xml:space="preserve"> </w:t>
        </w:r>
      </w:ins>
      <w:proofErr w:type="spellStart"/>
      <w:ins w:id="61" w:author="Quang Nguyen" w:date="2022-02-06T16:18:00Z">
        <w:r w:rsidR="001D599F">
          <w:rPr>
            <w:rFonts w:ascii="Times New Roman" w:hAnsi="Times New Roman" w:cs="Times New Roman"/>
          </w:rPr>
          <w:t>PhILR</w:t>
        </w:r>
        <w:proofErr w:type="spellEnd"/>
        <w:r w:rsidR="001D599F">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ZCqZf7vw","properties":{"formattedCitation":"[1]","plainCitation":"[1]","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Pr>
          <w:rFonts w:ascii="Times New Roman" w:hAnsi="Times New Roman" w:cs="Times New Roman"/>
        </w:rPr>
        <w:fldChar w:fldCharType="separate"/>
      </w:r>
      <w:r w:rsidRPr="00130342">
        <w:rPr>
          <w:rFonts w:ascii="Times New Roman" w:hAnsi="Times New Roman" w:cs="Times New Roman"/>
        </w:rPr>
        <w:t>[1]</w:t>
      </w:r>
      <w:r>
        <w:rPr>
          <w:rFonts w:ascii="Times New Roman" w:hAnsi="Times New Roman" w:cs="Times New Roman"/>
        </w:rPr>
        <w:fldChar w:fldCharType="end"/>
      </w:r>
      <w:ins w:id="62" w:author="Quang Nguyen" w:date="2022-02-06T16:33:00Z">
        <w:r>
          <w:rPr>
            <w:rFonts w:ascii="Times New Roman" w:hAnsi="Times New Roman" w:cs="Times New Roman"/>
          </w:rPr>
          <w:t xml:space="preserve">, and </w:t>
        </w:r>
        <w:proofErr w:type="spellStart"/>
        <w:r>
          <w:rPr>
            <w:rFonts w:ascii="Times New Roman" w:hAnsi="Times New Roman" w:cs="Times New Roman"/>
          </w:rPr>
          <w:t>phylofactor</w:t>
        </w:r>
        <w:proofErr w:type="spellEnd"/>
        <w:r>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V1nhVjCb","properties":{"formattedCitation":"[2]","plainCitation":"[2]","noteIndex":0},"citationItems":[{"id":650,"uris":["http://zotero.org/users/4849999/items/2SQVW2SX"],"uri":["http://zotero.org/users/4849999/items/2SQVW2SX"],"itemData":{"id":650,"type":"article-journal","abstract":"Marker gene sequencing of microbial communities has generated big datasets of microbial relative abundances varying across environmental conditions, sample sites and treatments. These data often come with putative phylogenies, providing unique opportunities to investigate how shared evolutionary history affects microbial abundance patterns. Here, we present a method to identify the phylogenetic factors driving patterns in microbial community composition. We use the method, ‘‘phylofactorization,’’ to reanalyze datasets from the human body and soil microbial communities, demonstrating how phylofactorization is a dimensionality-reducing tool, an ordination-visualization tool, and an inferential tool for identifying edges in the phylogeny along which putative functional ecological traits may have arisen.","container-title":"PeerJ","language":"en","page":"26","source":"Zotero","title":"Phylogenetic factorization of compositional data yields lineage-level associations in microbiome datasets.","author":[{"family":"Washburne","given":"Alex D"},{"family":"Silverman","given":"Justin D"},{"family":"Leff","given":"Jonathan W"},{"family":"Bennett","given":"Dominic J"},{"family":"Darcy","given":"John L"}],"issued":{"date-parts":[["2017"]]}}}],"schema":"https://github.com/citation-style-language/schema/raw/master/csl-citation.json"} </w:instrText>
      </w:r>
      <w:r>
        <w:rPr>
          <w:rFonts w:ascii="Times New Roman" w:hAnsi="Times New Roman" w:cs="Times New Roman"/>
        </w:rPr>
        <w:fldChar w:fldCharType="separate"/>
      </w:r>
      <w:r w:rsidRPr="00130342">
        <w:rPr>
          <w:rFonts w:ascii="Times New Roman" w:hAnsi="Times New Roman" w:cs="Times New Roman"/>
        </w:rPr>
        <w:t>[2]</w:t>
      </w:r>
      <w:r>
        <w:rPr>
          <w:rFonts w:ascii="Times New Roman" w:hAnsi="Times New Roman" w:cs="Times New Roman"/>
        </w:rPr>
        <w:fldChar w:fldCharType="end"/>
      </w:r>
      <w:ins w:id="63" w:author="Quang Nguyen" w:date="2022-02-06T16:34:00Z">
        <w:r>
          <w:rPr>
            <w:rFonts w:ascii="Times New Roman" w:hAnsi="Times New Roman" w:cs="Times New Roman"/>
          </w:rPr>
          <w:t xml:space="preserve">. </w:t>
        </w:r>
      </w:ins>
      <w:ins w:id="64" w:author="Quang Nguyen" w:date="2022-02-06T22:41:00Z">
        <w:r w:rsidR="00131D2F">
          <w:rPr>
            <w:rFonts w:ascii="Times New Roman" w:hAnsi="Times New Roman" w:cs="Times New Roman"/>
          </w:rPr>
          <w:t>This is in response to rev</w:t>
        </w:r>
      </w:ins>
      <w:ins w:id="65" w:author="Quang Nguyen" w:date="2022-02-06T22:42:00Z">
        <w:r w:rsidR="00131D2F">
          <w:rPr>
            <w:rFonts w:ascii="Times New Roman" w:hAnsi="Times New Roman" w:cs="Times New Roman"/>
          </w:rPr>
          <w:t xml:space="preserve">iewer 1’s suggestion in comment </w:t>
        </w:r>
      </w:ins>
      <w:ins w:id="66" w:author="Quang Nguyen" w:date="2022-02-06T22:43:00Z">
        <w:r w:rsidR="005663C3">
          <w:rPr>
            <w:rFonts w:ascii="Times New Roman" w:hAnsi="Times New Roman" w:cs="Times New Roman"/>
          </w:rPr>
          <w:t>#</w:t>
        </w:r>
      </w:ins>
      <w:ins w:id="67" w:author="Quang Nguyen" w:date="2022-02-06T22:42:00Z">
        <w:r w:rsidR="005663C3">
          <w:rPr>
            <w:rFonts w:ascii="Times New Roman" w:hAnsi="Times New Roman" w:cs="Times New Roman"/>
          </w:rPr>
          <w:t>1B.</w:t>
        </w:r>
      </w:ins>
    </w:p>
    <w:p w14:paraId="4B3FCFB7" w14:textId="2D2950A7" w:rsidR="008F09DF" w:rsidRPr="008F09DF" w:rsidRDefault="00130342">
      <w:pPr>
        <w:pStyle w:val="PlainText"/>
        <w:numPr>
          <w:ilvl w:val="1"/>
          <w:numId w:val="12"/>
        </w:numPr>
        <w:spacing w:line="300" w:lineRule="exact"/>
        <w:rPr>
          <w:rFonts w:ascii="Times New Roman" w:hAnsi="Times New Roman" w:cs="Times New Roman"/>
        </w:rPr>
        <w:pPrChange w:id="68" w:author="Quang Nguyen" w:date="2022-02-06T16:45:00Z">
          <w:pPr>
            <w:pStyle w:val="PlainText"/>
            <w:numPr>
              <w:numId w:val="12"/>
            </w:numPr>
            <w:spacing w:line="300" w:lineRule="exact"/>
            <w:ind w:left="720" w:hanging="360"/>
          </w:pPr>
        </w:pPrChange>
      </w:pPr>
      <w:ins w:id="69" w:author="Quang Nguyen" w:date="2022-02-06T16:35:00Z">
        <w:r>
          <w:rPr>
            <w:rFonts w:ascii="Times New Roman" w:hAnsi="Times New Roman" w:cs="Times New Roman"/>
          </w:rPr>
          <w:t xml:space="preserve">We provided </w:t>
        </w:r>
      </w:ins>
      <w:ins w:id="70" w:author="Quang Nguyen" w:date="2022-02-06T16:36:00Z">
        <w:r>
          <w:rPr>
            <w:rFonts w:ascii="Times New Roman" w:hAnsi="Times New Roman" w:cs="Times New Roman"/>
          </w:rPr>
          <w:t xml:space="preserve">additional details on </w:t>
        </w:r>
      </w:ins>
      <w:ins w:id="71" w:author="Quang Nguyen" w:date="2022-02-06T16:41:00Z">
        <w:r w:rsidR="000F632C">
          <w:rPr>
            <w:rFonts w:ascii="Times New Roman" w:hAnsi="Times New Roman" w:cs="Times New Roman"/>
          </w:rPr>
          <w:t>the issue of variance inflation due to inter</w:t>
        </w:r>
      </w:ins>
      <w:ins w:id="72" w:author="Quang Nguyen" w:date="2022-02-06T16:42:00Z">
        <w:r w:rsidR="000F632C">
          <w:rPr>
            <w:rFonts w:ascii="Times New Roman" w:hAnsi="Times New Roman" w:cs="Times New Roman"/>
          </w:rPr>
          <w:t xml:space="preserve"> taxa correlation. We added an explainer on the motivation of the issue (as raised by reviewer 1</w:t>
        </w:r>
      </w:ins>
      <w:ins w:id="73" w:author="Quang Nguyen" w:date="2022-02-06T22:44:00Z">
        <w:r w:rsidR="005663C3">
          <w:rPr>
            <w:rFonts w:ascii="Times New Roman" w:hAnsi="Times New Roman" w:cs="Times New Roman"/>
          </w:rPr>
          <w:t xml:space="preserve"> in comment #1G</w:t>
        </w:r>
      </w:ins>
      <w:ins w:id="74" w:author="Quang Nguyen" w:date="2022-02-06T16:42:00Z">
        <w:r w:rsidR="000F632C">
          <w:rPr>
            <w:rFonts w:ascii="Times New Roman" w:hAnsi="Times New Roman" w:cs="Times New Roman"/>
          </w:rPr>
          <w:t>), discussed how correlation might inflate the null distribution of our test statistic, and p</w:t>
        </w:r>
      </w:ins>
      <w:ins w:id="75" w:author="Quang Nguyen" w:date="2022-02-06T16:43:00Z">
        <w:r w:rsidR="000F632C">
          <w:rPr>
            <w:rFonts w:ascii="Times New Roman" w:hAnsi="Times New Roman" w:cs="Times New Roman"/>
          </w:rPr>
          <w:t>rovided additional considerations where a user might not need to adjust for correlation (as raised by reviewer 2</w:t>
        </w:r>
      </w:ins>
      <w:ins w:id="76" w:author="Quang Nguyen" w:date="2022-02-06T22:44:00Z">
        <w:r w:rsidR="005663C3">
          <w:rPr>
            <w:rFonts w:ascii="Times New Roman" w:hAnsi="Times New Roman" w:cs="Times New Roman"/>
          </w:rPr>
          <w:t xml:space="preserve"> in comment #2</w:t>
        </w:r>
      </w:ins>
      <w:ins w:id="77" w:author="Quang Nguyen" w:date="2022-02-06T16:43:00Z">
        <w:r w:rsidR="000F632C">
          <w:rPr>
            <w:rFonts w:ascii="Times New Roman" w:hAnsi="Times New Roman" w:cs="Times New Roman"/>
          </w:rPr>
          <w:t xml:space="preserve">). </w:t>
        </w:r>
      </w:ins>
      <w:del w:id="78" w:author="Quang Nguyen" w:date="2022-02-06T16:45:00Z">
        <w:r w:rsidR="008F09DF" w:rsidRPr="008F09DF" w:rsidDel="008F09DF">
          <w:rPr>
            <w:rFonts w:ascii="Times New Roman" w:hAnsi="Times New Roman" w:cs="Times New Roman"/>
          </w:rPr>
          <w:fldChar w:fldCharType="begin"/>
        </w:r>
        <w:r w:rsidR="008F09DF" w:rsidRPr="008F09DF" w:rsidDel="008F09DF">
          <w:rPr>
            <w:rFonts w:ascii="Times New Roman" w:hAnsi="Times New Roman" w:cs="Times New Roman"/>
          </w:rPr>
          <w:delInstrText xml:space="preserve"> ADDIN ZOTERO_ITEM CSL_CITATION {"citationID":"oIIvzdDD","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delInstrText>
        </w:r>
        <w:r w:rsidR="008F09DF" w:rsidRPr="008F09DF" w:rsidDel="008F09DF">
          <w:rPr>
            <w:rFonts w:ascii="Times New Roman" w:hAnsi="Times New Roman" w:cs="Times New Roman"/>
          </w:rPr>
          <w:fldChar w:fldCharType="separate"/>
        </w:r>
        <w:r w:rsidR="008F09DF" w:rsidRPr="008F09DF" w:rsidDel="008F09DF">
          <w:rPr>
            <w:rFonts w:ascii="Times New Roman" w:hAnsi="Times New Roman" w:cs="Times New Roman"/>
          </w:rPr>
          <w:delText>[3]</w:delText>
        </w:r>
        <w:r w:rsidR="008F09DF" w:rsidRPr="008F09DF" w:rsidDel="008F09DF">
          <w:rPr>
            <w:rFonts w:ascii="Times New Roman" w:hAnsi="Times New Roman" w:cs="Times New Roman"/>
          </w:rPr>
          <w:fldChar w:fldCharType="end"/>
        </w:r>
      </w:del>
    </w:p>
    <w:p w14:paraId="297C7741" w14:textId="368C7449" w:rsidR="001A1F80" w:rsidRPr="009A44FC" w:rsidDel="00A17466" w:rsidRDefault="009A1631" w:rsidP="00522EA1">
      <w:pPr>
        <w:pStyle w:val="PlainText"/>
        <w:numPr>
          <w:ilvl w:val="0"/>
          <w:numId w:val="12"/>
        </w:numPr>
        <w:spacing w:line="300" w:lineRule="exact"/>
        <w:rPr>
          <w:del w:id="79" w:author="Quang Nguyen" w:date="2022-02-06T16:16:00Z"/>
          <w:rFonts w:ascii="Times New Roman" w:hAnsi="Times New Roman" w:cs="Times New Roman"/>
        </w:rPr>
      </w:pPr>
      <w:del w:id="80" w:author="Quang Nguyen" w:date="2022-02-06T16:16:00Z">
        <w:r w:rsidDel="00A17466">
          <w:rPr>
            <w:rFonts w:ascii="Times New Roman" w:hAnsi="Times New Roman" w:cs="Times New Roman"/>
          </w:rPr>
          <w:delText xml:space="preserve">Throughout, we </w:delText>
        </w:r>
        <w:r w:rsidR="001A1F80" w:rsidRPr="009A44FC" w:rsidDel="00A17466">
          <w:rPr>
            <w:rFonts w:ascii="Times New Roman" w:hAnsi="Times New Roman" w:cs="Times New Roman"/>
          </w:rPr>
          <w:delText>have provided more clarity</w:delText>
        </w:r>
        <w:r w:rsidR="008E7103" w:rsidDel="00A17466">
          <w:rPr>
            <w:rFonts w:ascii="Times New Roman" w:hAnsi="Times New Roman" w:cs="Times New Roman"/>
          </w:rPr>
          <w:delText xml:space="preserve"> and precision</w:delText>
        </w:r>
        <w:r w:rsidR="001A1F80" w:rsidRPr="009A44FC" w:rsidDel="00A17466">
          <w:rPr>
            <w:rFonts w:ascii="Times New Roman" w:hAnsi="Times New Roman" w:cs="Times New Roman"/>
          </w:rPr>
          <w:delText xml:space="preserve"> in the language surrounding statistical concepts and results</w:delText>
        </w:r>
        <w:r w:rsidDel="00A17466">
          <w:rPr>
            <w:rFonts w:ascii="Times New Roman" w:hAnsi="Times New Roman" w:cs="Times New Roman"/>
          </w:rPr>
          <w:delText>.</w:delText>
        </w:r>
        <w:r w:rsidR="001A1F80" w:rsidRPr="009A44FC" w:rsidDel="00A17466">
          <w:rPr>
            <w:rFonts w:ascii="Times New Roman" w:hAnsi="Times New Roman" w:cs="Times New Roman"/>
          </w:rPr>
          <w:delText xml:space="preserve"> </w:delText>
        </w:r>
      </w:del>
    </w:p>
    <w:p w14:paraId="4EF956DF" w14:textId="7BB5F683" w:rsidR="00522EA1" w:rsidRPr="009A44FC" w:rsidDel="00A17466" w:rsidRDefault="00C23CFA" w:rsidP="001A1F80">
      <w:pPr>
        <w:pStyle w:val="PlainText"/>
        <w:numPr>
          <w:ilvl w:val="1"/>
          <w:numId w:val="12"/>
        </w:numPr>
        <w:spacing w:line="300" w:lineRule="exact"/>
        <w:rPr>
          <w:del w:id="81" w:author="Quang Nguyen" w:date="2022-02-06T16:16:00Z"/>
          <w:rFonts w:ascii="Times New Roman" w:hAnsi="Times New Roman" w:cs="Times New Roman"/>
        </w:rPr>
      </w:pPr>
      <w:del w:id="82" w:author="Quang Nguyen" w:date="2022-02-06T16:16:00Z">
        <w:r w:rsidRPr="009A44FC" w:rsidDel="00A17466">
          <w:rPr>
            <w:rFonts w:ascii="Times New Roman" w:hAnsi="Times New Roman" w:cs="Times New Roman"/>
          </w:rPr>
          <w:lastRenderedPageBreak/>
          <w:delText xml:space="preserve">When discussing our results, we provide additional </w:delText>
        </w:r>
        <w:r w:rsidR="001A1F80" w:rsidRPr="009A44FC" w:rsidDel="00A17466">
          <w:rPr>
            <w:rFonts w:ascii="Times New Roman" w:hAnsi="Times New Roman" w:cs="Times New Roman"/>
          </w:rPr>
          <w:delText>context of our experimental conditions</w:delText>
        </w:r>
        <w:r w:rsidRPr="009A44FC" w:rsidDel="00A17466">
          <w:rPr>
            <w:rFonts w:ascii="Times New Roman" w:hAnsi="Times New Roman" w:cs="Times New Roman"/>
          </w:rPr>
          <w:delText xml:space="preserve"> to ensure proper interpretation</w:delText>
        </w:r>
        <w:r w:rsidR="006F5CFE" w:rsidRPr="009A44FC" w:rsidDel="00A17466">
          <w:rPr>
            <w:rFonts w:ascii="Times New Roman" w:hAnsi="Times New Roman" w:cs="Times New Roman"/>
          </w:rPr>
          <w:delText xml:space="preserve"> and avoid overstatements</w:delText>
        </w:r>
        <w:r w:rsidR="001A1F80" w:rsidRPr="009A44FC" w:rsidDel="00A17466">
          <w:rPr>
            <w:rFonts w:ascii="Times New Roman" w:hAnsi="Times New Roman" w:cs="Times New Roman"/>
          </w:rPr>
          <w:delText xml:space="preserve">. </w:delText>
        </w:r>
      </w:del>
    </w:p>
    <w:p w14:paraId="7F2F9D97" w14:textId="28EB94D8" w:rsidR="001A1F80" w:rsidRPr="009A44FC" w:rsidDel="00A17466" w:rsidRDefault="001A1F80" w:rsidP="001A1F80">
      <w:pPr>
        <w:pStyle w:val="PlainText"/>
        <w:numPr>
          <w:ilvl w:val="1"/>
          <w:numId w:val="12"/>
        </w:numPr>
        <w:spacing w:line="300" w:lineRule="exact"/>
        <w:rPr>
          <w:del w:id="83" w:author="Quang Nguyen" w:date="2022-02-06T16:16:00Z"/>
          <w:rFonts w:ascii="Times New Roman" w:hAnsi="Times New Roman" w:cs="Times New Roman"/>
        </w:rPr>
      </w:pPr>
      <w:del w:id="84" w:author="Quang Nguyen" w:date="2022-02-06T16:16:00Z">
        <w:r w:rsidRPr="009A44FC" w:rsidDel="00A17466">
          <w:rPr>
            <w:rFonts w:ascii="Times New Roman" w:hAnsi="Times New Roman" w:cs="Times New Roman"/>
          </w:rPr>
          <w:delText xml:space="preserve">We </w:delText>
        </w:r>
        <w:r w:rsidR="009A1631" w:rsidDel="00A17466">
          <w:rPr>
            <w:rFonts w:ascii="Times New Roman" w:hAnsi="Times New Roman" w:cs="Times New Roman"/>
          </w:rPr>
          <w:delText xml:space="preserve">improved </w:delText>
        </w:r>
        <w:r w:rsidRPr="009A44FC" w:rsidDel="00A17466">
          <w:rPr>
            <w:rFonts w:ascii="Times New Roman" w:hAnsi="Times New Roman" w:cs="Times New Roman"/>
          </w:rPr>
          <w:delText>precision in the language surrounding the idea of zero-inflat</w:delText>
        </w:r>
        <w:r w:rsidR="009A1631" w:rsidDel="00A17466">
          <w:rPr>
            <w:rFonts w:ascii="Times New Roman" w:hAnsi="Times New Roman" w:cs="Times New Roman"/>
          </w:rPr>
          <w:delText>ion</w:delText>
        </w:r>
        <w:r w:rsidRPr="009A44FC" w:rsidDel="00A17466">
          <w:rPr>
            <w:rFonts w:ascii="Times New Roman" w:hAnsi="Times New Roman" w:cs="Times New Roman"/>
          </w:rPr>
          <w:delText xml:space="preserve"> and compositionality of microbiome data, </w:delText>
        </w:r>
        <w:r w:rsidR="008733CC" w:rsidRPr="009A44FC" w:rsidDel="00A17466">
          <w:rPr>
            <w:rFonts w:ascii="Times New Roman" w:hAnsi="Times New Roman" w:cs="Times New Roman"/>
          </w:rPr>
          <w:delText xml:space="preserve">highlighting </w:delText>
        </w:r>
        <w:r w:rsidR="00B57180" w:rsidRPr="009A44FC" w:rsidDel="00A17466">
          <w:rPr>
            <w:rFonts w:ascii="Times New Roman" w:hAnsi="Times New Roman" w:cs="Times New Roman"/>
          </w:rPr>
          <w:delText xml:space="preserve">the </w:delText>
        </w:r>
        <w:r w:rsidR="008733CC" w:rsidRPr="009A44FC" w:rsidDel="00A17466">
          <w:rPr>
            <w:rFonts w:ascii="Times New Roman" w:hAnsi="Times New Roman" w:cs="Times New Roman"/>
          </w:rPr>
          <w:delText xml:space="preserve">motivation behind our </w:delText>
        </w:r>
        <w:r w:rsidR="00B57180" w:rsidRPr="009A44FC" w:rsidDel="00A17466">
          <w:rPr>
            <w:rFonts w:ascii="Times New Roman" w:hAnsi="Times New Roman" w:cs="Times New Roman"/>
          </w:rPr>
          <w:delText>approach</w:delText>
        </w:r>
        <w:r w:rsidR="008733CC" w:rsidRPr="009A44FC" w:rsidDel="00A17466">
          <w:rPr>
            <w:rFonts w:ascii="Times New Roman" w:hAnsi="Times New Roman" w:cs="Times New Roman"/>
          </w:rPr>
          <w:delText xml:space="preserve"> and the assumptions we’re making</w:delText>
        </w:r>
        <w:r w:rsidRPr="009A44FC" w:rsidDel="00A17466">
          <w:rPr>
            <w:rFonts w:ascii="Times New Roman" w:hAnsi="Times New Roman" w:cs="Times New Roman"/>
          </w:rPr>
          <w:delText xml:space="preserve">. </w:delText>
        </w:r>
      </w:del>
    </w:p>
    <w:p w14:paraId="726EF149" w14:textId="2D14A0BB" w:rsidR="001A1F80" w:rsidRPr="009A44FC" w:rsidDel="00A17466" w:rsidRDefault="001A1F80" w:rsidP="001A1F80">
      <w:pPr>
        <w:pStyle w:val="PlainText"/>
        <w:numPr>
          <w:ilvl w:val="1"/>
          <w:numId w:val="12"/>
        </w:numPr>
        <w:spacing w:line="300" w:lineRule="exact"/>
        <w:rPr>
          <w:del w:id="85" w:author="Quang Nguyen" w:date="2022-02-06T16:16:00Z"/>
          <w:rFonts w:ascii="Times New Roman" w:hAnsi="Times New Roman" w:cs="Times New Roman"/>
        </w:rPr>
      </w:pPr>
      <w:del w:id="86" w:author="Quang Nguyen" w:date="2022-02-06T16:16:00Z">
        <w:r w:rsidRPr="009A44FC" w:rsidDel="00A17466">
          <w:rPr>
            <w:rFonts w:ascii="Times New Roman" w:hAnsi="Times New Roman" w:cs="Times New Roman"/>
          </w:rPr>
          <w:delText xml:space="preserve">We added more clarification on the motivation behind our procedure for adjusting inter-set correlation in our null hypothesis inference section. We emphasized the trade-off between type I error and power for enrichment analysis as a discovery tool and provided and clarified that the user can make the choice </w:delText>
        </w:r>
        <w:r w:rsidR="00001DB3" w:rsidRPr="009A44FC" w:rsidDel="00A17466">
          <w:rPr>
            <w:rFonts w:ascii="Times New Roman" w:hAnsi="Times New Roman" w:cs="Times New Roman"/>
          </w:rPr>
          <w:delText>whether</w:delText>
        </w:r>
        <w:r w:rsidRPr="009A44FC" w:rsidDel="00A17466">
          <w:rPr>
            <w:rFonts w:ascii="Times New Roman" w:hAnsi="Times New Roman" w:cs="Times New Roman"/>
          </w:rPr>
          <w:delText xml:space="preserve"> to adjust for correlation when using our method. </w:delText>
        </w:r>
      </w:del>
    </w:p>
    <w:p w14:paraId="2043388C" w14:textId="49EA6137" w:rsidR="00030436" w:rsidRPr="009A44FC" w:rsidRDefault="00522EA1" w:rsidP="00030436">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We reorganized</w:t>
      </w:r>
      <w:r w:rsidR="009A1631">
        <w:rPr>
          <w:rFonts w:ascii="Times New Roman" w:hAnsi="Times New Roman" w:cs="Times New Roman"/>
        </w:rPr>
        <w:t xml:space="preserve"> the</w:t>
      </w:r>
      <w:ins w:id="87" w:author="Quang Nguyen" w:date="2022-02-06T16:45:00Z">
        <w:r w:rsidR="008F09DF">
          <w:rPr>
            <w:rFonts w:ascii="Times New Roman" w:hAnsi="Times New Roman" w:cs="Times New Roman"/>
          </w:rPr>
          <w:t xml:space="preserve"> results section of</w:t>
        </w:r>
      </w:ins>
      <w:r w:rsidRPr="009A44FC">
        <w:rPr>
          <w:rFonts w:ascii="Times New Roman" w:hAnsi="Times New Roman" w:cs="Times New Roman"/>
        </w:rPr>
        <w:t xml:space="preserve"> </w:t>
      </w:r>
      <w:ins w:id="88" w:author="Quang Nguyen" w:date="2022-02-06T16:45:00Z">
        <w:r w:rsidR="008F09DF">
          <w:rPr>
            <w:rFonts w:ascii="Times New Roman" w:hAnsi="Times New Roman" w:cs="Times New Roman"/>
          </w:rPr>
          <w:t xml:space="preserve">the </w:t>
        </w:r>
      </w:ins>
      <w:r w:rsidRPr="009A44FC">
        <w:rPr>
          <w:rFonts w:ascii="Times New Roman" w:hAnsi="Times New Roman" w:cs="Times New Roman"/>
        </w:rPr>
        <w:t xml:space="preserve">manuscript </w:t>
      </w:r>
      <w:ins w:id="89" w:author="Quang Nguyen" w:date="2022-02-06T16:45:00Z">
        <w:r w:rsidR="008F09DF">
          <w:rPr>
            <w:rFonts w:ascii="Times New Roman" w:hAnsi="Times New Roman" w:cs="Times New Roman"/>
          </w:rPr>
          <w:t>and added further analyses to</w:t>
        </w:r>
      </w:ins>
      <w:ins w:id="90" w:author="Quang Nguyen" w:date="2022-02-06T16:46:00Z">
        <w:r w:rsidR="008F09DF">
          <w:rPr>
            <w:rFonts w:ascii="Times New Roman" w:hAnsi="Times New Roman" w:cs="Times New Roman"/>
          </w:rPr>
          <w:t xml:space="preserve"> align our evaluation strategy with existing standards for </w:t>
        </w:r>
      </w:ins>
      <w:ins w:id="91" w:author="Quang Nguyen" w:date="2022-02-06T16:54:00Z">
        <w:r w:rsidR="00FE6A63">
          <w:rPr>
            <w:rFonts w:ascii="Times New Roman" w:hAnsi="Times New Roman" w:cs="Times New Roman"/>
          </w:rPr>
          <w:t>benchmarking ge</w:t>
        </w:r>
      </w:ins>
      <w:ins w:id="92" w:author="Quang Nguyen" w:date="2022-02-06T16:55:00Z">
        <w:r w:rsidR="00FE6A63">
          <w:rPr>
            <w:rFonts w:ascii="Times New Roman" w:hAnsi="Times New Roman" w:cs="Times New Roman"/>
          </w:rPr>
          <w:t>ne set testing methods (as suggested by reviewer 2)</w:t>
        </w:r>
      </w:ins>
      <w:ins w:id="93" w:author="Quang Nguyen" w:date="2022-02-06T19:47:00Z">
        <w:r w:rsidR="009E6E07">
          <w:rPr>
            <w:rFonts w:ascii="Times New Roman" w:hAnsi="Times New Roman" w:cs="Times New Roman"/>
          </w:rPr>
          <w:t>. Our evaluation features mainly involv</w:t>
        </w:r>
      </w:ins>
      <w:ins w:id="94" w:author="Quang Nguyen" w:date="2022-02-06T23:07:00Z">
        <w:r w:rsidR="00882A48">
          <w:rPr>
            <w:rFonts w:ascii="Times New Roman" w:hAnsi="Times New Roman" w:cs="Times New Roman"/>
          </w:rPr>
          <w:t xml:space="preserve">e analyzing </w:t>
        </w:r>
      </w:ins>
      <w:ins w:id="95" w:author="Quang Nguyen" w:date="2022-02-06T19:47:00Z">
        <w:r w:rsidR="009E6E07">
          <w:rPr>
            <w:rFonts w:ascii="Times New Roman" w:hAnsi="Times New Roman" w:cs="Times New Roman"/>
          </w:rPr>
          <w:t xml:space="preserve">real data sets, so we moved all our simulation analyses into the supplemental section. We still provide </w:t>
        </w:r>
      </w:ins>
      <w:ins w:id="96" w:author="Quang Nguyen" w:date="2022-02-06T19:48:00Z">
        <w:r w:rsidR="009E6E07">
          <w:rPr>
            <w:rFonts w:ascii="Times New Roman" w:hAnsi="Times New Roman" w:cs="Times New Roman"/>
          </w:rPr>
          <w:t>discussions on these results where relevant</w:t>
        </w:r>
      </w:ins>
      <w:ins w:id="97" w:author="Quang Nguyen" w:date="2022-02-06T16:55:00Z">
        <w:r w:rsidR="00FE6A63">
          <w:rPr>
            <w:rFonts w:ascii="Times New Roman" w:hAnsi="Times New Roman" w:cs="Times New Roman"/>
          </w:rPr>
          <w:t xml:space="preserve"> </w:t>
        </w:r>
      </w:ins>
      <w:del w:id="98" w:author="Quang Nguyen" w:date="2022-02-06T16:55:00Z">
        <w:r w:rsidRPr="009A44FC" w:rsidDel="00FE6A63">
          <w:rPr>
            <w:rFonts w:ascii="Times New Roman" w:hAnsi="Times New Roman" w:cs="Times New Roman"/>
          </w:rPr>
          <w:delText xml:space="preserve">to highlight our main contribution which is a new approach for set-based testing </w:delText>
        </w:r>
        <w:r w:rsidR="00001DB3" w:rsidRPr="009A44FC" w:rsidDel="00FE6A63">
          <w:rPr>
            <w:rFonts w:ascii="Times New Roman" w:hAnsi="Times New Roman" w:cs="Times New Roman"/>
          </w:rPr>
          <w:delText xml:space="preserve">for </w:delText>
        </w:r>
        <w:r w:rsidRPr="009A44FC" w:rsidDel="00FE6A63">
          <w:rPr>
            <w:rFonts w:ascii="Times New Roman" w:hAnsi="Times New Roman" w:cs="Times New Roman"/>
          </w:rPr>
          <w:delText xml:space="preserve">relative abundance microbiome data. </w:delText>
        </w:r>
        <w:r w:rsidR="001A1F80" w:rsidRPr="009A44FC" w:rsidDel="00FE6A63">
          <w:rPr>
            <w:rFonts w:ascii="Times New Roman" w:hAnsi="Times New Roman" w:cs="Times New Roman"/>
          </w:rPr>
          <w:delText xml:space="preserve">This organization is also motivated by </w:delText>
        </w:r>
        <w:r w:rsidR="009A1631" w:rsidDel="00FE6A63">
          <w:rPr>
            <w:rFonts w:ascii="Times New Roman" w:hAnsi="Times New Roman" w:cs="Times New Roman"/>
          </w:rPr>
          <w:delText xml:space="preserve">the work of </w:delText>
        </w:r>
        <w:r w:rsidR="001A1F80" w:rsidRPr="009A44FC" w:rsidDel="00FE6A63">
          <w:rPr>
            <w:rFonts w:ascii="Times New Roman" w:hAnsi="Times New Roman" w:cs="Times New Roman"/>
          </w:rPr>
          <w:delText>Geistlinger et al.</w:delText>
        </w:r>
        <w:r w:rsidR="009A1631" w:rsidDel="00FE6A63">
          <w:rPr>
            <w:rFonts w:ascii="Times New Roman" w:hAnsi="Times New Roman" w:cs="Times New Roman"/>
          </w:rPr>
          <w:delText xml:space="preserve"> </w:delText>
        </w:r>
      </w:del>
      <w:r w:rsidR="009A1631">
        <w:rPr>
          <w:rFonts w:ascii="Times New Roman" w:hAnsi="Times New Roman" w:cs="Times New Roman"/>
        </w:rPr>
        <w:fldChar w:fldCharType="begin"/>
      </w:r>
      <w:r w:rsidR="00130342">
        <w:rPr>
          <w:rFonts w:ascii="Times New Roman" w:hAnsi="Times New Roman" w:cs="Times New Roman"/>
        </w:rPr>
        <w:instrText xml:space="preserve"> ADDIN ZOTERO_ITEM CSL_CITATION {"citationID":"W2HzxUFL","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9A1631">
        <w:rPr>
          <w:rFonts w:ascii="Times New Roman" w:hAnsi="Times New Roman" w:cs="Times New Roman"/>
        </w:rPr>
        <w:fldChar w:fldCharType="separate"/>
      </w:r>
      <w:r w:rsidR="00130342" w:rsidRPr="00130342">
        <w:rPr>
          <w:rFonts w:ascii="Times New Roman" w:hAnsi="Times New Roman" w:cs="Times New Roman"/>
        </w:rPr>
        <w:t>[3]</w:t>
      </w:r>
      <w:r w:rsidR="009A1631">
        <w:rPr>
          <w:rFonts w:ascii="Times New Roman" w:hAnsi="Times New Roman" w:cs="Times New Roman"/>
        </w:rPr>
        <w:fldChar w:fldCharType="end"/>
      </w:r>
      <w:del w:id="99" w:author="Quang Nguyen" w:date="2022-02-06T16:55:00Z">
        <w:r w:rsidR="001A1F80" w:rsidRPr="009A44FC" w:rsidDel="00FE6A63">
          <w:rPr>
            <w:rFonts w:ascii="Times New Roman" w:hAnsi="Times New Roman" w:cs="Times New Roman"/>
          </w:rPr>
          <w:delText xml:space="preserve"> on benchmarking standards for gene set testing approaches as suggested by Reviewer 2. </w:delText>
        </w:r>
        <w:r w:rsidR="005D4CA7" w:rsidRPr="009A44FC" w:rsidDel="00FE6A63">
          <w:rPr>
            <w:rFonts w:ascii="Times New Roman" w:hAnsi="Times New Roman" w:cs="Times New Roman"/>
          </w:rPr>
          <w:delText xml:space="preserve">We </w:delText>
        </w:r>
        <w:r w:rsidR="009A1631" w:rsidDel="00FE6A63">
          <w:rPr>
            <w:rFonts w:ascii="Times New Roman" w:hAnsi="Times New Roman" w:cs="Times New Roman"/>
          </w:rPr>
          <w:delText xml:space="preserve">believe </w:delText>
        </w:r>
        <w:r w:rsidR="005D4CA7" w:rsidRPr="009A44FC" w:rsidDel="00FE6A63">
          <w:rPr>
            <w:rFonts w:ascii="Times New Roman" w:hAnsi="Times New Roman" w:cs="Times New Roman"/>
          </w:rPr>
          <w:delText>this reorganization of the manuscript will make it easier to follow</w:delText>
        </w:r>
        <w:r w:rsidR="009A1631" w:rsidDel="00FE6A63">
          <w:rPr>
            <w:rFonts w:ascii="Times New Roman" w:hAnsi="Times New Roman" w:cs="Times New Roman"/>
          </w:rPr>
          <w:delText xml:space="preserve"> by eliminating redundant material and consolidating the presentation of results</w:delText>
        </w:r>
      </w:del>
      <w:r w:rsidR="009A1631">
        <w:rPr>
          <w:rFonts w:ascii="Times New Roman" w:hAnsi="Times New Roman" w:cs="Times New Roman"/>
        </w:rPr>
        <w:t>.</w:t>
      </w:r>
      <w:r w:rsidR="005D4CA7" w:rsidRPr="009A44FC">
        <w:rPr>
          <w:rFonts w:ascii="Times New Roman" w:hAnsi="Times New Roman" w:cs="Times New Roman"/>
        </w:rPr>
        <w:t xml:space="preserve"> </w:t>
      </w:r>
    </w:p>
    <w:p w14:paraId="4CBDEF84" w14:textId="63F22279" w:rsidR="000C1256" w:rsidRDefault="00030436" w:rsidP="00030436">
      <w:pPr>
        <w:pStyle w:val="PlainText"/>
        <w:numPr>
          <w:ilvl w:val="1"/>
          <w:numId w:val="12"/>
        </w:numPr>
        <w:spacing w:line="300" w:lineRule="exact"/>
        <w:rPr>
          <w:ins w:id="100" w:author="Quang Nguyen" w:date="2022-02-06T19:42:00Z"/>
          <w:rFonts w:ascii="Times New Roman" w:hAnsi="Times New Roman" w:cs="Times New Roman"/>
        </w:rPr>
      </w:pPr>
      <w:r w:rsidRPr="009A44FC">
        <w:rPr>
          <w:rFonts w:ascii="Times New Roman" w:hAnsi="Times New Roman" w:cs="Times New Roman"/>
        </w:rPr>
        <w:t xml:space="preserve">We agree with Reviewer 1 </w:t>
      </w:r>
      <w:ins w:id="101" w:author="Quang Nguyen" w:date="2022-02-06T22:42:00Z">
        <w:r w:rsidR="005663C3">
          <w:rPr>
            <w:rFonts w:ascii="Times New Roman" w:hAnsi="Times New Roman" w:cs="Times New Roman"/>
          </w:rPr>
          <w:t xml:space="preserve">in comment </w:t>
        </w:r>
      </w:ins>
      <w:ins w:id="102" w:author="Quang Nguyen" w:date="2022-02-06T22:45:00Z">
        <w:r w:rsidR="005663C3">
          <w:rPr>
            <w:rFonts w:ascii="Times New Roman" w:hAnsi="Times New Roman" w:cs="Times New Roman"/>
          </w:rPr>
          <w:t>#</w:t>
        </w:r>
      </w:ins>
      <w:ins w:id="103" w:author="Quang Nguyen" w:date="2022-02-06T22:42:00Z">
        <w:r w:rsidR="005663C3">
          <w:rPr>
            <w:rFonts w:ascii="Times New Roman" w:hAnsi="Times New Roman" w:cs="Times New Roman"/>
          </w:rPr>
          <w:t xml:space="preserve">4B </w:t>
        </w:r>
      </w:ins>
      <w:r w:rsidRPr="009A44FC">
        <w:rPr>
          <w:rFonts w:ascii="Times New Roman" w:hAnsi="Times New Roman" w:cs="Times New Roman"/>
        </w:rPr>
        <w:t xml:space="preserve">that </w:t>
      </w:r>
      <w:ins w:id="104" w:author="Quang Nguyen" w:date="2022-02-06T19:40:00Z">
        <w:r w:rsidR="000C1256">
          <w:rPr>
            <w:rFonts w:ascii="Times New Roman" w:hAnsi="Times New Roman" w:cs="Times New Roman"/>
          </w:rPr>
          <w:t>differential abundance using set features is equivalen</w:t>
        </w:r>
      </w:ins>
      <w:ins w:id="105" w:author="Quang Nguyen" w:date="2022-02-06T19:41:00Z">
        <w:r w:rsidR="000C1256">
          <w:rPr>
            <w:rFonts w:ascii="Times New Roman" w:hAnsi="Times New Roman" w:cs="Times New Roman"/>
          </w:rPr>
          <w:t xml:space="preserve">t to </w:t>
        </w:r>
      </w:ins>
      <w:r w:rsidRPr="009A44FC">
        <w:rPr>
          <w:rFonts w:ascii="Times New Roman" w:hAnsi="Times New Roman" w:cs="Times New Roman"/>
        </w:rPr>
        <w:t xml:space="preserve">enrichment analysis </w:t>
      </w:r>
      <w:ins w:id="106" w:author="Quang Nguyen" w:date="2022-02-06T16:55:00Z">
        <w:r w:rsidR="00FE6A63">
          <w:rPr>
            <w:rFonts w:ascii="Times New Roman" w:hAnsi="Times New Roman" w:cs="Times New Roman"/>
          </w:rPr>
          <w:t>at the population level</w:t>
        </w:r>
      </w:ins>
      <w:ins w:id="107" w:author="Quang Nguyen" w:date="2022-02-06T19:41:00Z">
        <w:r w:rsidR="000C1256">
          <w:rPr>
            <w:rFonts w:ascii="Times New Roman" w:hAnsi="Times New Roman" w:cs="Times New Roman"/>
          </w:rPr>
          <w:t xml:space="preserve">. As such, we have re-labelled </w:t>
        </w:r>
      </w:ins>
      <w:del w:id="108" w:author="Quang Nguyen" w:date="2022-02-06T19:41:00Z">
        <w:r w:rsidRPr="009A44FC" w:rsidDel="000C1256">
          <w:rPr>
            <w:rFonts w:ascii="Times New Roman" w:hAnsi="Times New Roman" w:cs="Times New Roman"/>
          </w:rPr>
          <w:delText>is equivalent</w:delText>
        </w:r>
        <w:r w:rsidR="00B10230" w:rsidDel="000C1256">
          <w:rPr>
            <w:rFonts w:ascii="Times New Roman" w:hAnsi="Times New Roman" w:cs="Times New Roman"/>
          </w:rPr>
          <w:delText xml:space="preserve"> to differential</w:delText>
        </w:r>
        <w:r w:rsidRPr="009A44FC" w:rsidDel="000C1256">
          <w:rPr>
            <w:rFonts w:ascii="Times New Roman" w:hAnsi="Times New Roman" w:cs="Times New Roman"/>
          </w:rPr>
          <w:delText xml:space="preserve"> abundance for sets and have grouped the “single-sample enrichment testing” and “differential abundance analysis” into one section titled “enrichment analysis”. </w:delText>
        </w:r>
        <w:r w:rsidR="005D4CA7" w:rsidRPr="009A44FC" w:rsidDel="000C1256">
          <w:rPr>
            <w:rFonts w:ascii="Times New Roman" w:hAnsi="Times New Roman" w:cs="Times New Roman"/>
          </w:rPr>
          <w:delText>The</w:delText>
        </w:r>
      </w:del>
      <w:r w:rsidR="005D4CA7" w:rsidRPr="009A44FC">
        <w:rPr>
          <w:rFonts w:ascii="Times New Roman" w:hAnsi="Times New Roman" w:cs="Times New Roman"/>
        </w:rPr>
        <w:t xml:space="preserve"> “single-sample enrichment testing” </w:t>
      </w:r>
      <w:ins w:id="109" w:author="Quang Nguyen" w:date="2022-02-06T19:41:00Z">
        <w:r w:rsidR="000C1256">
          <w:rPr>
            <w:rFonts w:ascii="Times New Roman" w:hAnsi="Times New Roman" w:cs="Times New Roman"/>
          </w:rPr>
          <w:t xml:space="preserve">to </w:t>
        </w:r>
      </w:ins>
      <w:del w:id="110" w:author="Quang Nguyen" w:date="2022-02-06T19:41:00Z">
        <w:r w:rsidR="00B10230" w:rsidDel="000C1256">
          <w:rPr>
            <w:rFonts w:ascii="Times New Roman" w:hAnsi="Times New Roman" w:cs="Times New Roman"/>
          </w:rPr>
          <w:delText xml:space="preserve">section </w:delText>
        </w:r>
        <w:r w:rsidR="005D4CA7" w:rsidRPr="009A44FC" w:rsidDel="000C1256">
          <w:rPr>
            <w:rFonts w:ascii="Times New Roman" w:hAnsi="Times New Roman" w:cs="Times New Roman"/>
          </w:rPr>
          <w:delText>is now referred to as</w:delText>
        </w:r>
        <w:r w:rsidR="00001DB3" w:rsidRPr="009A44FC" w:rsidDel="000C1256">
          <w:rPr>
            <w:rFonts w:ascii="Times New Roman" w:hAnsi="Times New Roman" w:cs="Times New Roman"/>
          </w:rPr>
          <w:delText xml:space="preserve"> </w:delText>
        </w:r>
      </w:del>
      <w:r w:rsidR="00001DB3" w:rsidRPr="009A44FC">
        <w:rPr>
          <w:rFonts w:ascii="Times New Roman" w:hAnsi="Times New Roman" w:cs="Times New Roman"/>
        </w:rPr>
        <w:t>“Inference at the sample level” while the differential abundance section is now titled “Inference at the population level”.</w:t>
      </w:r>
      <w:ins w:id="111" w:author="Quang Nguyen" w:date="2022-02-06T19:41:00Z">
        <w:r w:rsidR="000C1256">
          <w:rPr>
            <w:rFonts w:ascii="Times New Roman" w:hAnsi="Times New Roman" w:cs="Times New Roman"/>
          </w:rPr>
          <w:t xml:space="preserve"> </w:t>
        </w:r>
        <w:proofErr w:type="gramStart"/>
        <w:r w:rsidR="000C1256">
          <w:rPr>
            <w:rFonts w:ascii="Times New Roman" w:hAnsi="Times New Roman" w:cs="Times New Roman"/>
          </w:rPr>
          <w:t>Both of these</w:t>
        </w:r>
        <w:proofErr w:type="gramEnd"/>
        <w:r w:rsidR="000C1256">
          <w:rPr>
            <w:rFonts w:ascii="Times New Roman" w:hAnsi="Times New Roman" w:cs="Times New Roman"/>
          </w:rPr>
          <w:t xml:space="preserve"> sections will be grouped together under the </w:t>
        </w:r>
      </w:ins>
      <w:ins w:id="112" w:author="Quang Nguyen" w:date="2022-02-06T19:42:00Z">
        <w:r w:rsidR="000C1256">
          <w:rPr>
            <w:rFonts w:ascii="Times New Roman" w:hAnsi="Times New Roman" w:cs="Times New Roman"/>
          </w:rPr>
          <w:t xml:space="preserve">general enrichment analysis umbrella. </w:t>
        </w:r>
      </w:ins>
    </w:p>
    <w:p w14:paraId="0809C9CF" w14:textId="4C792961" w:rsidR="005D4CA7" w:rsidRPr="009A44FC" w:rsidRDefault="000C1256" w:rsidP="00030436">
      <w:pPr>
        <w:pStyle w:val="PlainText"/>
        <w:numPr>
          <w:ilvl w:val="1"/>
          <w:numId w:val="12"/>
        </w:numPr>
        <w:spacing w:line="300" w:lineRule="exact"/>
        <w:rPr>
          <w:rFonts w:ascii="Times New Roman" w:hAnsi="Times New Roman" w:cs="Times New Roman"/>
        </w:rPr>
      </w:pPr>
      <w:ins w:id="113" w:author="Quang Nguyen" w:date="2022-02-06T19:42:00Z">
        <w:r>
          <w:rPr>
            <w:rFonts w:ascii="Times New Roman" w:hAnsi="Times New Roman" w:cs="Times New Roman"/>
          </w:rPr>
          <w:t>We have re-organized the results section into three evaluation tasks: statistical inference (</w:t>
        </w:r>
      </w:ins>
      <w:ins w:id="114" w:author="Quang Nguyen" w:date="2022-02-06T19:43:00Z">
        <w:r>
          <w:rPr>
            <w:rFonts w:ascii="Times New Roman" w:hAnsi="Times New Roman" w:cs="Times New Roman"/>
          </w:rPr>
          <w:t>type I error evaluations and other analyses performed under the null), phenotype relevance (power and sample ranking analyses), and downstream analyses (prediction analyses). As stated in part a), each of the sections on statistical testing will be subdivided into inference at the po</w:t>
        </w:r>
      </w:ins>
      <w:ins w:id="115" w:author="Quang Nguyen" w:date="2022-02-06T19:44:00Z">
        <w:r>
          <w:rPr>
            <w:rFonts w:ascii="Times New Roman" w:hAnsi="Times New Roman" w:cs="Times New Roman"/>
          </w:rPr>
          <w:t xml:space="preserve">pulation level and inference at the sample level. </w:t>
        </w:r>
      </w:ins>
      <w:r w:rsidR="00001DB3" w:rsidRPr="009A44FC">
        <w:rPr>
          <w:rFonts w:ascii="Times New Roman" w:hAnsi="Times New Roman" w:cs="Times New Roman"/>
        </w:rPr>
        <w:t xml:space="preserve"> </w:t>
      </w:r>
    </w:p>
    <w:p w14:paraId="7A240838" w14:textId="54BFED65" w:rsidR="005D4CA7" w:rsidRDefault="005D4CA7" w:rsidP="000C1256">
      <w:pPr>
        <w:pStyle w:val="PlainText"/>
        <w:numPr>
          <w:ilvl w:val="1"/>
          <w:numId w:val="12"/>
        </w:numPr>
        <w:spacing w:line="300" w:lineRule="exact"/>
        <w:rPr>
          <w:ins w:id="116" w:author="Quang Nguyen" w:date="2022-02-06T23:00:00Z"/>
          <w:rFonts w:ascii="Times New Roman" w:hAnsi="Times New Roman" w:cs="Times New Roman"/>
        </w:rPr>
      </w:pPr>
      <w:r w:rsidRPr="009A44FC">
        <w:rPr>
          <w:rFonts w:ascii="Times New Roman" w:hAnsi="Times New Roman" w:cs="Times New Roman"/>
        </w:rPr>
        <w:t xml:space="preserve">We </w:t>
      </w:r>
      <w:ins w:id="117" w:author="Quang Nguyen" w:date="2022-02-06T19:44:00Z">
        <w:r w:rsidR="000C1256">
          <w:rPr>
            <w:rFonts w:ascii="Times New Roman" w:hAnsi="Times New Roman" w:cs="Times New Roman"/>
          </w:rPr>
          <w:t xml:space="preserve">have also </w:t>
        </w:r>
      </w:ins>
      <w:r w:rsidR="00145EA4" w:rsidRPr="009A44FC">
        <w:rPr>
          <w:rFonts w:ascii="Times New Roman" w:hAnsi="Times New Roman" w:cs="Times New Roman"/>
        </w:rPr>
        <w:t xml:space="preserve">added </w:t>
      </w:r>
      <w:r w:rsidRPr="009A44FC">
        <w:rPr>
          <w:rFonts w:ascii="Times New Roman" w:hAnsi="Times New Roman" w:cs="Times New Roman"/>
        </w:rPr>
        <w:t xml:space="preserve">additional evaluations </w:t>
      </w:r>
      <w:ins w:id="118" w:author="Quang Nguyen" w:date="2022-02-06T19:44:00Z">
        <w:r w:rsidR="000C1256">
          <w:rPr>
            <w:rFonts w:ascii="Times New Roman" w:hAnsi="Times New Roman" w:cs="Times New Roman"/>
          </w:rPr>
          <w:t xml:space="preserve">based on standards set by the reference </w:t>
        </w:r>
      </w:ins>
      <w:r w:rsidR="000C1256">
        <w:rPr>
          <w:rFonts w:ascii="Times New Roman" w:hAnsi="Times New Roman" w:cs="Times New Roman"/>
        </w:rPr>
        <w:fldChar w:fldCharType="begin"/>
      </w:r>
      <w:r w:rsidR="009E6E07">
        <w:rPr>
          <w:rFonts w:ascii="Times New Roman" w:hAnsi="Times New Roman" w:cs="Times New Roman"/>
        </w:rPr>
        <w:instrText xml:space="preserve"> ADDIN ZOTERO_ITEM CSL_CITATION {"citationID":"t3IEV3Gr","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0C1256">
        <w:rPr>
          <w:rFonts w:ascii="Times New Roman" w:hAnsi="Times New Roman" w:cs="Times New Roman"/>
        </w:rPr>
        <w:fldChar w:fldCharType="separate"/>
      </w:r>
      <w:r w:rsidR="009E6E07" w:rsidRPr="009E6E07">
        <w:rPr>
          <w:rFonts w:ascii="Times New Roman" w:hAnsi="Times New Roman" w:cs="Times New Roman"/>
        </w:rPr>
        <w:t>[3]</w:t>
      </w:r>
      <w:r w:rsidR="000C1256">
        <w:rPr>
          <w:rFonts w:ascii="Times New Roman" w:hAnsi="Times New Roman" w:cs="Times New Roman"/>
        </w:rPr>
        <w:fldChar w:fldCharType="end"/>
      </w:r>
      <w:ins w:id="119" w:author="Quang Nguyen" w:date="2022-02-06T19:45:00Z">
        <w:r w:rsidR="009E6E07">
          <w:rPr>
            <w:rFonts w:ascii="Times New Roman" w:hAnsi="Times New Roman" w:cs="Times New Roman"/>
          </w:rPr>
          <w:t xml:space="preserve"> suggested by reviewer 2 comment </w:t>
        </w:r>
      </w:ins>
      <w:ins w:id="120" w:author="Quang Nguyen" w:date="2022-02-06T22:43:00Z">
        <w:r w:rsidR="005663C3">
          <w:rPr>
            <w:rFonts w:ascii="Times New Roman" w:hAnsi="Times New Roman" w:cs="Times New Roman"/>
          </w:rPr>
          <w:t>#2</w:t>
        </w:r>
      </w:ins>
      <w:ins w:id="121" w:author="Quang Nguyen" w:date="2022-02-06T19:45:00Z">
        <w:r w:rsidR="009E6E07">
          <w:rPr>
            <w:rFonts w:ascii="Times New Roman" w:hAnsi="Times New Roman" w:cs="Times New Roman"/>
          </w:rPr>
          <w:t xml:space="preserve">. For </w:t>
        </w:r>
      </w:ins>
      <w:del w:id="122" w:author="Quang Nguyen" w:date="2022-02-06T19:45:00Z">
        <w:r w:rsidRPr="009A44FC" w:rsidDel="009E6E07">
          <w:rPr>
            <w:rFonts w:ascii="Times New Roman" w:hAnsi="Times New Roman" w:cs="Times New Roman"/>
          </w:rPr>
          <w:delText xml:space="preserve">on the real data set for </w:delText>
        </w:r>
        <w:r w:rsidR="00B10230" w:rsidDel="009E6E07">
          <w:rPr>
            <w:rFonts w:ascii="Times New Roman" w:hAnsi="Times New Roman" w:cs="Times New Roman"/>
          </w:rPr>
          <w:delText>the</w:delText>
        </w:r>
        <w:r w:rsidRPr="009A44FC" w:rsidDel="009E6E07">
          <w:rPr>
            <w:rFonts w:ascii="Times New Roman" w:hAnsi="Times New Roman" w:cs="Times New Roman"/>
          </w:rPr>
          <w:delText xml:space="preserve"> </w:delText>
        </w:r>
      </w:del>
      <w:r w:rsidRPr="009A44FC">
        <w:rPr>
          <w:rFonts w:ascii="Times New Roman" w:hAnsi="Times New Roman" w:cs="Times New Roman"/>
        </w:rPr>
        <w:t>“</w:t>
      </w:r>
      <w:ins w:id="123" w:author="Quang Nguyen" w:date="2022-02-06T19:46:00Z">
        <w:r w:rsidR="009E6E07">
          <w:rPr>
            <w:rFonts w:ascii="Times New Roman" w:hAnsi="Times New Roman" w:cs="Times New Roman"/>
          </w:rPr>
          <w:t>inference at the sample level</w:t>
        </w:r>
      </w:ins>
      <w:del w:id="124" w:author="Quang Nguyen" w:date="2022-02-06T19:46:00Z">
        <w:r w:rsidRPr="009A44FC" w:rsidDel="009E6E07">
          <w:rPr>
            <w:rFonts w:ascii="Times New Roman" w:hAnsi="Times New Roman" w:cs="Times New Roman"/>
          </w:rPr>
          <w:delText>single sample enrichment testing</w:delText>
        </w:r>
      </w:del>
      <w:r w:rsidRPr="009A44FC">
        <w:rPr>
          <w:rFonts w:ascii="Times New Roman" w:hAnsi="Times New Roman" w:cs="Times New Roman"/>
        </w:rPr>
        <w:t>”</w:t>
      </w:r>
      <w:ins w:id="125" w:author="Quang Nguyen" w:date="2022-02-06T19:45:00Z">
        <w:r w:rsidR="009E6E07">
          <w:rPr>
            <w:rFonts w:ascii="Times New Roman" w:hAnsi="Times New Roman" w:cs="Times New Roman"/>
          </w:rPr>
          <w:t xml:space="preserve">, our type I error real data evaluation will be using random [gene] set analyses which correspond to </w:t>
        </w:r>
      </w:ins>
      <w:ins w:id="126" w:author="Quang Nguyen" w:date="2022-02-06T19:46:00Z">
        <w:r w:rsidR="009E6E07">
          <w:rPr>
            <w:rFonts w:ascii="Times New Roman" w:hAnsi="Times New Roman" w:cs="Times New Roman"/>
          </w:rPr>
          <w:t>the stated null scenario of</w:t>
        </w:r>
      </w:ins>
      <w:ins w:id="127" w:author="Quang Nguyen" w:date="2022-02-06T22:45:00Z">
        <w:r w:rsidR="005663C3">
          <w:rPr>
            <w:rFonts w:ascii="Times New Roman" w:hAnsi="Times New Roman" w:cs="Times New Roman"/>
          </w:rPr>
          <w:t xml:space="preserve"> </w:t>
        </w:r>
        <w:proofErr w:type="spellStart"/>
        <w:r w:rsidR="005663C3">
          <w:rPr>
            <w:rFonts w:ascii="Times New Roman" w:hAnsi="Times New Roman" w:cs="Times New Roman"/>
          </w:rPr>
          <w:t>cILR</w:t>
        </w:r>
      </w:ins>
      <w:proofErr w:type="spellEnd"/>
      <w:ins w:id="128" w:author="Quang Nguyen" w:date="2022-02-06T23:07:00Z">
        <w:r w:rsidR="00882A48">
          <w:rPr>
            <w:rFonts w:ascii="Times New Roman" w:hAnsi="Times New Roman" w:cs="Times New Roman"/>
          </w:rPr>
          <w:t>.</w:t>
        </w:r>
      </w:ins>
      <w:ins w:id="129" w:author="Quang Nguyen" w:date="2022-02-06T22:45:00Z">
        <w:r w:rsidR="005663C3">
          <w:rPr>
            <w:rFonts w:ascii="Times New Roman" w:hAnsi="Times New Roman" w:cs="Times New Roman"/>
          </w:rPr>
          <w:t xml:space="preserve"> This change is in </w:t>
        </w:r>
      </w:ins>
      <w:ins w:id="130" w:author="Quang Nguyen" w:date="2022-02-06T22:46:00Z">
        <w:r w:rsidR="005663C3">
          <w:rPr>
            <w:rFonts w:ascii="Times New Roman" w:hAnsi="Times New Roman" w:cs="Times New Roman"/>
          </w:rPr>
          <w:t>response to reviewer 1’s comment #3B</w:t>
        </w:r>
      </w:ins>
      <w:ins w:id="131" w:author="Quang Nguyen" w:date="2022-02-06T19:46:00Z">
        <w:r w:rsidR="009E6E07">
          <w:rPr>
            <w:rFonts w:ascii="Times New Roman" w:hAnsi="Times New Roman" w:cs="Times New Roman"/>
          </w:rPr>
          <w:t>. For “inference at the population level”, we added random [gene] set analyses in addition to the label permutation anal</w:t>
        </w:r>
      </w:ins>
      <w:ins w:id="132" w:author="Quang Nguyen" w:date="2022-02-06T19:47:00Z">
        <w:r w:rsidR="009E6E07">
          <w:rPr>
            <w:rFonts w:ascii="Times New Roman" w:hAnsi="Times New Roman" w:cs="Times New Roman"/>
          </w:rPr>
          <w:t>yses already performed in the original manuscript</w:t>
        </w:r>
      </w:ins>
      <w:ins w:id="133" w:author="Quang Nguyen" w:date="2022-02-06T19:46:00Z">
        <w:r w:rsidR="009E6E07">
          <w:rPr>
            <w:rFonts w:ascii="Times New Roman" w:hAnsi="Times New Roman" w:cs="Times New Roman"/>
          </w:rPr>
          <w:t xml:space="preserve">. </w:t>
        </w:r>
      </w:ins>
      <w:r w:rsidRPr="009A44FC">
        <w:rPr>
          <w:rFonts w:ascii="Times New Roman" w:hAnsi="Times New Roman" w:cs="Times New Roman"/>
        </w:rPr>
        <w:t xml:space="preserve"> </w:t>
      </w:r>
      <w:del w:id="134" w:author="Quang Nguyen" w:date="2022-02-06T19:47:00Z">
        <w:r w:rsidR="00145EA4" w:rsidRPr="009A44FC" w:rsidDel="009E6E07">
          <w:rPr>
            <w:rFonts w:ascii="Times New Roman" w:hAnsi="Times New Roman" w:cs="Times New Roman"/>
          </w:rPr>
          <w:delText xml:space="preserve">section </w:delText>
        </w:r>
        <w:r w:rsidR="00001DB3" w:rsidRPr="009A44FC" w:rsidDel="009E6E07">
          <w:rPr>
            <w:rFonts w:ascii="Times New Roman" w:hAnsi="Times New Roman" w:cs="Times New Roman"/>
          </w:rPr>
          <w:delText xml:space="preserve">which are: random [gene] sets and label permutation. </w:delText>
        </w:r>
        <w:r w:rsidR="00145EA4" w:rsidRPr="009A44FC" w:rsidDel="009E6E07">
          <w:rPr>
            <w:rFonts w:ascii="Times New Roman" w:hAnsi="Times New Roman" w:cs="Times New Roman"/>
          </w:rPr>
          <w:delText xml:space="preserve">We added the random [gene] set analyses for the real data portion of the “differential abundance analysis” section. These additional analyses were motivated by Geistlinger et al. </w:delText>
        </w:r>
        <w:r w:rsidR="008E7103" w:rsidDel="009E6E07">
          <w:rPr>
            <w:rFonts w:ascii="Times New Roman" w:hAnsi="Times New Roman" w:cs="Times New Roman"/>
          </w:rPr>
          <w:delText xml:space="preserve">Consequently, we have moved the simulation results for this section to the supplemental. </w:delText>
        </w:r>
      </w:del>
    </w:p>
    <w:p w14:paraId="645DEA28" w14:textId="285CC3A8" w:rsidR="00ED54C0" w:rsidRDefault="00ED54C0">
      <w:pPr>
        <w:pStyle w:val="PlainText"/>
        <w:numPr>
          <w:ilvl w:val="1"/>
          <w:numId w:val="12"/>
        </w:numPr>
        <w:spacing w:line="300" w:lineRule="exact"/>
        <w:rPr>
          <w:rFonts w:ascii="Times New Roman" w:hAnsi="Times New Roman" w:cs="Times New Roman"/>
        </w:rPr>
        <w:pPrChange w:id="135" w:author="Quang Nguyen" w:date="2022-02-06T19:44:00Z">
          <w:pPr>
            <w:pStyle w:val="PlainText"/>
            <w:numPr>
              <w:ilvl w:val="2"/>
              <w:numId w:val="12"/>
            </w:numPr>
            <w:spacing w:line="300" w:lineRule="exact"/>
            <w:ind w:left="2160" w:hanging="180"/>
          </w:pPr>
        </w:pPrChange>
      </w:pPr>
      <w:ins w:id="136" w:author="Quang Nguyen" w:date="2022-02-06T23:00:00Z">
        <w:r>
          <w:rPr>
            <w:rFonts w:ascii="Times New Roman" w:hAnsi="Times New Roman" w:cs="Times New Roman"/>
          </w:rPr>
          <w:lastRenderedPageBreak/>
          <w:t>We provided more explicit language to describe the run-time analyses conducted in the sup</w:t>
        </w:r>
      </w:ins>
      <w:ins w:id="137" w:author="Quang Nguyen" w:date="2022-02-06T23:01:00Z">
        <w:r>
          <w:rPr>
            <w:rFonts w:ascii="Times New Roman" w:hAnsi="Times New Roman" w:cs="Times New Roman"/>
          </w:rPr>
          <w:t xml:space="preserve">plementary section of our manuscript. </w:t>
        </w:r>
      </w:ins>
    </w:p>
    <w:p w14:paraId="32D30838" w14:textId="05A72B08" w:rsidR="00030436" w:rsidRPr="009A44FC" w:rsidDel="009E6E07" w:rsidRDefault="00FC08D0" w:rsidP="00030436">
      <w:pPr>
        <w:pStyle w:val="PlainText"/>
        <w:numPr>
          <w:ilvl w:val="1"/>
          <w:numId w:val="12"/>
        </w:numPr>
        <w:spacing w:line="300" w:lineRule="exact"/>
        <w:rPr>
          <w:del w:id="138" w:author="Quang Nguyen" w:date="2022-02-06T19:48:00Z"/>
          <w:rFonts w:ascii="Times New Roman" w:hAnsi="Times New Roman" w:cs="Times New Roman"/>
        </w:rPr>
      </w:pPr>
      <w:del w:id="139" w:author="Quang Nguyen" w:date="2022-02-06T19:48:00Z">
        <w:r w:rsidRPr="009A44FC" w:rsidDel="009E6E07">
          <w:rPr>
            <w:rFonts w:ascii="Times New Roman" w:hAnsi="Times New Roman" w:cs="Times New Roman"/>
          </w:rPr>
          <w:delText xml:space="preserve">We have also added a new section </w:delText>
        </w:r>
        <w:r w:rsidR="00B10230" w:rsidDel="009E6E07">
          <w:rPr>
            <w:rFonts w:ascii="Times New Roman" w:hAnsi="Times New Roman" w:cs="Times New Roman"/>
          </w:rPr>
          <w:delText xml:space="preserve">titled </w:delText>
        </w:r>
        <w:r w:rsidRPr="009A44FC" w:rsidDel="009E6E07">
          <w:rPr>
            <w:rFonts w:ascii="Times New Roman" w:hAnsi="Times New Roman" w:cs="Times New Roman"/>
          </w:rPr>
          <w:delText xml:space="preserve">“downstream analysis” where we would expand on using our single sample scores for disease prediction (the “disease prediction” section). </w:delText>
        </w:r>
      </w:del>
      <w:del w:id="140" w:author="Quang Nguyen" w:date="2022-02-06T16:01:00Z">
        <w:r w:rsidRPr="009A44FC" w:rsidDel="0068449E">
          <w:rPr>
            <w:rFonts w:ascii="Times New Roman" w:hAnsi="Times New Roman" w:cs="Times New Roman"/>
          </w:rPr>
          <w:delText xml:space="preserve">We also added a new section on “ordination analyses” using our single sample scores.  </w:delText>
        </w:r>
      </w:del>
    </w:p>
    <w:p w14:paraId="4591253C" w14:textId="77777777" w:rsidR="0032423C" w:rsidRDefault="00145EA4" w:rsidP="009E6E07">
      <w:pPr>
        <w:pStyle w:val="PlainText"/>
        <w:numPr>
          <w:ilvl w:val="0"/>
          <w:numId w:val="12"/>
        </w:numPr>
        <w:spacing w:line="300" w:lineRule="exact"/>
        <w:rPr>
          <w:ins w:id="141" w:author="Quang Nguyen" w:date="2022-02-06T20:03:00Z"/>
          <w:rFonts w:ascii="Times New Roman" w:hAnsi="Times New Roman" w:cs="Times New Roman"/>
        </w:rPr>
      </w:pPr>
      <w:r w:rsidRPr="009A44FC">
        <w:rPr>
          <w:rFonts w:ascii="Times New Roman" w:hAnsi="Times New Roman" w:cs="Times New Roman"/>
        </w:rPr>
        <w:t xml:space="preserve">We have </w:t>
      </w:r>
      <w:r w:rsidR="005F7CF8">
        <w:rPr>
          <w:rFonts w:ascii="Times New Roman" w:hAnsi="Times New Roman" w:cs="Times New Roman"/>
        </w:rPr>
        <w:t>revised</w:t>
      </w:r>
      <w:r w:rsidRPr="009A44FC">
        <w:rPr>
          <w:rFonts w:ascii="Times New Roman" w:hAnsi="Times New Roman" w:cs="Times New Roman"/>
        </w:rPr>
        <w:t xml:space="preserve"> the discussion section</w:t>
      </w:r>
      <w:r w:rsidR="005F7CF8">
        <w:rPr>
          <w:rFonts w:ascii="Times New Roman" w:hAnsi="Times New Roman" w:cs="Times New Roman"/>
        </w:rPr>
        <w:t xml:space="preserve"> to </w:t>
      </w:r>
      <w:ins w:id="142" w:author="Quang Nguyen" w:date="2022-02-06T20:02:00Z">
        <w:r w:rsidR="0032423C">
          <w:rPr>
            <w:rFonts w:ascii="Times New Roman" w:hAnsi="Times New Roman" w:cs="Times New Roman"/>
          </w:rPr>
          <w:t xml:space="preserve">add additional commentary on new results from the newly added analyses. </w:t>
        </w:r>
      </w:ins>
    </w:p>
    <w:p w14:paraId="65CDEE50" w14:textId="24241D99" w:rsidR="00FD3651" w:rsidRDefault="00FD3651" w:rsidP="0032423C">
      <w:pPr>
        <w:pStyle w:val="PlainText"/>
        <w:numPr>
          <w:ilvl w:val="1"/>
          <w:numId w:val="12"/>
        </w:numPr>
        <w:spacing w:line="300" w:lineRule="exact"/>
        <w:rPr>
          <w:ins w:id="143" w:author="Quang Nguyen" w:date="2022-02-06T22:48:00Z"/>
          <w:rFonts w:ascii="Times New Roman" w:hAnsi="Times New Roman" w:cs="Times New Roman"/>
        </w:rPr>
      </w:pPr>
      <w:ins w:id="144" w:author="Quang Nguyen" w:date="2022-02-06T22:49:00Z">
        <w:r>
          <w:rPr>
            <w:rFonts w:ascii="Times New Roman" w:hAnsi="Times New Roman" w:cs="Times New Roman"/>
          </w:rPr>
          <w:t xml:space="preserve">We provided a discussion on situations where </w:t>
        </w:r>
        <w:proofErr w:type="spellStart"/>
        <w:r>
          <w:rPr>
            <w:rFonts w:ascii="Times New Roman" w:hAnsi="Times New Roman" w:cs="Times New Roman"/>
          </w:rPr>
          <w:t>cILR</w:t>
        </w:r>
        <w:proofErr w:type="spellEnd"/>
        <w:r>
          <w:rPr>
            <w:rFonts w:ascii="Times New Roman" w:hAnsi="Times New Roman" w:cs="Times New Roman"/>
          </w:rPr>
          <w:t xml:space="preserve"> would be most performant based on results obtained under different evaluation scenarios. This would provide the additional context necessary to evaluate our model while also helping potential users how t</w:t>
        </w:r>
      </w:ins>
      <w:ins w:id="145" w:author="Quang Nguyen" w:date="2022-02-06T22:50:00Z">
        <w:r>
          <w:rPr>
            <w:rFonts w:ascii="Times New Roman" w:hAnsi="Times New Roman" w:cs="Times New Roman"/>
          </w:rPr>
          <w:t xml:space="preserve">o apply our approach to their data. </w:t>
        </w:r>
      </w:ins>
    </w:p>
    <w:p w14:paraId="75B3DB94" w14:textId="3045189C" w:rsidR="0032423C" w:rsidRDefault="0032423C" w:rsidP="0032423C">
      <w:pPr>
        <w:pStyle w:val="PlainText"/>
        <w:numPr>
          <w:ilvl w:val="1"/>
          <w:numId w:val="12"/>
        </w:numPr>
        <w:spacing w:line="300" w:lineRule="exact"/>
        <w:rPr>
          <w:ins w:id="146" w:author="Quang Nguyen" w:date="2022-02-06T20:04:00Z"/>
          <w:rFonts w:ascii="Times New Roman" w:hAnsi="Times New Roman" w:cs="Times New Roman"/>
        </w:rPr>
      </w:pPr>
      <w:ins w:id="147" w:author="Quang Nguyen" w:date="2022-02-06T20:03:00Z">
        <w:r>
          <w:rPr>
            <w:rFonts w:ascii="Times New Roman" w:hAnsi="Times New Roman" w:cs="Times New Roman"/>
          </w:rPr>
          <w:t>We condensed the existing explanation sections to avoid repeating sections while also be more precise around the performance of our approach</w:t>
        </w:r>
      </w:ins>
      <w:ins w:id="148" w:author="Quang Nguyen" w:date="2022-02-06T22:46:00Z">
        <w:r w:rsidR="005663C3">
          <w:rPr>
            <w:rFonts w:ascii="Times New Roman" w:hAnsi="Times New Roman" w:cs="Times New Roman"/>
          </w:rPr>
          <w:t xml:space="preserve"> (in response to reviewer 1’s comment #3A</w:t>
        </w:r>
      </w:ins>
      <w:ins w:id="149" w:author="Quang Nguyen" w:date="2022-02-06T22:47:00Z">
        <w:r w:rsidR="005663C3">
          <w:rPr>
            <w:rFonts w:ascii="Times New Roman" w:hAnsi="Times New Roman" w:cs="Times New Roman"/>
          </w:rPr>
          <w:t>)</w:t>
        </w:r>
      </w:ins>
      <w:ins w:id="150" w:author="Quang Nguyen" w:date="2022-02-06T20:04:00Z">
        <w:r>
          <w:rPr>
            <w:rFonts w:ascii="Times New Roman" w:hAnsi="Times New Roman" w:cs="Times New Roman"/>
          </w:rPr>
          <w:t xml:space="preserve">. </w:t>
        </w:r>
      </w:ins>
    </w:p>
    <w:p w14:paraId="5A28A76E" w14:textId="26C5FEB4" w:rsidR="0032423C" w:rsidRDefault="0032423C" w:rsidP="0032423C">
      <w:pPr>
        <w:pStyle w:val="PlainText"/>
        <w:numPr>
          <w:ilvl w:val="1"/>
          <w:numId w:val="12"/>
        </w:numPr>
        <w:spacing w:line="300" w:lineRule="exact"/>
        <w:rPr>
          <w:ins w:id="151" w:author="Quang Nguyen" w:date="2022-02-06T20:04:00Z"/>
          <w:rFonts w:ascii="Times New Roman" w:hAnsi="Times New Roman" w:cs="Times New Roman"/>
        </w:rPr>
      </w:pPr>
      <w:ins w:id="152" w:author="Quang Nguyen" w:date="2022-02-06T20:04:00Z">
        <w:r>
          <w:rPr>
            <w:rFonts w:ascii="Times New Roman" w:hAnsi="Times New Roman" w:cs="Times New Roman"/>
          </w:rPr>
          <w:t xml:space="preserve">We added new commentary </w:t>
        </w:r>
        <w:proofErr w:type="gramStart"/>
        <w:r>
          <w:rPr>
            <w:rFonts w:ascii="Times New Roman" w:hAnsi="Times New Roman" w:cs="Times New Roman"/>
          </w:rPr>
          <w:t>in light of</w:t>
        </w:r>
        <w:proofErr w:type="gramEnd"/>
        <w:r>
          <w:rPr>
            <w:rFonts w:ascii="Times New Roman" w:hAnsi="Times New Roman" w:cs="Times New Roman"/>
          </w:rPr>
          <w:t xml:space="preserve"> the additional analyses performed as a response to comment </w:t>
        </w:r>
      </w:ins>
      <w:ins w:id="153" w:author="Quang Nguyen" w:date="2022-02-06T22:47:00Z">
        <w:r w:rsidR="005663C3">
          <w:rPr>
            <w:rFonts w:ascii="Times New Roman" w:hAnsi="Times New Roman" w:cs="Times New Roman"/>
          </w:rPr>
          <w:t>#2</w:t>
        </w:r>
      </w:ins>
      <w:ins w:id="154" w:author="Quang Nguyen" w:date="2022-02-06T20:04:00Z">
        <w:r>
          <w:rPr>
            <w:rFonts w:ascii="Times New Roman" w:hAnsi="Times New Roman" w:cs="Times New Roman"/>
          </w:rPr>
          <w:t xml:space="preserve"> from reviewer 2. </w:t>
        </w:r>
      </w:ins>
    </w:p>
    <w:p w14:paraId="5D74FE8B" w14:textId="77777777" w:rsidR="0032423C" w:rsidRDefault="0032423C" w:rsidP="0032423C">
      <w:pPr>
        <w:pStyle w:val="PlainText"/>
        <w:numPr>
          <w:ilvl w:val="1"/>
          <w:numId w:val="12"/>
        </w:numPr>
        <w:spacing w:line="300" w:lineRule="exact"/>
        <w:rPr>
          <w:ins w:id="155" w:author="Quang Nguyen" w:date="2022-02-06T20:04:00Z"/>
          <w:rFonts w:ascii="Times New Roman" w:hAnsi="Times New Roman" w:cs="Times New Roman"/>
        </w:rPr>
      </w:pPr>
      <w:ins w:id="156" w:author="Quang Nguyen" w:date="2022-02-06T20:04:00Z">
        <w:r>
          <w:rPr>
            <w:rFonts w:ascii="Times New Roman" w:hAnsi="Times New Roman" w:cs="Times New Roman"/>
          </w:rPr>
          <w:t xml:space="preserve">We added more clarification on the limitations of our evaluation and method, including: </w:t>
        </w:r>
      </w:ins>
    </w:p>
    <w:p w14:paraId="6A489867" w14:textId="6D35F2F7" w:rsidR="0032423C" w:rsidRDefault="0032423C" w:rsidP="0032423C">
      <w:pPr>
        <w:pStyle w:val="PlainText"/>
        <w:numPr>
          <w:ilvl w:val="2"/>
          <w:numId w:val="12"/>
        </w:numPr>
        <w:spacing w:line="300" w:lineRule="exact"/>
        <w:rPr>
          <w:ins w:id="157" w:author="Quang Nguyen" w:date="2022-02-06T20:05:00Z"/>
          <w:rFonts w:ascii="Times New Roman" w:hAnsi="Times New Roman" w:cs="Times New Roman"/>
        </w:rPr>
      </w:pPr>
      <w:ins w:id="158" w:author="Quang Nguyen" w:date="2022-02-06T20:04:00Z">
        <w:r>
          <w:rPr>
            <w:rFonts w:ascii="Times New Roman" w:hAnsi="Times New Roman" w:cs="Times New Roman"/>
          </w:rPr>
          <w:t>H</w:t>
        </w:r>
      </w:ins>
      <w:del w:id="159" w:author="Quang Nguyen" w:date="2022-02-06T20:04:00Z">
        <w:r w:rsidR="005F7CF8" w:rsidDel="0032423C">
          <w:rPr>
            <w:rFonts w:ascii="Times New Roman" w:hAnsi="Times New Roman" w:cs="Times New Roman"/>
          </w:rPr>
          <w:delText>h</w:delText>
        </w:r>
      </w:del>
      <w:r w:rsidR="005F7CF8">
        <w:rPr>
          <w:rFonts w:ascii="Times New Roman" w:hAnsi="Times New Roman" w:cs="Times New Roman"/>
        </w:rPr>
        <w:t>ighlight the</w:t>
      </w:r>
      <w:r w:rsidR="00145EA4" w:rsidRPr="009A44FC">
        <w:rPr>
          <w:rFonts w:ascii="Times New Roman" w:hAnsi="Times New Roman" w:cs="Times New Roman"/>
        </w:rPr>
        <w:t xml:space="preserve"> difficulty of evaluating power/phenotypic relevance of enrichment methods and </w:t>
      </w:r>
      <w:r w:rsidR="005F7CF8">
        <w:rPr>
          <w:rFonts w:ascii="Times New Roman" w:hAnsi="Times New Roman" w:cs="Times New Roman"/>
        </w:rPr>
        <w:t xml:space="preserve">to </w:t>
      </w:r>
      <w:r w:rsidR="00E81C41">
        <w:rPr>
          <w:rFonts w:ascii="Times New Roman" w:hAnsi="Times New Roman" w:cs="Times New Roman"/>
        </w:rPr>
        <w:t xml:space="preserve">clarify </w:t>
      </w:r>
      <w:r w:rsidR="00E81C41" w:rsidRPr="009A44FC">
        <w:rPr>
          <w:rFonts w:ascii="Times New Roman" w:hAnsi="Times New Roman" w:cs="Times New Roman"/>
        </w:rPr>
        <w:t>how</w:t>
      </w:r>
      <w:r w:rsidR="00145EA4" w:rsidRPr="009A44FC">
        <w:rPr>
          <w:rFonts w:ascii="Times New Roman" w:hAnsi="Times New Roman" w:cs="Times New Roman"/>
        </w:rPr>
        <w:t xml:space="preserve"> our evaluation data set can </w:t>
      </w:r>
      <w:r w:rsidR="005F7CF8">
        <w:rPr>
          <w:rFonts w:ascii="Times New Roman" w:hAnsi="Times New Roman" w:cs="Times New Roman"/>
        </w:rPr>
        <w:t>address</w:t>
      </w:r>
      <w:r w:rsidR="00145EA4" w:rsidRPr="009A44FC">
        <w:rPr>
          <w:rFonts w:ascii="Times New Roman" w:hAnsi="Times New Roman" w:cs="Times New Roman"/>
        </w:rPr>
        <w:t xml:space="preserve"> those goals</w:t>
      </w:r>
      <w:ins w:id="160" w:author="Quang Nguyen" w:date="2022-02-06T20:05:00Z">
        <w:r>
          <w:rPr>
            <w:rFonts w:ascii="Times New Roman" w:hAnsi="Times New Roman" w:cs="Times New Roman"/>
          </w:rPr>
          <w:t xml:space="preserve"> in response to comment </w:t>
        </w:r>
      </w:ins>
      <w:ins w:id="161" w:author="Quang Nguyen" w:date="2022-02-06T22:47:00Z">
        <w:r w:rsidR="005663C3">
          <w:rPr>
            <w:rFonts w:ascii="Times New Roman" w:hAnsi="Times New Roman" w:cs="Times New Roman"/>
          </w:rPr>
          <w:t>#2</w:t>
        </w:r>
      </w:ins>
      <w:ins w:id="162" w:author="Quang Nguyen" w:date="2022-02-06T20:05:00Z">
        <w:r>
          <w:rPr>
            <w:rFonts w:ascii="Times New Roman" w:hAnsi="Times New Roman" w:cs="Times New Roman"/>
          </w:rPr>
          <w:t xml:space="preserve"> from reviewer 2</w:t>
        </w:r>
      </w:ins>
      <w:ins w:id="163" w:author="Quang Nguyen" w:date="2022-02-06T22:47:00Z">
        <w:r w:rsidR="005663C3">
          <w:rPr>
            <w:rFonts w:ascii="Times New Roman" w:hAnsi="Times New Roman" w:cs="Times New Roman"/>
          </w:rPr>
          <w:t xml:space="preserve"> and comment #3B from reviewer 1</w:t>
        </w:r>
      </w:ins>
      <w:r w:rsidR="00145EA4" w:rsidRPr="009A44FC">
        <w:rPr>
          <w:rFonts w:ascii="Times New Roman" w:hAnsi="Times New Roman" w:cs="Times New Roman"/>
        </w:rPr>
        <w:t>.</w:t>
      </w:r>
    </w:p>
    <w:p w14:paraId="7D6BAEBF" w14:textId="4942AC69" w:rsidR="00030436" w:rsidRPr="009A44FC" w:rsidRDefault="0032423C">
      <w:pPr>
        <w:pStyle w:val="PlainText"/>
        <w:numPr>
          <w:ilvl w:val="2"/>
          <w:numId w:val="12"/>
        </w:numPr>
        <w:spacing w:line="300" w:lineRule="exact"/>
        <w:rPr>
          <w:rFonts w:ascii="Times New Roman" w:hAnsi="Times New Roman" w:cs="Times New Roman"/>
        </w:rPr>
        <w:pPrChange w:id="164" w:author="Quang Nguyen" w:date="2022-02-06T20:04:00Z">
          <w:pPr>
            <w:pStyle w:val="PlainText"/>
            <w:numPr>
              <w:ilvl w:val="1"/>
              <w:numId w:val="12"/>
            </w:numPr>
            <w:spacing w:line="300" w:lineRule="exact"/>
            <w:ind w:left="1440" w:hanging="360"/>
          </w:pPr>
        </w:pPrChange>
      </w:pPr>
      <w:ins w:id="165" w:author="Quang Nguyen" w:date="2022-02-06T20:05:00Z">
        <w:r>
          <w:rPr>
            <w:rFonts w:ascii="Times New Roman" w:hAnsi="Times New Roman" w:cs="Times New Roman"/>
          </w:rPr>
          <w:t>Limited ability to address data sparsity in response to comment</w:t>
        </w:r>
      </w:ins>
      <w:ins w:id="166" w:author="Quang Nguyen" w:date="2022-02-06T22:48:00Z">
        <w:r w:rsidR="00FD3651">
          <w:rPr>
            <w:rFonts w:ascii="Times New Roman" w:hAnsi="Times New Roman" w:cs="Times New Roman"/>
          </w:rPr>
          <w:t xml:space="preserve"> #2A from reviewer 1. </w:t>
        </w:r>
      </w:ins>
      <w:ins w:id="167" w:author="Quang Nguyen" w:date="2022-02-06T20:05:00Z">
        <w:r>
          <w:rPr>
            <w:rFonts w:ascii="Times New Roman" w:hAnsi="Times New Roman" w:cs="Times New Roman"/>
          </w:rPr>
          <w:t xml:space="preserve"> </w:t>
        </w:r>
      </w:ins>
      <w:r w:rsidR="00145EA4" w:rsidRPr="009A44FC">
        <w:rPr>
          <w:rFonts w:ascii="Times New Roman" w:hAnsi="Times New Roman" w:cs="Times New Roman"/>
        </w:rPr>
        <w:t xml:space="preserve"> </w:t>
      </w:r>
    </w:p>
    <w:p w14:paraId="11F3A9F7" w14:textId="77777777" w:rsidR="00522EA1" w:rsidRPr="009A44FC" w:rsidRDefault="00522EA1" w:rsidP="00522EA1">
      <w:pPr>
        <w:pStyle w:val="PlainText"/>
        <w:spacing w:line="300" w:lineRule="exact"/>
        <w:rPr>
          <w:rFonts w:ascii="Times New Roman" w:hAnsi="Times New Roman" w:cs="Times New Roman"/>
        </w:rPr>
      </w:pPr>
    </w:p>
    <w:p w14:paraId="6493EE42" w14:textId="238E5874" w:rsidR="00522EA1" w:rsidRPr="009A44FC" w:rsidRDefault="005F7CF8" w:rsidP="00522EA1">
      <w:pPr>
        <w:pStyle w:val="PlainText"/>
        <w:spacing w:line="300" w:lineRule="exact"/>
        <w:rPr>
          <w:rFonts w:ascii="Times New Roman" w:hAnsi="Times New Roman" w:cs="Times New Roman"/>
        </w:rPr>
      </w:pPr>
      <w:r>
        <w:rPr>
          <w:rFonts w:ascii="Times New Roman" w:hAnsi="Times New Roman" w:cs="Times New Roman"/>
        </w:rPr>
        <w:t>We believe t</w:t>
      </w:r>
      <w:r w:rsidR="00001DB3" w:rsidRPr="009A44FC">
        <w:rPr>
          <w:rFonts w:ascii="Times New Roman" w:hAnsi="Times New Roman" w:cs="Times New Roman"/>
        </w:rPr>
        <w:t xml:space="preserve">hese changes </w:t>
      </w:r>
      <w:r>
        <w:rPr>
          <w:rFonts w:ascii="Times New Roman" w:hAnsi="Times New Roman" w:cs="Times New Roman"/>
        </w:rPr>
        <w:t>in response to reviewer comments have made</w:t>
      </w:r>
      <w:r w:rsidR="00001DB3" w:rsidRPr="009A44FC">
        <w:rPr>
          <w:rFonts w:ascii="Times New Roman" w:hAnsi="Times New Roman" w:cs="Times New Roman"/>
        </w:rPr>
        <w:t xml:space="preserve"> the manuscript more focused and </w:t>
      </w:r>
      <w:r>
        <w:rPr>
          <w:rFonts w:ascii="Times New Roman" w:hAnsi="Times New Roman" w:cs="Times New Roman"/>
        </w:rPr>
        <w:t xml:space="preserve">better </w:t>
      </w:r>
      <w:r w:rsidR="00001DB3" w:rsidRPr="009A44FC">
        <w:rPr>
          <w:rFonts w:ascii="Times New Roman" w:hAnsi="Times New Roman" w:cs="Times New Roman"/>
        </w:rPr>
        <w:t xml:space="preserve">aligned with previous benchmarking </w:t>
      </w:r>
      <w:r>
        <w:rPr>
          <w:rFonts w:ascii="Times New Roman" w:hAnsi="Times New Roman" w:cs="Times New Roman"/>
        </w:rPr>
        <w:t>standards</w:t>
      </w:r>
      <w:r w:rsidR="00001DB3" w:rsidRPr="009A44FC">
        <w:rPr>
          <w:rFonts w:ascii="Times New Roman" w:hAnsi="Times New Roman" w:cs="Times New Roman"/>
        </w:rPr>
        <w:t>, while additionally provid</w:t>
      </w:r>
      <w:r>
        <w:rPr>
          <w:rFonts w:ascii="Times New Roman" w:hAnsi="Times New Roman" w:cs="Times New Roman"/>
        </w:rPr>
        <w:t xml:space="preserve">ing </w:t>
      </w:r>
      <w:r w:rsidR="00001DB3" w:rsidRPr="009A44FC">
        <w:rPr>
          <w:rFonts w:ascii="Times New Roman" w:hAnsi="Times New Roman" w:cs="Times New Roman"/>
        </w:rPr>
        <w:t xml:space="preserve">the needed clarity and precision of language around complex statistical terminology. </w:t>
      </w:r>
      <w:r>
        <w:rPr>
          <w:rFonts w:ascii="Times New Roman" w:hAnsi="Times New Roman" w:cs="Times New Roman"/>
        </w:rPr>
        <w:t>Our revisions also</w:t>
      </w:r>
      <w:r w:rsidR="00001DB3" w:rsidRPr="009A44FC">
        <w:rPr>
          <w:rFonts w:ascii="Times New Roman" w:hAnsi="Times New Roman" w:cs="Times New Roman"/>
        </w:rPr>
        <w:t xml:space="preserve"> highlight the </w:t>
      </w:r>
      <w:r w:rsidR="002A534F">
        <w:rPr>
          <w:rFonts w:ascii="Times New Roman" w:hAnsi="Times New Roman" w:cs="Times New Roman"/>
        </w:rPr>
        <w:t xml:space="preserve">main </w:t>
      </w:r>
      <w:r w:rsidR="00001DB3" w:rsidRPr="009A44FC">
        <w:rPr>
          <w:rFonts w:ascii="Times New Roman" w:hAnsi="Times New Roman" w:cs="Times New Roman"/>
        </w:rPr>
        <w:t xml:space="preserve">contribution of the manuscript which is fundamentally a single sample set enrichment analysis approach (in the same vein as </w:t>
      </w:r>
      <w:proofErr w:type="spellStart"/>
      <w:r w:rsidR="00001DB3" w:rsidRPr="009A44FC">
        <w:rPr>
          <w:rFonts w:ascii="Times New Roman" w:hAnsi="Times New Roman" w:cs="Times New Roman"/>
        </w:rPr>
        <w:t>ssGSEA</w:t>
      </w:r>
      <w:proofErr w:type="spellEnd"/>
      <w:r w:rsidR="00141495" w:rsidRPr="009A44FC">
        <w:rPr>
          <w:rFonts w:ascii="Times New Roman" w:hAnsi="Times New Roman" w:cs="Times New Roman"/>
        </w:rPr>
        <w:t>)</w:t>
      </w:r>
      <w:r w:rsidR="00145EA4" w:rsidRPr="009A44FC">
        <w:rPr>
          <w:rFonts w:ascii="Times New Roman" w:hAnsi="Times New Roman" w:cs="Times New Roman"/>
        </w:rPr>
        <w:t xml:space="preserve">. </w:t>
      </w:r>
    </w:p>
    <w:p w14:paraId="1712FFAA" w14:textId="77777777" w:rsidR="00522EA1" w:rsidRPr="009A44FC" w:rsidRDefault="00522EA1" w:rsidP="00522EA1">
      <w:pPr>
        <w:pStyle w:val="PlainText"/>
        <w:spacing w:line="300" w:lineRule="exact"/>
        <w:rPr>
          <w:rFonts w:ascii="Times New Roman" w:hAnsi="Times New Roman" w:cs="Times New Roman"/>
        </w:rPr>
      </w:pPr>
    </w:p>
    <w:p w14:paraId="409196DE" w14:textId="3A73F7A7" w:rsidR="00796CAC" w:rsidRPr="009A44FC" w:rsidRDefault="00BB7799" w:rsidP="002270CE">
      <w:pPr>
        <w:spacing w:after="120"/>
        <w:rPr>
          <w:rFonts w:ascii="Times New Roman" w:hAnsi="Times New Roman" w:cs="Times New Roman"/>
          <w:b/>
          <w:bCs/>
          <w:sz w:val="22"/>
          <w:szCs w:val="22"/>
        </w:rPr>
      </w:pPr>
      <w:r w:rsidRPr="009A44FC">
        <w:rPr>
          <w:rFonts w:ascii="Times New Roman" w:hAnsi="Times New Roman" w:cs="Times New Roman"/>
          <w:b/>
          <w:bCs/>
          <w:sz w:val="22"/>
          <w:szCs w:val="22"/>
        </w:rPr>
        <w:t>Reviewer</w:t>
      </w:r>
      <w:r w:rsidR="00D75904" w:rsidRPr="009A44FC">
        <w:rPr>
          <w:rFonts w:ascii="Times New Roman" w:hAnsi="Times New Roman" w:cs="Times New Roman"/>
          <w:b/>
          <w:bCs/>
          <w:sz w:val="22"/>
          <w:szCs w:val="22"/>
        </w:rPr>
        <w:t xml:space="preserve"> 1: </w:t>
      </w:r>
    </w:p>
    <w:p w14:paraId="6779F6A4" w14:textId="5A952AFC" w:rsidR="00BB7799" w:rsidRPr="009A44FC" w:rsidRDefault="00BB7799" w:rsidP="002270CE">
      <w:pPr>
        <w:spacing w:after="120"/>
        <w:rPr>
          <w:rFonts w:ascii="Times New Roman" w:hAnsi="Times New Roman" w:cs="Times New Roman"/>
          <w:b/>
          <w:bCs/>
          <w:color w:val="FF0000"/>
          <w:sz w:val="22"/>
          <w:szCs w:val="22"/>
          <w:u w:val="single"/>
        </w:rPr>
      </w:pPr>
      <w:r w:rsidRPr="009A44FC">
        <w:rPr>
          <w:rFonts w:ascii="Times New Roman" w:hAnsi="Times New Roman" w:cs="Times New Roman"/>
          <w:color w:val="FF0000"/>
          <w:sz w:val="22"/>
          <w:szCs w:val="22"/>
          <w:u w:val="single"/>
        </w:rPr>
        <w:t>Summary</w:t>
      </w:r>
    </w:p>
    <w:p w14:paraId="639CC90C" w14:textId="74D39BD2"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 this manuscript Nguyen et al propose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for a set-enrichment-like analysis of microbiome sequencing data. This is a scale invariant alternative to the more standard (and problematic) approach of applying GSEA to DESeq2 output or other such approaches. </w:t>
      </w:r>
      <w:r w:rsidR="001614D1" w:rsidRPr="009A44FC">
        <w:rPr>
          <w:rFonts w:ascii="Times New Roman" w:hAnsi="Times New Roman" w:cs="Times New Roman"/>
          <w:color w:val="FF0000"/>
          <w:sz w:val="22"/>
          <w:szCs w:val="22"/>
        </w:rPr>
        <w:t>Overall,</w:t>
      </w:r>
      <w:r w:rsidRPr="009A44FC">
        <w:rPr>
          <w:rFonts w:ascii="Times New Roman" w:hAnsi="Times New Roman" w:cs="Times New Roman"/>
          <w:color w:val="FF0000"/>
          <w:sz w:val="22"/>
          <w:szCs w:val="22"/>
        </w:rPr>
        <w:t xml:space="preserve"> it’s a nice idea and is </w:t>
      </w:r>
      <w:proofErr w:type="gramStart"/>
      <w:r w:rsidRPr="009A44FC">
        <w:rPr>
          <w:rFonts w:ascii="Times New Roman" w:hAnsi="Times New Roman" w:cs="Times New Roman"/>
          <w:color w:val="FF0000"/>
          <w:sz w:val="22"/>
          <w:szCs w:val="22"/>
        </w:rPr>
        <w:t>fairly well</w:t>
      </w:r>
      <w:proofErr w:type="gramEnd"/>
      <w:r w:rsidRPr="009A44FC">
        <w:rPr>
          <w:rFonts w:ascii="Times New Roman" w:hAnsi="Times New Roman" w:cs="Times New Roman"/>
          <w:color w:val="FF0000"/>
          <w:sz w:val="22"/>
          <w:szCs w:val="22"/>
        </w:rPr>
        <w:t xml:space="preserve"> executed. The statistical analysis is largely </w:t>
      </w:r>
      <w:r w:rsidR="001614D1" w:rsidRPr="009A44FC">
        <w:rPr>
          <w:rFonts w:ascii="Times New Roman" w:hAnsi="Times New Roman" w:cs="Times New Roman"/>
          <w:color w:val="FF0000"/>
          <w:sz w:val="22"/>
          <w:szCs w:val="22"/>
        </w:rPr>
        <w:t>appropriate,</w:t>
      </w:r>
      <w:r w:rsidRPr="009A44FC">
        <w:rPr>
          <w:rFonts w:ascii="Times New Roman" w:hAnsi="Times New Roman" w:cs="Times New Roman"/>
          <w:color w:val="FF0000"/>
          <w:sz w:val="22"/>
          <w:szCs w:val="22"/>
        </w:rPr>
        <w:t xml:space="preserve"> and it could be a nice contribution. My largest</w:t>
      </w:r>
      <w:r w:rsidR="00D75904"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comments relate to the lack of precision in the authors' writing, the extent of the authors claims, and the authors handling of zeros and count variation.</w:t>
      </w:r>
    </w:p>
    <w:p w14:paraId="750DB103" w14:textId="4DDDBD83" w:rsidR="002270CE" w:rsidRPr="009A44FC" w:rsidRDefault="002270CE"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greatly appreciate </w:t>
      </w:r>
      <w:r w:rsidR="004875BF">
        <w:rPr>
          <w:rFonts w:ascii="Times New Roman" w:hAnsi="Times New Roman" w:cs="Times New Roman"/>
          <w:color w:val="000000" w:themeColor="text1"/>
          <w:sz w:val="22"/>
          <w:szCs w:val="22"/>
        </w:rPr>
        <w:t xml:space="preserve">the </w:t>
      </w:r>
      <w:r w:rsidRPr="009A44FC">
        <w:rPr>
          <w:rFonts w:ascii="Times New Roman" w:hAnsi="Times New Roman" w:cs="Times New Roman"/>
          <w:color w:val="000000" w:themeColor="text1"/>
          <w:sz w:val="22"/>
          <w:szCs w:val="22"/>
        </w:rPr>
        <w:t>reviewer</w:t>
      </w:r>
      <w:r w:rsidR="004875BF">
        <w:rPr>
          <w:rFonts w:ascii="Times New Roman" w:hAnsi="Times New Roman" w:cs="Times New Roman"/>
          <w:color w:val="000000" w:themeColor="text1"/>
          <w:sz w:val="22"/>
          <w:szCs w:val="22"/>
        </w:rPr>
        <w:t>’s</w:t>
      </w:r>
      <w:r w:rsidRPr="009A44FC">
        <w:rPr>
          <w:rFonts w:ascii="Times New Roman" w:hAnsi="Times New Roman" w:cs="Times New Roman"/>
          <w:color w:val="000000" w:themeColor="text1"/>
          <w:sz w:val="22"/>
          <w:szCs w:val="22"/>
        </w:rPr>
        <w:t xml:space="preserve"> detailed comments and suggestions for improving the manuscript.</w:t>
      </w:r>
      <w:r w:rsidR="008E7103">
        <w:rPr>
          <w:rFonts w:ascii="Times New Roman" w:hAnsi="Times New Roman" w:cs="Times New Roman"/>
          <w:color w:val="000000" w:themeColor="text1"/>
          <w:sz w:val="22"/>
          <w:szCs w:val="22"/>
        </w:rPr>
        <w:t xml:space="preserve"> We have made various changes to the manuscript to</w:t>
      </w:r>
      <w:r w:rsidR="004875BF">
        <w:rPr>
          <w:rFonts w:ascii="Times New Roman" w:hAnsi="Times New Roman" w:cs="Times New Roman"/>
          <w:color w:val="000000" w:themeColor="text1"/>
          <w:sz w:val="22"/>
          <w:szCs w:val="22"/>
        </w:rPr>
        <w:t xml:space="preserve"> clarify</w:t>
      </w:r>
      <w:r w:rsidR="008E7103">
        <w:rPr>
          <w:rFonts w:ascii="Times New Roman" w:hAnsi="Times New Roman" w:cs="Times New Roman"/>
          <w:color w:val="000000" w:themeColor="text1"/>
          <w:sz w:val="22"/>
          <w:szCs w:val="22"/>
        </w:rPr>
        <w:t xml:space="preserve"> the concepts we are advancing </w:t>
      </w:r>
      <w:r w:rsidR="004875BF">
        <w:rPr>
          <w:rFonts w:ascii="Times New Roman" w:hAnsi="Times New Roman" w:cs="Times New Roman"/>
          <w:color w:val="000000" w:themeColor="text1"/>
          <w:sz w:val="22"/>
          <w:szCs w:val="22"/>
        </w:rPr>
        <w:t xml:space="preserve">and provide </w:t>
      </w:r>
      <w:r w:rsidR="008E7103">
        <w:rPr>
          <w:rFonts w:ascii="Times New Roman" w:hAnsi="Times New Roman" w:cs="Times New Roman"/>
          <w:color w:val="000000" w:themeColor="text1"/>
          <w:sz w:val="22"/>
          <w:szCs w:val="22"/>
        </w:rPr>
        <w:t xml:space="preserve">more context while interpreting our results to avoid confusion. </w:t>
      </w:r>
      <w:r w:rsidRPr="009A44FC">
        <w:rPr>
          <w:rFonts w:ascii="Times New Roman" w:hAnsi="Times New Roman" w:cs="Times New Roman"/>
          <w:color w:val="000000" w:themeColor="text1"/>
          <w:sz w:val="22"/>
          <w:szCs w:val="22"/>
        </w:rPr>
        <w:t>In the following sections we provide</w:t>
      </w:r>
      <w:r w:rsidR="008E7103">
        <w:rPr>
          <w:rFonts w:ascii="Times New Roman" w:hAnsi="Times New Roman" w:cs="Times New Roman"/>
          <w:color w:val="000000" w:themeColor="text1"/>
          <w:sz w:val="22"/>
          <w:szCs w:val="22"/>
        </w:rPr>
        <w:t xml:space="preserve"> detailed</w:t>
      </w:r>
      <w:r w:rsidRPr="009A44FC">
        <w:rPr>
          <w:rFonts w:ascii="Times New Roman" w:hAnsi="Times New Roman" w:cs="Times New Roman"/>
          <w:color w:val="000000" w:themeColor="text1"/>
          <w:sz w:val="22"/>
          <w:szCs w:val="22"/>
        </w:rPr>
        <w:t xml:space="preserve"> responses to each of the reviewer’s concerns. </w:t>
      </w:r>
    </w:p>
    <w:p w14:paraId="1B567DE4" w14:textId="46CCEB1A" w:rsidR="00BB7799" w:rsidRPr="009A44FC" w:rsidRDefault="00BB7799" w:rsidP="002270CE">
      <w:pPr>
        <w:spacing w:after="120"/>
        <w:rPr>
          <w:rFonts w:ascii="Times New Roman" w:hAnsi="Times New Roman" w:cs="Times New Roman"/>
          <w:color w:val="FF0000"/>
          <w:sz w:val="22"/>
          <w:szCs w:val="22"/>
          <w:u w:val="single"/>
        </w:rPr>
      </w:pPr>
      <w:r w:rsidRPr="009A44FC">
        <w:rPr>
          <w:rFonts w:ascii="Times New Roman" w:hAnsi="Times New Roman" w:cs="Times New Roman"/>
          <w:color w:val="FF0000"/>
          <w:sz w:val="22"/>
          <w:szCs w:val="22"/>
          <w:u w:val="single"/>
        </w:rPr>
        <w:t>Detailed Comments</w:t>
      </w:r>
    </w:p>
    <w:p w14:paraId="0CBD9710" w14:textId="1F1DEC4D" w:rsidR="00BB7799" w:rsidRPr="009A44FC" w:rsidRDefault="00BB7799" w:rsidP="002270CE">
      <w:pPr>
        <w:pStyle w:val="ListParagraph"/>
        <w:numPr>
          <w:ilvl w:val="0"/>
          <w:numId w:val="6"/>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lastRenderedPageBreak/>
        <w:t>Precision of Writing:</w:t>
      </w:r>
    </w:p>
    <w:p w14:paraId="73AE6B8D" w14:textId="429EB20A"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14:paraId="08D6222D" w14:textId="4D2260AC" w:rsidR="00145EA4" w:rsidRPr="009A44FC" w:rsidRDefault="00387166" w:rsidP="00CE1A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the reviewer for the comments with respect to the clarity </w:t>
      </w:r>
      <w:r w:rsidR="007F1360" w:rsidRPr="009A44FC">
        <w:rPr>
          <w:rFonts w:ascii="Times New Roman" w:hAnsi="Times New Roman" w:cs="Times New Roman"/>
          <w:color w:val="000000" w:themeColor="text1"/>
          <w:sz w:val="22"/>
          <w:szCs w:val="22"/>
        </w:rPr>
        <w:t xml:space="preserve">our claims around the compositional nature of the data. </w:t>
      </w:r>
      <w:r w:rsidRPr="009A44FC">
        <w:rPr>
          <w:rFonts w:ascii="Times New Roman" w:hAnsi="Times New Roman" w:cs="Times New Roman"/>
          <w:color w:val="000000" w:themeColor="text1"/>
          <w:sz w:val="22"/>
          <w:szCs w:val="22"/>
        </w:rPr>
        <w:t xml:space="preserve">We agree that the terminology used in the manuscript can be confusing, </w:t>
      </w:r>
      <w:r w:rsidR="009053A8" w:rsidRPr="009A44FC">
        <w:rPr>
          <w:rFonts w:ascii="Times New Roman" w:hAnsi="Times New Roman" w:cs="Times New Roman"/>
          <w:color w:val="000000" w:themeColor="text1"/>
          <w:sz w:val="22"/>
          <w:szCs w:val="22"/>
        </w:rPr>
        <w:t xml:space="preserve">and we provide some commentary below </w:t>
      </w:r>
      <w:r w:rsidR="00145EA4" w:rsidRPr="009A44FC">
        <w:rPr>
          <w:rFonts w:ascii="Times New Roman" w:hAnsi="Times New Roman" w:cs="Times New Roman"/>
          <w:color w:val="000000" w:themeColor="text1"/>
          <w:sz w:val="22"/>
          <w:szCs w:val="22"/>
        </w:rPr>
        <w:t xml:space="preserve">with regards to our thought process on framing the issue around compositional data. </w:t>
      </w:r>
      <w:r w:rsidR="00CE1A6B" w:rsidRPr="009A44FC">
        <w:rPr>
          <w:rFonts w:ascii="Times New Roman" w:hAnsi="Times New Roman" w:cs="Times New Roman"/>
          <w:color w:val="000000" w:themeColor="text1"/>
          <w:sz w:val="22"/>
          <w:szCs w:val="22"/>
        </w:rPr>
        <w:t xml:space="preserve">This is also a response to the comment from the reviewer below with regards to the statement about the constraints of the sequencing instrument making sequencing data compositional. </w:t>
      </w:r>
    </w:p>
    <w:p w14:paraId="063D7C54" w14:textId="0D43799C" w:rsidR="00083A74" w:rsidRPr="009A44FC" w:rsidRDefault="00083A74" w:rsidP="00083A74">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w:t>
      </w:r>
      <w:r w:rsidR="00CE1A6B" w:rsidRPr="009A44FC">
        <w:rPr>
          <w:rFonts w:ascii="Times New Roman" w:hAnsi="Times New Roman" w:cs="Times New Roman"/>
          <w:color w:val="000000" w:themeColor="text1"/>
          <w:sz w:val="22"/>
          <w:szCs w:val="22"/>
        </w:rPr>
        <w:t>e agree with the reviewer that we cannot get absolute abundances of features measured via sequencing data</w:t>
      </w:r>
      <w:r w:rsidR="00141495" w:rsidRPr="009A44FC">
        <w:rPr>
          <w:rFonts w:ascii="Times New Roman" w:hAnsi="Times New Roman" w:cs="Times New Roman"/>
          <w:color w:val="000000" w:themeColor="text1"/>
          <w:sz w:val="22"/>
          <w:szCs w:val="22"/>
        </w:rPr>
        <w:t xml:space="preserve"> and that count data alone is not compositional according to Aitchison’s definition </w:t>
      </w:r>
      <w:r w:rsidR="00141495"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IfcgHSlE","properties":{"formattedCitation":"[4]","plainCitation":"[4]","noteIndex":0},"citationItems":[{"id":567,"uris":["http://zotero.org/users/4849999/items/793FEQPC"],"uri":["http://zotero.org/users/4849999/items/793FEQPC"],"itemData":{"id":567,"type":"article-journal","abstract":"The simplex plays an important role as sample space in many practical situations where compositional data, in the form of proportions of some whole, require interpretation. It is argued that the statistical analysis of such data has proved difficult because of a lack both of concepts of independence and of rich enough parametric classes of distributions in the simplex. A variety of independence hypotheses are introduced and interrelated, and new classes of transformed-normal distributions in the simplex are provided as models within which the independence hypotheses can be tested through standard theory of parametric hypothesis testing. The new concepts and statistical methodology are illustrated by a number of applications.","container-title":"Journal of the Royal Statistical Society: Series B (Methodological)","DOI":"10.1111/j.2517-6161.1982.tb01195.x","ISSN":"2517-6161","issue":"2","language":"en","page":"139-160","source":"Wiley Online Library","title":"The Statistical Analysis of Compositional Data","volume":"44","author":[{"family":"Aitchison","given":"J."}],"issued":{"date-parts":[["1982"]]}}}],"schema":"https://github.com/citation-style-language/schema/raw/master/csl-citation.json"} </w:instrText>
      </w:r>
      <w:r w:rsidR="00141495"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[4]</w:t>
      </w:r>
      <w:r w:rsidR="00141495" w:rsidRPr="009A44FC">
        <w:rPr>
          <w:rFonts w:ascii="Times New Roman" w:hAnsi="Times New Roman" w:cs="Times New Roman"/>
          <w:color w:val="000000" w:themeColor="text1"/>
          <w:sz w:val="22"/>
          <w:szCs w:val="22"/>
        </w:rPr>
        <w:fldChar w:fldCharType="end"/>
      </w:r>
      <w:r w:rsidR="00141495" w:rsidRPr="009A44FC">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However, despite efforts to sequence equimolar amounts of DNA as the reviewer noted, the total number of sequences per sample (i.e., library size) still varies significantly across samples </w:t>
      </w:r>
      <w:r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wpRPlzWQ","properties":{"formattedCitation":"[5,6]","plainCitation":"[5,6]","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J."}],"accessed":{"date-parts":[["2018",12,4]]},"issued":{"date-parts":[["2017"]]}}},{"id":1855,"uris":["http://zotero.org/users/4849999/items/46TX6ZUD"],"uri":["http://zotero.org/users/4849999/items/46TX6ZUD"],"itemData":{"id":1855,"type":"article-journal","abstract":"Although seldom acknowledged explicitly, count data generated by sequencing platforms exist as compositions for which the abundance of each component (e.g. gene or transcript) is only coherently interpretable relative to other components within that sample. This property arises from the assay technology itself, whereby the number of counts recorded for each sample is constrained by an arbitrary total sum (i.e. library size). Consequently, sequencing data, as compositional data, exist in a non-Euclidean space that, without normalization or transformation, renders invalid many conventional analyses, including distance measures, correlation coefficients and multivariate statistical models.The purpose of this review is to summarize the principles of compositional data analysis (CoDA), provide evidence for why sequencing data are compositional, discuss compositionally valid methods available for analyzing sequencing data, and highlight future directions with regard to this field of study.Supplementary data are available at Bioinformatics online.","container-title":"Bioinformatics","DOI":"10.1093/bioinformatics/bty175","ISSN":"1367-4803","issue":"16","journalAbbreviation":"Bioinformatics","page":"2870-2878","source":"Silverchair","title":"Understanding sequencing data as compositions: an outlook and review","title-short":"Understanding sequencing data as compositions","volume":"34","author":[{"family":"Quinn","given":"Thomas P"},{"family":"Erb","given":"Ionas"},{"family":"Richardson","given":"Mark F"},{"family":"Crowley","given":"Tamsyn M"}],"issued":{"date-parts":[["2018",8,15]]}}}],"schema":"https://github.com/citation-style-language/schema/raw/master/csl-citation.json"}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[5,6]</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and requires applying normalization approaches to ensure that abundances can be compared across samples </w:t>
      </w:r>
      <w:r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8fY3vLfL","properties":{"formattedCitation":"[7]","plainCitation":"[7]","noteIndex":0},"citationItems":[{"id":151,"uris":["http://zotero.org/users/4849999/items/KEVYP497"],"uri":["http://zotero.org/users/4849999/items/KEVYP497"],"itemData":{"id":151,"type":"article-journal","abstract":"Background: Data from 16S ribosomal RNA (rRNA) amplicon sequencing present challenges to ecological and statistical interpretation. In particular, library sizes often vary over several ranges of magnitude, and the data contains many zeros. Although we are typically interested in comparing relative abundance of taxa in the ecosystem of two or more groups, we can only measure the taxon relative abundance in specimens obtained from the ecosystems. Because the comparison of taxon relative abundance in the specimen is not equivalent to the comparison of taxon relative abundance in the ecosystems, this presents a special challenge. Second, because the relative abundance of taxa in the specimen (as well as in the ecosystem) sum to 1, these are compositional data. Because the compositional data are constrained by the simplex (sum to 1) and are not unconstrained in the Euclidean space, many standard methods of analysis are not applicable. Here, we evaluate how these challenges impact the performance of existing normalization methods and differential abundance analyses.\nResults: Effects on normalization: Most normalization methods enable successful clustering of samples according to biological origin when the groups differ substantially in their overall microbial composition. Rarefying more clearly clusters samples according to biological origin than other normalization techniques do for ordination metrics based on presence or absence. Alternate normalization measures are potentially vulnerable to artifacts due to library size. Effects on differential abundance testing: We build on a previous work to evaluate seven proposed statistical methods using rarefied as well as raw data. Our simulation studies suggest that the false discovery rates of many differential abundance-testing methods are not increased by rarefying itself, although of course rarefying results in a loss of sensitivity due to elimination of a portion of available data. For groups with large (~10×) differences in the average library size, rarefying lowers the false discovery rate. DESeq2, without addition of a constant, increased sensitivity on smaller datasets (&lt;20 samples per group) but tends towards a higher false discovery rate with more samples, very uneven (~10×) library sizes, and/or compositional effects. For drawing inferences regarding taxon abundance in the ecosystem, analysis of composition of microbiomes (ANCOM) is not only very sensitive (for &gt;20 samples per group) but also critically the only method tested that has a good control of false discovery rate.\nConclusions: These findings guide which normalization and differential abundance techniques to use based on the data characteristics of a given study.","container-title":"Microbiome","DOI":"10.1186/s40168-017-0237-y","ISSN":"2049-2618","issue":"1","language":"en","source":"CrossRef","title":"Normalization and microbial differential abundance strategies depend upon data characteristics","URL":"http://microbiomejournal.biomedcentral.com/articles/10.1186/s40168-017-0237-y","volume":"5","author":[{"family":"Weiss","given":"Sophie"},{"family":"Xu","given":"Zhenjiang Zech"},{"family":"Peddada","given":"Shyamal"},{"family":"Amir","given":"Amnon"},{"family":"Bittinger","given":"Kyle"},{"family":"Gonzalez","given":"Antonio"},{"family":"Lozupone","given":"Catherine"},{"family":"Zaneveld","given":"Jesse R."},{"family":"Vázquez-Baeza","given":"Yoshiki"},{"family":"Birmingham","given":"Amanda"},{"family":"Hyde","given":"Embriette R."},{"family":"Knight","given":"Rob"}],"accessed":{"date-parts":[["2018",4,7]]},"issued":{"date-parts":[["2017",12]]}}}],"schema":"https://github.com/citation-style-language/schema/raw/master/csl-citation.json"}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[7]</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1A308D" w:rsidRPr="009A44FC">
        <w:rPr>
          <w:rFonts w:ascii="Times New Roman" w:hAnsi="Times New Roman" w:cs="Times New Roman"/>
          <w:color w:val="000000" w:themeColor="text1"/>
          <w:sz w:val="22"/>
          <w:szCs w:val="22"/>
        </w:rPr>
        <w:t xml:space="preserve">The most used normalization approach is to transform counts into proportions using the total library size per sample as the denominator. </w:t>
      </w:r>
      <w:r w:rsidRPr="009A44FC">
        <w:rPr>
          <w:rFonts w:ascii="Times New Roman" w:hAnsi="Times New Roman" w:cs="Times New Roman"/>
          <w:color w:val="000000" w:themeColor="text1"/>
          <w:sz w:val="22"/>
          <w:szCs w:val="22"/>
        </w:rPr>
        <w:t xml:space="preserve">Even though some researchers suggest using existing methods in the gene expression literature </w:t>
      </w:r>
      <w:r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sRD0MwyB","properties":{"formattedCitation":"[8]","plainCitation":"[8]","noteIndex":0},"citationItems":[{"id":587,"uris":["http://zotero.org/users/4849999/items/KM654JUI"],"uri":["http://zotero.org/users/4849999/items/KM654JUI"],"itemData":{"id":587,"type":"article-journal","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phyloseq.","container-title":"PLOS Computational Biology","DOI":"10.1371/journal.pcbi.1003531","ISSN":"1553-7358","issue":"4","journalAbbreviation":"PLOS Computational Biology","language":"en","page":"e1003531","source":"PLoS Journals","title":"Waste Not, Want Not: Why Rarefying Microbiome Data Is Inadmissible","title-short":"Waste Not, Want Not","volume":"10","author":[{"family":"McMurdie","given":"Paul J."},{"family":"Holmes","given":"Susan"}],"issued":{"date-parts":[["2014",4,3]]}}}],"schema":"https://github.com/citation-style-language/schema/raw/master/csl-citation.json"}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[8]</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some of the assumptions that underlie these approaches might not match that of microbiome data. For example, DESeq2’s median of ratios method (in the function </w:t>
      </w:r>
      <w:proofErr w:type="spellStart"/>
      <w:r w:rsidR="001A308D" w:rsidRPr="009A44FC">
        <w:rPr>
          <w:rFonts w:ascii="Times New Roman" w:hAnsi="Times New Roman" w:cs="Times New Roman"/>
          <w:i/>
          <w:iCs/>
          <w:color w:val="000000" w:themeColor="text1"/>
          <w:sz w:val="22"/>
          <w:szCs w:val="22"/>
        </w:rPr>
        <w:t>estimateSizeFactors</w:t>
      </w:r>
      <w:proofErr w:type="spellEnd"/>
      <w:r w:rsidR="001A308D" w:rsidRPr="009A44FC">
        <w:rPr>
          <w:rFonts w:ascii="Times New Roman" w:hAnsi="Times New Roman" w:cs="Times New Roman"/>
          <w:color w:val="000000" w:themeColor="text1"/>
          <w:sz w:val="22"/>
          <w:szCs w:val="22"/>
        </w:rPr>
        <w:t xml:space="preserve">) assumes that </w:t>
      </w:r>
      <w:proofErr w:type="gramStart"/>
      <w:r w:rsidR="005E4F29" w:rsidRPr="009A44FC">
        <w:rPr>
          <w:rFonts w:ascii="Times New Roman" w:hAnsi="Times New Roman" w:cs="Times New Roman"/>
          <w:color w:val="000000" w:themeColor="text1"/>
          <w:sz w:val="22"/>
          <w:szCs w:val="22"/>
        </w:rPr>
        <w:t>the majority of</w:t>
      </w:r>
      <w:proofErr w:type="gramEnd"/>
      <w:r w:rsidR="001A308D" w:rsidRPr="009A44FC">
        <w:rPr>
          <w:rFonts w:ascii="Times New Roman" w:hAnsi="Times New Roman" w:cs="Times New Roman"/>
          <w:color w:val="000000" w:themeColor="text1"/>
          <w:sz w:val="22"/>
          <w:szCs w:val="22"/>
        </w:rPr>
        <w:t xml:space="preserve"> genes do not differ in expression levels across samples. </w:t>
      </w:r>
      <w:r w:rsidR="00846427" w:rsidRPr="009A44FC">
        <w:rPr>
          <w:rFonts w:ascii="Times New Roman" w:hAnsi="Times New Roman" w:cs="Times New Roman"/>
          <w:color w:val="000000" w:themeColor="text1"/>
          <w:sz w:val="22"/>
          <w:szCs w:val="22"/>
        </w:rPr>
        <w:t xml:space="preserve">Other studies have also empirically compared different normalization methods, where transformation to proportion is usually the best choice </w:t>
      </w:r>
      <w:r w:rsidR="00846427"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dGiUGrlW","properties":{"formattedCitation":"[9]","plainCitation":"[9]","noteIndex":0},"citationItems":[{"id":589,"uris":["http://zotero.org/users/4849999/items/KKDG4TCX"],"uri":["http://zotero.org/users/4849999/items/KKDG4TCX"],"itemData":{"id":589,"type":"article-journal","abstract":"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communities.","container-title":"Methods in Ecology and Evolution","DOI":"10.1111/2041-210X.13115","ISSN":"2041-210X","issue":"3","language":"en","page":"389-400","source":"Wiley Online Library","title":"Methods for normalizing microbiome data: An ecological perspective","title-short":"Methods for normalizing microbiome data","volume":"10","author":[{"family":"McKnight","given":"Donald T."},{"family":"Huerlimann","given":"Roger"},{"family":"Bower","given":"Deborah S."},{"family":"Schwarzkopf","given":"Lin"},{"family":"Alford","given":"Ross A."},{"family":"Zenger","given":"Kyall R."}],"issued":{"date-parts":[["2019"]]}}}],"schema":"https://github.com/citation-style-language/schema/raw/master/csl-citation.json"} </w:instrText>
      </w:r>
      <w:r w:rsidR="00846427"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[9]</w:t>
      </w:r>
      <w:r w:rsidR="00846427" w:rsidRPr="009A44FC">
        <w:rPr>
          <w:rFonts w:ascii="Times New Roman" w:hAnsi="Times New Roman" w:cs="Times New Roman"/>
          <w:color w:val="000000" w:themeColor="text1"/>
          <w:sz w:val="22"/>
          <w:szCs w:val="22"/>
        </w:rPr>
        <w:fldChar w:fldCharType="end"/>
      </w:r>
      <w:r w:rsidR="00846427" w:rsidRPr="009A44FC">
        <w:rPr>
          <w:rFonts w:ascii="Times New Roman" w:hAnsi="Times New Roman" w:cs="Times New Roman"/>
          <w:color w:val="000000" w:themeColor="text1"/>
          <w:sz w:val="22"/>
          <w:szCs w:val="22"/>
        </w:rPr>
        <w:t xml:space="preserve">. As such, we mistakenly use the term “strictly compositional” to refer to the fact that microbiome sequencing data, unlike other sequencing data sets, generally </w:t>
      </w:r>
      <w:r w:rsidR="005B7C6B" w:rsidRPr="009A44FC">
        <w:rPr>
          <w:rFonts w:ascii="Times New Roman" w:hAnsi="Times New Roman" w:cs="Times New Roman"/>
          <w:color w:val="000000" w:themeColor="text1"/>
          <w:sz w:val="22"/>
          <w:szCs w:val="22"/>
        </w:rPr>
        <w:t>prefers a transformation to proportions prior to analysis</w:t>
      </w:r>
      <w:r w:rsidR="00846427" w:rsidRPr="009A44FC">
        <w:rPr>
          <w:rFonts w:ascii="Times New Roman" w:hAnsi="Times New Roman" w:cs="Times New Roman"/>
          <w:color w:val="000000" w:themeColor="text1"/>
          <w:sz w:val="22"/>
          <w:szCs w:val="22"/>
        </w:rPr>
        <w:t xml:space="preserve">. </w:t>
      </w:r>
    </w:p>
    <w:p w14:paraId="3CB79454" w14:textId="2CEB41B9" w:rsidR="005B7C6B" w:rsidRPr="009A44FC" w:rsidRDefault="00846427" w:rsidP="005B7C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the case where researchers transform count data into proportions, then the data becomes composition as a sum constraint has been imposed. </w:t>
      </w:r>
      <w:r w:rsidR="004971E1">
        <w:rPr>
          <w:rFonts w:ascii="Times New Roman" w:hAnsi="Times New Roman" w:cs="Times New Roman"/>
          <w:color w:val="000000" w:themeColor="text1"/>
          <w:sz w:val="22"/>
          <w:szCs w:val="22"/>
        </w:rPr>
        <w:t xml:space="preserve">Even though there are zeroes in the composition which does not fit Aitchison’s definition, the imposed sum to one constraint still induces spurious negative correlation between the variables, where </w:t>
      </w:r>
      <w:r w:rsidRPr="009A44FC">
        <w:rPr>
          <w:rFonts w:ascii="Times New Roman" w:hAnsi="Times New Roman" w:cs="Times New Roman"/>
          <w:color w:val="000000" w:themeColor="text1"/>
          <w:sz w:val="22"/>
          <w:szCs w:val="22"/>
        </w:rPr>
        <w:t>log-ratio based methods are well motivated as solutions</w:t>
      </w:r>
      <w:r w:rsidR="003463C6" w:rsidRPr="009A44FC">
        <w:rPr>
          <w:rFonts w:ascii="Times New Roman" w:hAnsi="Times New Roman" w:cs="Times New Roman"/>
          <w:color w:val="000000" w:themeColor="text1"/>
          <w:sz w:val="22"/>
          <w:szCs w:val="22"/>
        </w:rPr>
        <w:t xml:space="preserve"> </w:t>
      </w:r>
      <w:r w:rsidR="003463C6"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fL9Li2d1","properties":{"formattedCitation":"[5]","plainCitation":"[5]","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J."}],"accessed":{"date-parts":[["2018",12,4]]},"issued":{"date-parts":[["2017"]]}}}],"schema":"https://github.com/citation-style-language/schema/raw/master/csl-citation.json"} </w:instrText>
      </w:r>
      <w:r w:rsidR="003463C6"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[5]</w:t>
      </w:r>
      <w:r w:rsidR="003463C6"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4971E1" w:rsidRPr="009A44FC">
        <w:rPr>
          <w:rFonts w:ascii="Times New Roman" w:hAnsi="Times New Roman" w:cs="Times New Roman"/>
          <w:color w:val="000000" w:themeColor="text1"/>
          <w:sz w:val="22"/>
          <w:szCs w:val="22"/>
        </w:rPr>
        <w:t>Our approach</w:t>
      </w:r>
      <w:r w:rsidRPr="009A44FC">
        <w:rPr>
          <w:rFonts w:ascii="Times New Roman" w:hAnsi="Times New Roman" w:cs="Times New Roman"/>
          <w:color w:val="000000" w:themeColor="text1"/>
          <w:sz w:val="22"/>
          <w:szCs w:val="22"/>
        </w:rPr>
        <w:t xml:space="preserve"> </w:t>
      </w:r>
      <w:r w:rsidR="004971E1">
        <w:rPr>
          <w:rFonts w:ascii="Times New Roman" w:hAnsi="Times New Roman" w:cs="Times New Roman"/>
          <w:color w:val="000000" w:themeColor="text1"/>
          <w:sz w:val="22"/>
          <w:szCs w:val="22"/>
        </w:rPr>
        <w:t xml:space="preserve">is conceptually a log-ratio based method for aggregating compositional variables. This concept is not novel as it has been advanced prior by the original authors of the ILR transformation </w:t>
      </w:r>
      <w:r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vs6beO4F","properties":{"formattedCitation":"[10]","plainCitation":"[10]","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[10]</w:t>
      </w:r>
      <w:r w:rsidRPr="009A44FC">
        <w:rPr>
          <w:rFonts w:ascii="Times New Roman" w:hAnsi="Times New Roman" w:cs="Times New Roman"/>
          <w:color w:val="000000" w:themeColor="text1"/>
          <w:sz w:val="22"/>
          <w:szCs w:val="22"/>
        </w:rPr>
        <w:fldChar w:fldCharType="end"/>
      </w:r>
      <w:r w:rsidR="004971E1">
        <w:rPr>
          <w:rFonts w:ascii="Times New Roman" w:hAnsi="Times New Roman" w:cs="Times New Roman"/>
          <w:color w:val="000000" w:themeColor="text1"/>
          <w:sz w:val="22"/>
          <w:szCs w:val="22"/>
        </w:rPr>
        <w:t xml:space="preserve">, where it was termed as balances between groups of parts. Our contribution is towards specifying the “groups” that has a specific interpretation </w:t>
      </w:r>
      <w:proofErr w:type="gramStart"/>
      <w:r w:rsidR="004971E1">
        <w:rPr>
          <w:rFonts w:ascii="Times New Roman" w:hAnsi="Times New Roman" w:cs="Times New Roman"/>
          <w:color w:val="000000" w:themeColor="text1"/>
          <w:sz w:val="22"/>
          <w:szCs w:val="22"/>
        </w:rPr>
        <w:t>similar to</w:t>
      </w:r>
      <w:proofErr w:type="gramEnd"/>
      <w:r w:rsidR="004971E1">
        <w:rPr>
          <w:rFonts w:ascii="Times New Roman" w:hAnsi="Times New Roman" w:cs="Times New Roman"/>
          <w:color w:val="000000" w:themeColor="text1"/>
          <w:sz w:val="22"/>
          <w:szCs w:val="22"/>
        </w:rPr>
        <w:t xml:space="preserve"> that of the competitive null hypothesis in the gene set testing literature. </w:t>
      </w:r>
      <w:r w:rsidR="005B7C6B" w:rsidRPr="009A44FC">
        <w:rPr>
          <w:rFonts w:ascii="Times New Roman" w:hAnsi="Times New Roman" w:cs="Times New Roman"/>
          <w:color w:val="000000" w:themeColor="text1"/>
          <w:sz w:val="22"/>
          <w:szCs w:val="22"/>
        </w:rPr>
        <w:t xml:space="preserve"> </w:t>
      </w:r>
    </w:p>
    <w:p w14:paraId="650A540A" w14:textId="6B907100" w:rsidR="00846427" w:rsidRPr="009A44FC" w:rsidRDefault="004971E1" w:rsidP="005B7C6B">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hope that the discussion above has </w:t>
      </w:r>
      <w:r w:rsidR="004875BF">
        <w:rPr>
          <w:rFonts w:ascii="Times New Roman" w:hAnsi="Times New Roman" w:cs="Times New Roman"/>
          <w:color w:val="000000" w:themeColor="text1"/>
          <w:sz w:val="22"/>
          <w:szCs w:val="22"/>
        </w:rPr>
        <w:t>clarified</w:t>
      </w:r>
      <w:r>
        <w:rPr>
          <w:rFonts w:ascii="Times New Roman" w:hAnsi="Times New Roman" w:cs="Times New Roman"/>
          <w:color w:val="000000" w:themeColor="text1"/>
          <w:sz w:val="22"/>
          <w:szCs w:val="22"/>
        </w:rPr>
        <w:t xml:space="preserve"> the statistical motivations of our approach. We have </w:t>
      </w:r>
      <w:r w:rsidR="001F512E">
        <w:rPr>
          <w:rFonts w:ascii="Times New Roman" w:hAnsi="Times New Roman" w:cs="Times New Roman"/>
          <w:color w:val="000000" w:themeColor="text1"/>
          <w:sz w:val="22"/>
          <w:szCs w:val="22"/>
        </w:rPr>
        <w:t>restructured</w:t>
      </w:r>
      <w:r>
        <w:rPr>
          <w:rFonts w:ascii="Times New Roman" w:hAnsi="Times New Roman" w:cs="Times New Roman"/>
          <w:color w:val="000000" w:themeColor="text1"/>
          <w:sz w:val="22"/>
          <w:szCs w:val="22"/>
        </w:rPr>
        <w:t xml:space="preserve"> the introduction section of the manuscript to reflect this and have amended certain </w:t>
      </w:r>
      <w:r w:rsidR="004875BF">
        <w:rPr>
          <w:rFonts w:ascii="Times New Roman" w:hAnsi="Times New Roman" w:cs="Times New Roman"/>
          <w:color w:val="000000" w:themeColor="text1"/>
          <w:sz w:val="22"/>
          <w:szCs w:val="22"/>
        </w:rPr>
        <w:t xml:space="preserve">potentially confusing </w:t>
      </w:r>
      <w:r>
        <w:rPr>
          <w:rFonts w:ascii="Times New Roman" w:hAnsi="Times New Roman" w:cs="Times New Roman"/>
          <w:color w:val="000000" w:themeColor="text1"/>
          <w:sz w:val="22"/>
          <w:szCs w:val="22"/>
        </w:rPr>
        <w:t xml:space="preserve">terms such as “strictly compositional” </w:t>
      </w:r>
      <w:r w:rsidR="005B7C6B" w:rsidRPr="009A44FC">
        <w:rPr>
          <w:rFonts w:ascii="Times New Roman" w:hAnsi="Times New Roman" w:cs="Times New Roman"/>
          <w:color w:val="000000" w:themeColor="text1"/>
          <w:sz w:val="22"/>
          <w:szCs w:val="22"/>
        </w:rPr>
        <w:t>(</w:t>
      </w:r>
      <w:del w:id="168" w:author="Quang Nguyen" w:date="2022-02-06T16:57:00Z">
        <w:r w:rsidR="005B7C6B" w:rsidRPr="009A44FC" w:rsidDel="00FE6A63">
          <w:rPr>
            <w:rFonts w:ascii="Times New Roman" w:hAnsi="Times New Roman" w:cs="Times New Roman"/>
            <w:color w:val="000000" w:themeColor="text1"/>
            <w:sz w:val="22"/>
            <w:szCs w:val="22"/>
          </w:rPr>
          <w:delText>lines X-Y</w:delText>
        </w:r>
      </w:del>
      <w:ins w:id="169" w:author="Quang Nguyen" w:date="2022-02-06T16:57:00Z">
        <w:r w:rsidR="00FE6A63">
          <w:rPr>
            <w:rFonts w:ascii="Times New Roman" w:hAnsi="Times New Roman" w:cs="Times New Roman"/>
            <w:color w:val="000000" w:themeColor="text1"/>
            <w:sz w:val="22"/>
            <w:szCs w:val="22"/>
          </w:rPr>
          <w:t>see paragraph 4 of introduction section</w:t>
        </w:r>
      </w:ins>
      <w:r w:rsidR="005B7C6B" w:rsidRPr="009A44FC">
        <w:rPr>
          <w:rFonts w:ascii="Times New Roman" w:hAnsi="Times New Roman" w:cs="Times New Roman"/>
          <w:color w:val="000000" w:themeColor="text1"/>
          <w:sz w:val="22"/>
          <w:szCs w:val="22"/>
        </w:rPr>
        <w:t xml:space="preserve">).  </w:t>
      </w:r>
      <w:r w:rsidR="00846427" w:rsidRPr="009A44FC">
        <w:rPr>
          <w:rFonts w:ascii="Times New Roman" w:hAnsi="Times New Roman" w:cs="Times New Roman"/>
          <w:color w:val="000000" w:themeColor="text1"/>
          <w:sz w:val="22"/>
          <w:szCs w:val="22"/>
        </w:rPr>
        <w:t xml:space="preserve">   </w:t>
      </w:r>
    </w:p>
    <w:p w14:paraId="676EAF83" w14:textId="0A1BEDBC"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w:t>
      </w:r>
      <w:r w:rsidRPr="00617D77">
        <w:rPr>
          <w:rFonts w:ascii="Times New Roman" w:hAnsi="Times New Roman" w:cs="Times New Roman"/>
          <w:color w:val="FF0000"/>
          <w:sz w:val="22"/>
          <w:szCs w:val="22"/>
        </w:rPr>
        <w:lastRenderedPageBreak/>
        <w:t xml:space="preserve">modify their discussion to be more accurate. I would relate this method is not an ILR transform but it is very similar to </w:t>
      </w:r>
      <w:proofErr w:type="spellStart"/>
      <w:r w:rsidRPr="00617D77">
        <w:rPr>
          <w:rFonts w:ascii="Times New Roman" w:hAnsi="Times New Roman" w:cs="Times New Roman"/>
          <w:color w:val="FF0000"/>
          <w:sz w:val="22"/>
          <w:szCs w:val="22"/>
        </w:rPr>
        <w:t>phylofactor</w:t>
      </w:r>
      <w:proofErr w:type="spellEnd"/>
      <w:r w:rsidRPr="00617D77">
        <w:rPr>
          <w:rFonts w:ascii="Times New Roman" w:hAnsi="Times New Roman" w:cs="Times New Roman"/>
          <w:color w:val="FF0000"/>
          <w:sz w:val="22"/>
          <w:szCs w:val="22"/>
        </w:rPr>
        <w:t xml:space="preserve"> which takes a similar approach (in </w:t>
      </w:r>
      <w:proofErr w:type="spellStart"/>
      <w:r w:rsidRPr="00617D77">
        <w:rPr>
          <w:rFonts w:ascii="Times New Roman" w:hAnsi="Times New Roman" w:cs="Times New Roman"/>
          <w:color w:val="FF0000"/>
          <w:sz w:val="22"/>
          <w:szCs w:val="22"/>
        </w:rPr>
        <w:t>phylofactor</w:t>
      </w:r>
      <w:proofErr w:type="spellEnd"/>
      <w:r w:rsidRPr="00617D77">
        <w:rPr>
          <w:rFonts w:ascii="Times New Roman" w:hAnsi="Times New Roman" w:cs="Times New Roman"/>
          <w:color w:val="FF0000"/>
          <w:sz w:val="22"/>
          <w:szCs w:val="22"/>
        </w:rPr>
        <w:t xml:space="preserve"> set membership is dictated by the topology of the tree).</w:t>
      </w:r>
    </w:p>
    <w:p w14:paraId="586FBC62" w14:textId="3E7C1D88" w:rsidR="00CC1205" w:rsidRPr="009A44FC" w:rsidRDefault="00CC1205" w:rsidP="00CC120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t>
      </w:r>
      <w:r w:rsidR="00890711" w:rsidRPr="009A44FC">
        <w:rPr>
          <w:rFonts w:ascii="Times New Roman" w:hAnsi="Times New Roman" w:cs="Times New Roman"/>
          <w:color w:val="000000" w:themeColor="text1"/>
          <w:sz w:val="22"/>
          <w:szCs w:val="22"/>
        </w:rPr>
        <w:t xml:space="preserve">with the reviewer that the method itself is not an ILR transform (as it did not propose a novel binary partition </w:t>
      </w:r>
      <w:r w:rsidR="00A61BA0" w:rsidRPr="009A44FC">
        <w:rPr>
          <w:rFonts w:ascii="Times New Roman" w:hAnsi="Times New Roman" w:cs="Times New Roman"/>
          <w:color w:val="000000" w:themeColor="text1"/>
          <w:sz w:val="22"/>
          <w:szCs w:val="22"/>
        </w:rPr>
        <w:t xml:space="preserve">such as </w:t>
      </w:r>
      <w:proofErr w:type="spellStart"/>
      <w:r w:rsidR="00A61BA0" w:rsidRPr="009A44FC">
        <w:rPr>
          <w:rFonts w:ascii="Times New Roman" w:hAnsi="Times New Roman" w:cs="Times New Roman"/>
          <w:color w:val="000000" w:themeColor="text1"/>
          <w:sz w:val="22"/>
          <w:szCs w:val="22"/>
        </w:rPr>
        <w:t>PhILR</w:t>
      </w:r>
      <w:proofErr w:type="spellEnd"/>
      <w:r w:rsidR="00A61BA0" w:rsidRPr="009A44FC">
        <w:rPr>
          <w:rFonts w:ascii="Times New Roman" w:hAnsi="Times New Roman" w:cs="Times New Roman"/>
          <w:color w:val="000000" w:themeColor="text1"/>
          <w:sz w:val="22"/>
          <w:szCs w:val="22"/>
        </w:rPr>
        <w:t xml:space="preserve"> </w:t>
      </w:r>
      <w:r w:rsidR="00A61BA0"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RhwQehGy","properties":{"formattedCitation":"[1]","plainCitation":"[1]","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A61BA0"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w:t>
      </w:r>
      <w:r w:rsidR="00A61BA0" w:rsidRPr="009A44FC">
        <w:rPr>
          <w:rFonts w:ascii="Times New Roman" w:hAnsi="Times New Roman" w:cs="Times New Roman"/>
          <w:color w:val="000000" w:themeColor="text1"/>
          <w:sz w:val="22"/>
          <w:szCs w:val="22"/>
        </w:rPr>
        <w:fldChar w:fldCharType="end"/>
      </w:r>
      <w:r w:rsidR="00A61BA0" w:rsidRPr="009A44FC">
        <w:rPr>
          <w:rFonts w:ascii="Times New Roman" w:hAnsi="Times New Roman" w:cs="Times New Roman"/>
          <w:noProof/>
          <w:color w:val="000000" w:themeColor="text1"/>
          <w:sz w:val="22"/>
          <w:szCs w:val="22"/>
        </w:rPr>
        <w:t xml:space="preserve"> </w:t>
      </w:r>
      <w:r w:rsidR="00890711" w:rsidRPr="009A44FC">
        <w:rPr>
          <w:rFonts w:ascii="Times New Roman" w:hAnsi="Times New Roman" w:cs="Times New Roman"/>
          <w:color w:val="000000" w:themeColor="text1"/>
          <w:sz w:val="22"/>
          <w:szCs w:val="22"/>
        </w:rPr>
        <w:t>) and was</w:t>
      </w:r>
      <w:r w:rsidR="004875BF">
        <w:rPr>
          <w:rFonts w:ascii="Times New Roman" w:hAnsi="Times New Roman" w:cs="Times New Roman"/>
          <w:color w:val="000000" w:themeColor="text1"/>
          <w:sz w:val="22"/>
          <w:szCs w:val="22"/>
        </w:rPr>
        <w:t xml:space="preserve"> therefore</w:t>
      </w:r>
      <w:r w:rsidR="00890711" w:rsidRPr="009A44FC">
        <w:rPr>
          <w:rFonts w:ascii="Times New Roman" w:hAnsi="Times New Roman" w:cs="Times New Roman"/>
          <w:color w:val="000000" w:themeColor="text1"/>
          <w:sz w:val="22"/>
          <w:szCs w:val="22"/>
        </w:rPr>
        <w:t xml:space="preserve"> mislabeled. </w:t>
      </w:r>
      <w:r w:rsidR="001A7D21" w:rsidRPr="009A44FC">
        <w:rPr>
          <w:rFonts w:ascii="Times New Roman" w:hAnsi="Times New Roman" w:cs="Times New Roman"/>
          <w:color w:val="000000" w:themeColor="text1"/>
          <w:sz w:val="22"/>
          <w:szCs w:val="22"/>
        </w:rPr>
        <w:t>O</w:t>
      </w:r>
      <w:r w:rsidR="00A61BA0" w:rsidRPr="009A44FC">
        <w:rPr>
          <w:rFonts w:ascii="Times New Roman" w:hAnsi="Times New Roman" w:cs="Times New Roman"/>
          <w:color w:val="000000" w:themeColor="text1"/>
          <w:sz w:val="22"/>
          <w:szCs w:val="22"/>
        </w:rPr>
        <w:t>ur approach still leverages the concept of balances between groups of compositional parts</w:t>
      </w:r>
      <w:r w:rsidR="001A7D21" w:rsidRPr="009A44FC">
        <w:rPr>
          <w:rFonts w:ascii="Times New Roman" w:hAnsi="Times New Roman" w:cs="Times New Roman"/>
          <w:color w:val="000000" w:themeColor="text1"/>
          <w:sz w:val="22"/>
          <w:szCs w:val="22"/>
        </w:rPr>
        <w:t xml:space="preserve"> related to the ILR transformation</w:t>
      </w:r>
      <w:r w:rsidR="004971E1">
        <w:rPr>
          <w:rFonts w:ascii="Times New Roman" w:hAnsi="Times New Roman" w:cs="Times New Roman"/>
          <w:color w:val="000000" w:themeColor="text1"/>
          <w:sz w:val="22"/>
          <w:szCs w:val="22"/>
        </w:rPr>
        <w:t xml:space="preserve"> as advanced by the original authors</w:t>
      </w:r>
      <w:r w:rsidR="001A7D21" w:rsidRPr="009A44FC">
        <w:rPr>
          <w:rFonts w:ascii="Times New Roman" w:hAnsi="Times New Roman" w:cs="Times New Roman"/>
          <w:color w:val="000000" w:themeColor="text1"/>
          <w:sz w:val="22"/>
          <w:szCs w:val="22"/>
        </w:rPr>
        <w:t xml:space="preserve"> </w:t>
      </w:r>
      <w:r w:rsidR="001A7D21"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nQgTks8x","properties":{"formattedCitation":"[10]","plainCitation":"[10]","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1A7D21"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[10]</w:t>
      </w:r>
      <w:r w:rsidR="001A7D21" w:rsidRPr="009A44FC">
        <w:rPr>
          <w:rFonts w:ascii="Times New Roman" w:hAnsi="Times New Roman" w:cs="Times New Roman"/>
          <w:color w:val="000000" w:themeColor="text1"/>
          <w:sz w:val="22"/>
          <w:szCs w:val="22"/>
        </w:rPr>
        <w:fldChar w:fldCharType="end"/>
      </w:r>
      <w:r w:rsidR="001A7D21" w:rsidRPr="009A44FC">
        <w:rPr>
          <w:rFonts w:ascii="Times New Roman" w:hAnsi="Times New Roman" w:cs="Times New Roman"/>
          <w:color w:val="000000" w:themeColor="text1"/>
          <w:sz w:val="22"/>
          <w:szCs w:val="22"/>
        </w:rPr>
        <w:t xml:space="preserve">. As such, our approach will be renamed “Competitive compositional balances for taxonomic enrichment analysis” (CBEA). </w:t>
      </w:r>
      <w:ins w:id="170" w:author="Quang Nguyen" w:date="2022-02-06T16:58:00Z">
        <w:r w:rsidR="00FE6A63">
          <w:rPr>
            <w:rFonts w:ascii="Times New Roman" w:hAnsi="Times New Roman" w:cs="Times New Roman"/>
            <w:color w:val="000000" w:themeColor="text1"/>
            <w:sz w:val="22"/>
            <w:szCs w:val="22"/>
          </w:rPr>
          <w:t>We revamped the first section of “Properties of CBEA”</w:t>
        </w:r>
      </w:ins>
      <w:ins w:id="171" w:author="Quang Nguyen" w:date="2022-02-06T17:06:00Z">
        <w:r w:rsidR="00A441E0">
          <w:rPr>
            <w:rFonts w:ascii="Times New Roman" w:hAnsi="Times New Roman" w:cs="Times New Roman"/>
            <w:color w:val="000000" w:themeColor="text1"/>
            <w:sz w:val="22"/>
            <w:szCs w:val="22"/>
          </w:rPr>
          <w:t xml:space="preserve"> to reflect this distinction. </w:t>
        </w:r>
      </w:ins>
      <w:r w:rsidR="001A7D21" w:rsidRPr="009A44FC">
        <w:rPr>
          <w:rFonts w:ascii="Times New Roman" w:hAnsi="Times New Roman" w:cs="Times New Roman"/>
          <w:color w:val="000000" w:themeColor="text1"/>
          <w:sz w:val="22"/>
          <w:szCs w:val="22"/>
        </w:rPr>
        <w:t xml:space="preserve">We hope that this </w:t>
      </w:r>
      <w:r w:rsidR="004875BF">
        <w:rPr>
          <w:rFonts w:ascii="Times New Roman" w:hAnsi="Times New Roman" w:cs="Times New Roman"/>
          <w:color w:val="000000" w:themeColor="text1"/>
          <w:sz w:val="22"/>
          <w:szCs w:val="22"/>
        </w:rPr>
        <w:t xml:space="preserve">new name </w:t>
      </w:r>
      <w:r w:rsidR="001A7D21" w:rsidRPr="009A44FC">
        <w:rPr>
          <w:rFonts w:ascii="Times New Roman" w:hAnsi="Times New Roman" w:cs="Times New Roman"/>
          <w:color w:val="000000" w:themeColor="text1"/>
          <w:sz w:val="22"/>
          <w:szCs w:val="22"/>
        </w:rPr>
        <w:t>more clearly reflects the specific advances our method is proposing.</w:t>
      </w:r>
      <w:r w:rsidR="00B730AD" w:rsidRPr="009A44FC">
        <w:rPr>
          <w:rFonts w:ascii="Times New Roman" w:hAnsi="Times New Roman" w:cs="Times New Roman"/>
          <w:color w:val="000000" w:themeColor="text1"/>
          <w:sz w:val="22"/>
          <w:szCs w:val="22"/>
        </w:rPr>
        <w:t xml:space="preserve"> For the remainder of this response, we</w:t>
      </w:r>
      <w:r w:rsidR="004875BF">
        <w:rPr>
          <w:rFonts w:ascii="Times New Roman" w:hAnsi="Times New Roman" w:cs="Times New Roman"/>
          <w:color w:val="000000" w:themeColor="text1"/>
          <w:sz w:val="22"/>
          <w:szCs w:val="22"/>
        </w:rPr>
        <w:t xml:space="preserve"> will still refer</w:t>
      </w:r>
      <w:r w:rsidR="00B730AD" w:rsidRPr="009A44FC">
        <w:rPr>
          <w:rFonts w:ascii="Times New Roman" w:hAnsi="Times New Roman" w:cs="Times New Roman"/>
          <w:color w:val="000000" w:themeColor="text1"/>
          <w:sz w:val="22"/>
          <w:szCs w:val="22"/>
        </w:rPr>
        <w:t xml:space="preserve"> to the approach as </w:t>
      </w:r>
      <w:proofErr w:type="spellStart"/>
      <w:r w:rsidR="00B730AD" w:rsidRPr="009A44FC">
        <w:rPr>
          <w:rFonts w:ascii="Times New Roman" w:hAnsi="Times New Roman" w:cs="Times New Roman"/>
          <w:color w:val="000000" w:themeColor="text1"/>
          <w:sz w:val="22"/>
          <w:szCs w:val="22"/>
        </w:rPr>
        <w:t>cILR</w:t>
      </w:r>
      <w:proofErr w:type="spellEnd"/>
      <w:r w:rsidR="003463C6" w:rsidRPr="009A44FC">
        <w:rPr>
          <w:rFonts w:ascii="Times New Roman" w:hAnsi="Times New Roman" w:cs="Times New Roman"/>
          <w:color w:val="000000" w:themeColor="text1"/>
          <w:sz w:val="22"/>
          <w:szCs w:val="22"/>
        </w:rPr>
        <w:t xml:space="preserve"> for clarity purposes</w:t>
      </w:r>
      <w:r w:rsidR="004875BF">
        <w:rPr>
          <w:rFonts w:ascii="Times New Roman" w:hAnsi="Times New Roman" w:cs="Times New Roman"/>
          <w:color w:val="000000" w:themeColor="text1"/>
          <w:sz w:val="22"/>
          <w:szCs w:val="22"/>
        </w:rPr>
        <w:t>, though we have changed the naming throughout the manuscript</w:t>
      </w:r>
      <w:ins w:id="172" w:author="Quang Nguyen" w:date="2022-02-06T16:58:00Z">
        <w:r w:rsidR="00FE6A63">
          <w:rPr>
            <w:rFonts w:ascii="Times New Roman" w:hAnsi="Times New Roman" w:cs="Times New Roman"/>
            <w:color w:val="000000" w:themeColor="text1"/>
            <w:sz w:val="22"/>
            <w:szCs w:val="22"/>
          </w:rPr>
          <w:t>.</w:t>
        </w:r>
      </w:ins>
      <w:r w:rsidR="003463C6" w:rsidRPr="009A44FC">
        <w:rPr>
          <w:rFonts w:ascii="Times New Roman" w:hAnsi="Times New Roman" w:cs="Times New Roman"/>
          <w:color w:val="000000" w:themeColor="text1"/>
          <w:sz w:val="22"/>
          <w:szCs w:val="22"/>
        </w:rPr>
        <w:t xml:space="preserve"> </w:t>
      </w:r>
    </w:p>
    <w:p w14:paraId="30703D86" w14:textId="1DA273B0"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14:paraId="0C0DD85F" w14:textId="284C6D7B" w:rsidR="004875BF" w:rsidRDefault="00890711" w:rsidP="004875BF">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that the term “zero-inflated” should be used in reference to the </w:t>
      </w:r>
      <w:r w:rsidR="00A61BA0" w:rsidRPr="009A44FC">
        <w:rPr>
          <w:rFonts w:ascii="Times New Roman" w:hAnsi="Times New Roman" w:cs="Times New Roman"/>
          <w:color w:val="000000" w:themeColor="text1"/>
          <w:sz w:val="22"/>
          <w:szCs w:val="22"/>
        </w:rPr>
        <w:t xml:space="preserve">specific </w:t>
      </w:r>
      <w:r w:rsidRPr="009A44FC">
        <w:rPr>
          <w:rFonts w:ascii="Times New Roman" w:hAnsi="Times New Roman" w:cs="Times New Roman"/>
          <w:color w:val="000000" w:themeColor="text1"/>
          <w:sz w:val="22"/>
          <w:szCs w:val="22"/>
        </w:rPr>
        <w:t>class of model</w:t>
      </w:r>
      <w:r w:rsidR="00A61BA0" w:rsidRPr="009A44FC">
        <w:rPr>
          <w:rFonts w:ascii="Times New Roman" w:hAnsi="Times New Roman" w:cs="Times New Roman"/>
          <w:color w:val="000000" w:themeColor="text1"/>
          <w:sz w:val="22"/>
          <w:szCs w:val="22"/>
        </w:rPr>
        <w:t xml:space="preserve">s </w:t>
      </w:r>
      <w:r w:rsidRPr="009A44FC">
        <w:rPr>
          <w:rFonts w:ascii="Times New Roman" w:hAnsi="Times New Roman" w:cs="Times New Roman"/>
          <w:color w:val="000000" w:themeColor="text1"/>
          <w:sz w:val="22"/>
          <w:szCs w:val="22"/>
        </w:rPr>
        <w:t>instead of a</w:t>
      </w:r>
      <w:r w:rsidR="004875BF">
        <w:rPr>
          <w:rFonts w:ascii="Times New Roman" w:hAnsi="Times New Roman" w:cs="Times New Roman"/>
          <w:color w:val="000000" w:themeColor="text1"/>
          <w:sz w:val="22"/>
          <w:szCs w:val="22"/>
        </w:rPr>
        <w:t>s a</w:t>
      </w:r>
      <w:r w:rsidRPr="009A44FC">
        <w:rPr>
          <w:rFonts w:ascii="Times New Roman" w:hAnsi="Times New Roman" w:cs="Times New Roman"/>
          <w:color w:val="000000" w:themeColor="text1"/>
          <w:sz w:val="22"/>
          <w:szCs w:val="22"/>
        </w:rPr>
        <w:t xml:space="preserve"> catch</w:t>
      </w:r>
      <w:r w:rsidR="004875BF">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all term </w:t>
      </w:r>
      <w:r w:rsidR="00A61BA0" w:rsidRPr="009A44FC">
        <w:rPr>
          <w:rFonts w:ascii="Times New Roman" w:hAnsi="Times New Roman" w:cs="Times New Roman"/>
          <w:color w:val="000000" w:themeColor="text1"/>
          <w:sz w:val="22"/>
          <w:szCs w:val="22"/>
        </w:rPr>
        <w:t xml:space="preserve">for </w:t>
      </w:r>
      <w:r w:rsidR="00704D8C" w:rsidRPr="009A44FC">
        <w:rPr>
          <w:rFonts w:ascii="Times New Roman" w:hAnsi="Times New Roman" w:cs="Times New Roman"/>
          <w:color w:val="000000" w:themeColor="text1"/>
          <w:sz w:val="22"/>
          <w:szCs w:val="22"/>
        </w:rPr>
        <w:t xml:space="preserve">a </w:t>
      </w:r>
      <w:r w:rsidR="00A61BA0" w:rsidRPr="009A44FC">
        <w:rPr>
          <w:rFonts w:ascii="Times New Roman" w:hAnsi="Times New Roman" w:cs="Times New Roman"/>
          <w:color w:val="000000" w:themeColor="text1"/>
          <w:sz w:val="22"/>
          <w:szCs w:val="22"/>
        </w:rPr>
        <w:t>characteristic of the data. Since we are agnostic to the mechanism behind the</w:t>
      </w:r>
      <w:r w:rsidR="004875BF">
        <w:rPr>
          <w:rFonts w:ascii="Times New Roman" w:hAnsi="Times New Roman" w:cs="Times New Roman"/>
          <w:color w:val="000000" w:themeColor="text1"/>
          <w:sz w:val="22"/>
          <w:szCs w:val="22"/>
        </w:rPr>
        <w:t xml:space="preserve"> process of generating zeroes</w:t>
      </w:r>
      <w:r w:rsidR="00A61BA0" w:rsidRPr="009A44FC">
        <w:rPr>
          <w:rFonts w:ascii="Times New Roman" w:hAnsi="Times New Roman" w:cs="Times New Roman"/>
          <w:color w:val="000000" w:themeColor="text1"/>
          <w:sz w:val="22"/>
          <w:szCs w:val="22"/>
        </w:rPr>
        <w:t>, we have amended the article to use “zero abundant”</w:t>
      </w:r>
      <w:r w:rsidR="00710E0E" w:rsidRPr="009A44FC">
        <w:rPr>
          <w:rFonts w:ascii="Times New Roman" w:hAnsi="Times New Roman" w:cs="Times New Roman"/>
          <w:color w:val="000000" w:themeColor="text1"/>
          <w:sz w:val="22"/>
          <w:szCs w:val="22"/>
        </w:rPr>
        <w:t xml:space="preserve"> or “sparse”</w:t>
      </w:r>
      <w:r w:rsidR="004875BF">
        <w:rPr>
          <w:rFonts w:ascii="Times New Roman" w:hAnsi="Times New Roman" w:cs="Times New Roman"/>
          <w:color w:val="000000" w:themeColor="text1"/>
          <w:sz w:val="22"/>
          <w:szCs w:val="22"/>
        </w:rPr>
        <w:t xml:space="preserve">. </w:t>
      </w:r>
    </w:p>
    <w:p w14:paraId="7A2A6543" w14:textId="4005275F"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1D278543" w14:textId="6D4CF66D" w:rsidR="00A61BA0" w:rsidRPr="009A44FC" w:rsidRDefault="0072510F" w:rsidP="00A61BA0">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agree with the reviewer that the terminology is confusing</w:t>
      </w:r>
      <w:r w:rsidR="00BB626F" w:rsidRPr="009A44FC">
        <w:rPr>
          <w:rFonts w:ascii="Times New Roman" w:hAnsi="Times New Roman" w:cs="Times New Roman"/>
          <w:color w:val="000000" w:themeColor="text1"/>
          <w:sz w:val="22"/>
          <w:szCs w:val="22"/>
        </w:rPr>
        <w:t xml:space="preserve"> and</w:t>
      </w:r>
      <w:r w:rsidRPr="009A44FC">
        <w:rPr>
          <w:rFonts w:ascii="Times New Roman" w:hAnsi="Times New Roman" w:cs="Times New Roman"/>
          <w:color w:val="000000" w:themeColor="text1"/>
          <w:sz w:val="22"/>
          <w:szCs w:val="22"/>
        </w:rPr>
        <w:t xml:space="preserve"> have added additional clarity to the manuscript. </w:t>
      </w:r>
      <w:r w:rsidR="00D86DE1" w:rsidRPr="009A44FC">
        <w:rPr>
          <w:rFonts w:ascii="Times New Roman" w:hAnsi="Times New Roman" w:cs="Times New Roman"/>
          <w:color w:val="000000" w:themeColor="text1"/>
          <w:sz w:val="22"/>
          <w:szCs w:val="22"/>
        </w:rPr>
        <w:t xml:space="preserve">We have provided a more comprehensive response on the issue of the compositional nature of microbiome data in the above section (response to </w:t>
      </w:r>
      <w:r w:rsidR="00617D77">
        <w:rPr>
          <w:rFonts w:ascii="Times New Roman" w:hAnsi="Times New Roman" w:cs="Times New Roman"/>
          <w:color w:val="000000" w:themeColor="text1"/>
          <w:sz w:val="22"/>
          <w:szCs w:val="22"/>
        </w:rPr>
        <w:t>comment A</w:t>
      </w:r>
      <w:r w:rsidR="00D86DE1" w:rsidRPr="009A44FC">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 which we </w:t>
      </w:r>
      <w:r w:rsidR="00617D77">
        <w:rPr>
          <w:rFonts w:ascii="Times New Roman" w:hAnsi="Times New Roman" w:cs="Times New Roman"/>
          <w:color w:val="000000" w:themeColor="text1"/>
          <w:sz w:val="22"/>
          <w:szCs w:val="22"/>
        </w:rPr>
        <w:t xml:space="preserve">believe also addresses </w:t>
      </w:r>
      <w:r w:rsidRPr="009A44FC">
        <w:rPr>
          <w:rFonts w:ascii="Times New Roman" w:hAnsi="Times New Roman" w:cs="Times New Roman"/>
          <w:color w:val="000000" w:themeColor="text1"/>
          <w:sz w:val="22"/>
          <w:szCs w:val="22"/>
        </w:rPr>
        <w:t xml:space="preserve">the issues raised in this comment. </w:t>
      </w:r>
    </w:p>
    <w:p w14:paraId="31F3C6B6" w14:textId="6344C2F7"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GSEA method cited on line 51 is not a random-walk like statistic. I think it may be a </w:t>
      </w:r>
      <w:r w:rsidR="007311CD" w:rsidRPr="009A44FC">
        <w:rPr>
          <w:rFonts w:ascii="Times New Roman" w:hAnsi="Times New Roman" w:cs="Times New Roman"/>
          <w:color w:val="FF0000"/>
          <w:sz w:val="22"/>
          <w:szCs w:val="22"/>
        </w:rPr>
        <w:t>Brownian</w:t>
      </w:r>
      <w:r w:rsidRPr="009A44FC">
        <w:rPr>
          <w:rFonts w:ascii="Times New Roman" w:hAnsi="Times New Roman" w:cs="Times New Roman"/>
          <w:color w:val="FF0000"/>
          <w:sz w:val="22"/>
          <w:szCs w:val="22"/>
        </w:rPr>
        <w:t xml:space="preserve"> bridge but </w:t>
      </w:r>
      <w:proofErr w:type="gramStart"/>
      <w:r w:rsidRPr="009A44FC">
        <w:rPr>
          <w:rFonts w:ascii="Times New Roman" w:hAnsi="Times New Roman" w:cs="Times New Roman"/>
          <w:color w:val="FF0000"/>
          <w:sz w:val="22"/>
          <w:szCs w:val="22"/>
        </w:rPr>
        <w:t>its</w:t>
      </w:r>
      <w:proofErr w:type="gramEnd"/>
      <w:r w:rsidRPr="009A44FC">
        <w:rPr>
          <w:rFonts w:ascii="Times New Roman" w:hAnsi="Times New Roman" w:cs="Times New Roman"/>
          <w:color w:val="FF0000"/>
          <w:sz w:val="22"/>
          <w:szCs w:val="22"/>
        </w:rPr>
        <w:t xml:space="preserve"> constrained to be zero at either end -- not a random walk.</w:t>
      </w:r>
    </w:p>
    <w:p w14:paraId="5FF85818" w14:textId="6112DFF8" w:rsidR="00387166" w:rsidRPr="009A44FC" w:rsidRDefault="00387166" w:rsidP="00387166">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thank the reviewer for the clarification. The “random-walk like statistic” </w:t>
      </w:r>
      <w:r w:rsidR="00B176FB" w:rsidRPr="009A44FC">
        <w:rPr>
          <w:rFonts w:ascii="Times New Roman" w:hAnsi="Times New Roman" w:cs="Times New Roman"/>
          <w:color w:val="000000" w:themeColor="text1"/>
          <w:sz w:val="22"/>
          <w:szCs w:val="22"/>
        </w:rPr>
        <w:t xml:space="preserve">phrase </w:t>
      </w:r>
      <w:r w:rsidRPr="009A44FC">
        <w:rPr>
          <w:rFonts w:ascii="Times New Roman" w:hAnsi="Times New Roman" w:cs="Times New Roman"/>
          <w:color w:val="000000" w:themeColor="text1"/>
          <w:sz w:val="22"/>
          <w:szCs w:val="22"/>
        </w:rPr>
        <w:t>has been clarified</w:t>
      </w:r>
      <w:r w:rsidR="00B176FB" w:rsidRPr="009A44FC">
        <w:rPr>
          <w:rFonts w:ascii="Times New Roman" w:hAnsi="Times New Roman" w:cs="Times New Roman"/>
          <w:color w:val="000000" w:themeColor="text1"/>
          <w:sz w:val="22"/>
          <w:szCs w:val="22"/>
        </w:rPr>
        <w:t xml:space="preserve"> and amended</w:t>
      </w:r>
      <w:r w:rsidRPr="009A44FC">
        <w:rPr>
          <w:rFonts w:ascii="Times New Roman" w:hAnsi="Times New Roman" w:cs="Times New Roman"/>
          <w:color w:val="000000" w:themeColor="text1"/>
          <w:sz w:val="22"/>
          <w:szCs w:val="22"/>
        </w:rPr>
        <w:t xml:space="preserve"> in the introduction section</w:t>
      </w:r>
      <w:ins w:id="173" w:author="Quang Nguyen" w:date="2022-02-06T22:50:00Z">
        <w:r w:rsidR="00FD3651">
          <w:rPr>
            <w:rFonts w:ascii="Times New Roman" w:hAnsi="Times New Roman" w:cs="Times New Roman"/>
            <w:color w:val="000000" w:themeColor="text1"/>
            <w:sz w:val="22"/>
            <w:szCs w:val="22"/>
          </w:rPr>
          <w:t>.</w:t>
        </w:r>
      </w:ins>
      <w:r w:rsidRPr="009A44FC">
        <w:rPr>
          <w:rFonts w:ascii="Times New Roman" w:hAnsi="Times New Roman" w:cs="Times New Roman"/>
          <w:color w:val="000000" w:themeColor="text1"/>
          <w:sz w:val="22"/>
          <w:szCs w:val="22"/>
        </w:rPr>
        <w:t xml:space="preserve"> </w:t>
      </w:r>
      <w:del w:id="174" w:author="Quang Nguyen" w:date="2022-02-06T22:50:00Z">
        <w:r w:rsidRPr="009A44FC" w:rsidDel="00FD3651">
          <w:rPr>
            <w:rFonts w:ascii="Times New Roman" w:hAnsi="Times New Roman" w:cs="Times New Roman"/>
            <w:color w:val="000000" w:themeColor="text1"/>
            <w:sz w:val="22"/>
            <w:szCs w:val="22"/>
          </w:rPr>
          <w:delText>(lines X – Y)</w:delText>
        </w:r>
        <w:r w:rsidR="00617D77" w:rsidRPr="009A44FC" w:rsidDel="00FD3651">
          <w:rPr>
            <w:rFonts w:ascii="Times New Roman" w:hAnsi="Times New Roman" w:cs="Times New Roman"/>
            <w:color w:val="000000" w:themeColor="text1"/>
            <w:sz w:val="22"/>
            <w:szCs w:val="22"/>
          </w:rPr>
          <w:delText xml:space="preserve">. </w:delText>
        </w:r>
      </w:del>
    </w:p>
    <w:p w14:paraId="1F8997AC" w14:textId="7A76D30E"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Between lines 73 and 85 the authors do not properly motivate the multiplicative rather than additive amalgamation. They mention the downsides of the "naive summation-based method</w:t>
      </w:r>
      <w:proofErr w:type="gramStart"/>
      <w:r w:rsidRPr="009A44FC">
        <w:rPr>
          <w:rFonts w:ascii="Times New Roman" w:hAnsi="Times New Roman" w:cs="Times New Roman"/>
          <w:color w:val="FF0000"/>
          <w:sz w:val="22"/>
          <w:szCs w:val="22"/>
        </w:rPr>
        <w:t>"</w:t>
      </w:r>
      <w:proofErr w:type="gramEnd"/>
      <w:r w:rsidRPr="009A44FC">
        <w:rPr>
          <w:rFonts w:ascii="Times New Roman" w:hAnsi="Times New Roman" w:cs="Times New Roman"/>
          <w:color w:val="FF0000"/>
          <w:sz w:val="22"/>
          <w:szCs w:val="22"/>
        </w:rPr>
        <w:t xml:space="preserve"> but this is unclear. From later in the </w:t>
      </w:r>
      <w:proofErr w:type="gramStart"/>
      <w:r w:rsidRPr="009A44FC">
        <w:rPr>
          <w:rFonts w:ascii="Times New Roman" w:hAnsi="Times New Roman" w:cs="Times New Roman"/>
          <w:color w:val="FF0000"/>
          <w:sz w:val="22"/>
          <w:szCs w:val="22"/>
        </w:rPr>
        <w:t>manuscript</w:t>
      </w:r>
      <w:proofErr w:type="gramEnd"/>
      <w:r w:rsidRPr="009A44FC">
        <w:rPr>
          <w:rFonts w:ascii="Times New Roman" w:hAnsi="Times New Roman" w:cs="Times New Roman"/>
          <w:color w:val="FF0000"/>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w:t>
      </w:r>
      <w:proofErr w:type="spellStart"/>
      <w:r w:rsidRPr="009A44FC">
        <w:rPr>
          <w:rFonts w:ascii="Times New Roman" w:hAnsi="Times New Roman" w:cs="Times New Roman"/>
          <w:color w:val="FF0000"/>
          <w:sz w:val="22"/>
          <w:szCs w:val="22"/>
        </w:rPr>
        <w:t>its</w:t>
      </w:r>
      <w:proofErr w:type="spellEnd"/>
      <w:r w:rsidRPr="009A44FC">
        <w:rPr>
          <w:rFonts w:ascii="Times New Roman" w:hAnsi="Times New Roman" w:cs="Times New Roman"/>
          <w:color w:val="FF0000"/>
          <w:sz w:val="22"/>
          <w:szCs w:val="22"/>
        </w:rPr>
        <w:t xml:space="preserve"> a modeling choice and it is not "naive".</w:t>
      </w:r>
    </w:p>
    <w:p w14:paraId="3B8BAE75" w14:textId="4DF241ED" w:rsidR="00E546A5" w:rsidRPr="009A44FC" w:rsidRDefault="001A7D21"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reworked the introduction section </w:t>
      </w:r>
      <w:del w:id="175" w:author="Quang Nguyen" w:date="2022-02-06T22:44:00Z">
        <w:r w:rsidRPr="009A44FC" w:rsidDel="005663C3">
          <w:rPr>
            <w:rFonts w:ascii="Times New Roman" w:hAnsi="Times New Roman" w:cs="Times New Roman"/>
            <w:color w:val="000000" w:themeColor="text1"/>
            <w:sz w:val="22"/>
            <w:szCs w:val="22"/>
          </w:rPr>
          <w:delText xml:space="preserve">(lines X – Y) </w:delText>
        </w:r>
      </w:del>
      <w:r w:rsidRPr="009A44FC">
        <w:rPr>
          <w:rFonts w:ascii="Times New Roman" w:hAnsi="Times New Roman" w:cs="Times New Roman"/>
          <w:color w:val="000000" w:themeColor="text1"/>
          <w:sz w:val="22"/>
          <w:szCs w:val="22"/>
        </w:rPr>
        <w:t xml:space="preserve">to highlight the differences more clearly between product and sum-based aggregations and provide a robust justification for our approach. </w:t>
      </w:r>
      <w:r w:rsidR="00617D77">
        <w:rPr>
          <w:rFonts w:ascii="Times New Roman" w:hAnsi="Times New Roman" w:cs="Times New Roman"/>
          <w:color w:val="000000" w:themeColor="text1"/>
          <w:sz w:val="22"/>
          <w:szCs w:val="22"/>
        </w:rPr>
        <w:t xml:space="preserve">We have also removed the characterization of sum-based amalgamations as “naïve” as suggested. </w:t>
      </w:r>
    </w:p>
    <w:p w14:paraId="2165E24A" w14:textId="62315677"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lastRenderedPageBreak/>
        <w:t xml:space="preserve">The authors mention "adjusting for correlation" multiple times throughout the manuscript yet the motivation is not properly clarified. The best I can guess is that they are saying that they need to modify the null-hypothesis to account for a trivial case where something looks differential expressed or set enriched when </w:t>
      </w:r>
      <w:proofErr w:type="gramStart"/>
      <w:r w:rsidRPr="009A44FC">
        <w:rPr>
          <w:rFonts w:ascii="Times New Roman" w:hAnsi="Times New Roman" w:cs="Times New Roman"/>
          <w:color w:val="FF0000"/>
          <w:sz w:val="22"/>
          <w:szCs w:val="22"/>
        </w:rPr>
        <w:t>really</w:t>
      </w:r>
      <w:proofErr w:type="gramEnd"/>
      <w:r w:rsidRPr="009A44FC">
        <w:rPr>
          <w:rFonts w:ascii="Times New Roman" w:hAnsi="Times New Roman" w:cs="Times New Roman"/>
          <w:color w:val="FF0000"/>
          <w:sz w:val="22"/>
          <w:szCs w:val="22"/>
        </w:rPr>
        <w:t xml:space="preserve"> it’s just due to the correlation structure between taxa. That said, I think there are many potential sources of confusion that the authors should clarify. Couldn't set enrichment be reflected in those correlations? </w:t>
      </w:r>
      <w:proofErr w:type="gramStart"/>
      <w:r w:rsidRPr="009A44FC">
        <w:rPr>
          <w:rFonts w:ascii="Times New Roman" w:hAnsi="Times New Roman" w:cs="Times New Roman"/>
          <w:color w:val="FF0000"/>
          <w:sz w:val="22"/>
          <w:szCs w:val="22"/>
        </w:rPr>
        <w:t>Isn't</w:t>
      </w:r>
      <w:proofErr w:type="gramEnd"/>
      <w:r w:rsidRPr="009A44FC">
        <w:rPr>
          <w:rFonts w:ascii="Times New Roman" w:hAnsi="Times New Roman" w:cs="Times New Roman"/>
          <w:color w:val="FF0000"/>
          <w:sz w:val="22"/>
          <w:szCs w:val="22"/>
        </w:rPr>
        <w:t xml:space="preserve"> the correlations actually a non-trivial part of what the authors are trying to model? In other </w:t>
      </w:r>
      <w:proofErr w:type="gramStart"/>
      <w:r w:rsidRPr="009A44FC">
        <w:rPr>
          <w:rFonts w:ascii="Times New Roman" w:hAnsi="Times New Roman" w:cs="Times New Roman"/>
          <w:color w:val="FF0000"/>
          <w:sz w:val="22"/>
          <w:szCs w:val="22"/>
        </w:rPr>
        <w:t>words</w:t>
      </w:r>
      <w:proofErr w:type="gramEnd"/>
      <w:r w:rsidRPr="009A44FC">
        <w:rPr>
          <w:rFonts w:ascii="Times New Roman" w:hAnsi="Times New Roman" w:cs="Times New Roman"/>
          <w:color w:val="FF0000"/>
          <w:sz w:val="22"/>
          <w:szCs w:val="22"/>
        </w:rPr>
        <w:t xml:space="preserve"> if a set of microbes is highly correlated wouldn't that be a sign that that set is potentially enriched or de-enriched? I don't think I understand this point </w:t>
      </w:r>
      <w:proofErr w:type="gramStart"/>
      <w:r w:rsidRPr="009A44FC">
        <w:rPr>
          <w:rFonts w:ascii="Times New Roman" w:hAnsi="Times New Roman" w:cs="Times New Roman"/>
          <w:color w:val="FF0000"/>
          <w:sz w:val="22"/>
          <w:szCs w:val="22"/>
        </w:rPr>
        <w:t>completely</w:t>
      </w:r>
      <w:proofErr w:type="gramEnd"/>
      <w:r w:rsidRPr="009A44FC">
        <w:rPr>
          <w:rFonts w:ascii="Times New Roman" w:hAnsi="Times New Roman" w:cs="Times New Roman"/>
          <w:color w:val="FF0000"/>
          <w:sz w:val="22"/>
          <w:szCs w:val="22"/>
        </w:rPr>
        <w:t xml:space="preserve"> but I think it is likely non-trivial. I would encourage the authors to clarify the role of correlation.</w:t>
      </w:r>
    </w:p>
    <w:p w14:paraId="163D68B2" w14:textId="4FC45011" w:rsidR="00B32102" w:rsidRPr="009A44FC" w:rsidRDefault="00617D77" w:rsidP="00E546A5">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pointing out </w:t>
      </w:r>
      <w:r w:rsidR="00C41D3A" w:rsidRPr="009A44FC">
        <w:rPr>
          <w:rFonts w:ascii="Times New Roman" w:hAnsi="Times New Roman" w:cs="Times New Roman"/>
          <w:color w:val="000000" w:themeColor="text1"/>
          <w:sz w:val="22"/>
          <w:szCs w:val="22"/>
        </w:rPr>
        <w:t xml:space="preserve">that the motivation behind “adjusting for correlation” was not clearly communicated in the manuscript. We have amended the “Statistical </w:t>
      </w:r>
      <w:r w:rsidR="00C4787B" w:rsidRPr="009A44FC">
        <w:rPr>
          <w:rFonts w:ascii="Times New Roman" w:hAnsi="Times New Roman" w:cs="Times New Roman"/>
          <w:color w:val="000000" w:themeColor="text1"/>
          <w:sz w:val="22"/>
          <w:szCs w:val="22"/>
        </w:rPr>
        <w:t>p</w:t>
      </w:r>
      <w:r w:rsidR="00C41D3A" w:rsidRPr="009A44FC">
        <w:rPr>
          <w:rFonts w:ascii="Times New Roman" w:hAnsi="Times New Roman" w:cs="Times New Roman"/>
          <w:color w:val="000000" w:themeColor="text1"/>
          <w:sz w:val="22"/>
          <w:szCs w:val="22"/>
        </w:rPr>
        <w:t>roperties” section to provide more commentary on this concep</w:t>
      </w:r>
      <w:r w:rsidR="00B32102" w:rsidRPr="009A44FC">
        <w:rPr>
          <w:rFonts w:ascii="Times New Roman" w:hAnsi="Times New Roman" w:cs="Times New Roman"/>
          <w:color w:val="000000" w:themeColor="text1"/>
          <w:sz w:val="22"/>
          <w:szCs w:val="22"/>
        </w:rPr>
        <w:t>t</w:t>
      </w:r>
      <w:del w:id="176" w:author="Quang Nguyen" w:date="2022-02-06T22:50:00Z">
        <w:r w:rsidR="003463C6" w:rsidRPr="009A44FC" w:rsidDel="00FD3651">
          <w:rPr>
            <w:rFonts w:ascii="Times New Roman" w:hAnsi="Times New Roman" w:cs="Times New Roman"/>
            <w:color w:val="000000" w:themeColor="text1"/>
            <w:sz w:val="22"/>
            <w:szCs w:val="22"/>
          </w:rPr>
          <w:delText xml:space="preserve"> (lines X-Y)</w:delText>
        </w:r>
      </w:del>
      <w:r w:rsidR="00B32102" w:rsidRPr="009A44FC">
        <w:rPr>
          <w:rFonts w:ascii="Times New Roman" w:hAnsi="Times New Roman" w:cs="Times New Roman"/>
          <w:color w:val="000000" w:themeColor="text1"/>
          <w:sz w:val="22"/>
          <w:szCs w:val="22"/>
        </w:rPr>
        <w:t xml:space="preserve">. </w:t>
      </w:r>
    </w:p>
    <w:p w14:paraId="19CEFDDB" w14:textId="29DC4641" w:rsidR="00E546A5" w:rsidRPr="009A44FC" w:rsidRDefault="00B32102"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Additionally, we agree with the reviewer that there are situations where highly correlated sets are biologically relevant. As such, we have provided more commentary in the same </w:t>
      </w:r>
      <w:del w:id="177" w:author="Quang Nguyen" w:date="2022-02-06T22:50:00Z">
        <w:r w:rsidRPr="009A44FC" w:rsidDel="00FD3651">
          <w:rPr>
            <w:rFonts w:ascii="Times New Roman" w:hAnsi="Times New Roman" w:cs="Times New Roman"/>
            <w:color w:val="000000" w:themeColor="text1"/>
            <w:sz w:val="22"/>
            <w:szCs w:val="22"/>
          </w:rPr>
          <w:delText xml:space="preserve">section (lines X-Y) </w:delText>
        </w:r>
      </w:del>
      <w:r w:rsidRPr="009A44FC">
        <w:rPr>
          <w:rFonts w:ascii="Times New Roman" w:hAnsi="Times New Roman" w:cs="Times New Roman"/>
          <w:color w:val="000000" w:themeColor="text1"/>
          <w:sz w:val="22"/>
          <w:szCs w:val="22"/>
        </w:rPr>
        <w:t xml:space="preserve">with regards to that issue and have left the decision whether to adjust for correlation to the user. This also supports the notion (as also recommended by reviewer 2) that set-based analysis is </w:t>
      </w:r>
      <w:r w:rsidR="00425D18">
        <w:rPr>
          <w:rFonts w:ascii="Times New Roman" w:hAnsi="Times New Roman" w:cs="Times New Roman"/>
          <w:color w:val="000000" w:themeColor="text1"/>
          <w:sz w:val="22"/>
          <w:szCs w:val="22"/>
        </w:rPr>
        <w:t>usually</w:t>
      </w:r>
      <w:r w:rsidRPr="009A44FC">
        <w:rPr>
          <w:rFonts w:ascii="Times New Roman" w:hAnsi="Times New Roman" w:cs="Times New Roman"/>
          <w:color w:val="000000" w:themeColor="text1"/>
          <w:sz w:val="22"/>
          <w:szCs w:val="22"/>
        </w:rPr>
        <w:t xml:space="preserve"> exploratory </w:t>
      </w:r>
      <w:r w:rsidR="00425D18">
        <w:rPr>
          <w:rFonts w:ascii="Times New Roman" w:hAnsi="Times New Roman" w:cs="Times New Roman"/>
          <w:color w:val="000000" w:themeColor="text1"/>
          <w:sz w:val="22"/>
          <w:szCs w:val="22"/>
        </w:rPr>
        <w:t>rather than</w:t>
      </w:r>
      <w:r w:rsidRPr="009A44FC">
        <w:rPr>
          <w:rFonts w:ascii="Times New Roman" w:hAnsi="Times New Roman" w:cs="Times New Roman"/>
          <w:color w:val="000000" w:themeColor="text1"/>
          <w:sz w:val="22"/>
          <w:szCs w:val="22"/>
        </w:rPr>
        <w:t xml:space="preserve"> confirmatory</w:t>
      </w:r>
      <w:r w:rsidR="00425D18">
        <w:rPr>
          <w:rFonts w:ascii="Times New Roman" w:hAnsi="Times New Roman" w:cs="Times New Roman"/>
          <w:color w:val="000000" w:themeColor="text1"/>
          <w:sz w:val="22"/>
          <w:szCs w:val="22"/>
        </w:rPr>
        <w:t xml:space="preserve"> so an </w:t>
      </w:r>
      <w:r w:rsidRPr="009A44FC">
        <w:rPr>
          <w:rFonts w:ascii="Times New Roman" w:hAnsi="Times New Roman" w:cs="Times New Roman"/>
          <w:color w:val="000000" w:themeColor="text1"/>
          <w:sz w:val="22"/>
          <w:szCs w:val="22"/>
        </w:rPr>
        <w:t xml:space="preserve">inflated type I error </w:t>
      </w:r>
      <w:r w:rsidR="004D24B5">
        <w:rPr>
          <w:rFonts w:ascii="Times New Roman" w:hAnsi="Times New Roman" w:cs="Times New Roman"/>
          <w:color w:val="000000" w:themeColor="text1"/>
          <w:sz w:val="22"/>
          <w:szCs w:val="22"/>
        </w:rPr>
        <w:t>may be</w:t>
      </w:r>
      <w:r w:rsidRPr="009A44FC">
        <w:rPr>
          <w:rFonts w:ascii="Times New Roman" w:hAnsi="Times New Roman" w:cs="Times New Roman"/>
          <w:color w:val="000000" w:themeColor="text1"/>
          <w:sz w:val="22"/>
          <w:szCs w:val="22"/>
        </w:rPr>
        <w:t xml:space="preserve"> acceptable </w:t>
      </w:r>
      <w:r w:rsidR="004D24B5">
        <w:rPr>
          <w:rFonts w:ascii="Times New Roman" w:hAnsi="Times New Roman" w:cs="Times New Roman"/>
          <w:color w:val="000000" w:themeColor="text1"/>
          <w:sz w:val="22"/>
          <w:szCs w:val="22"/>
        </w:rPr>
        <w:t>to achieve higher power</w:t>
      </w:r>
      <w:r w:rsidRPr="009A44FC">
        <w:rPr>
          <w:rFonts w:ascii="Times New Roman" w:hAnsi="Times New Roman" w:cs="Times New Roman"/>
          <w:color w:val="000000" w:themeColor="text1"/>
          <w:sz w:val="22"/>
          <w:szCs w:val="22"/>
        </w:rPr>
        <w:t xml:space="preserve">. </w:t>
      </w:r>
    </w:p>
    <w:p w14:paraId="0BF3FF5D" w14:textId="4EBFCB34"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On lines 167-170 the authors state that since the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are not</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orthogonal a correlation can exist between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aggregated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variables. This is misleading there can be correlation </w:t>
      </w:r>
      <w:proofErr w:type="gramStart"/>
      <w:r w:rsidRPr="009A44FC">
        <w:rPr>
          <w:rFonts w:ascii="Times New Roman" w:hAnsi="Times New Roman" w:cs="Times New Roman"/>
          <w:color w:val="FF0000"/>
          <w:sz w:val="22"/>
          <w:szCs w:val="22"/>
        </w:rPr>
        <w:t>whether or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not</w:t>
      </w:r>
      <w:proofErr w:type="gramEnd"/>
      <w:r w:rsidRPr="009A44FC">
        <w:rPr>
          <w:rFonts w:ascii="Times New Roman" w:hAnsi="Times New Roman" w:cs="Times New Roman"/>
          <w:color w:val="FF0000"/>
          <w:sz w:val="22"/>
          <w:szCs w:val="22"/>
        </w:rPr>
        <w:t xml:space="preserve"> the </w:t>
      </w:r>
      <w:proofErr w:type="spellStart"/>
      <w:r w:rsidRPr="009A44FC">
        <w:rPr>
          <w:rFonts w:ascii="Times New Roman" w:hAnsi="Times New Roman" w:cs="Times New Roman"/>
          <w:color w:val="FF0000"/>
          <w:sz w:val="22"/>
          <w:szCs w:val="22"/>
        </w:rPr>
        <w:t>cILR's</w:t>
      </w:r>
      <w:proofErr w:type="spellEnd"/>
      <w:r w:rsidRPr="009A44FC">
        <w:rPr>
          <w:rFonts w:ascii="Times New Roman" w:hAnsi="Times New Roman" w:cs="Times New Roman"/>
          <w:color w:val="FF0000"/>
          <w:sz w:val="22"/>
          <w:szCs w:val="22"/>
        </w:rPr>
        <w:t xml:space="preserve"> are orthogonal or not, orthogonality and a lack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correlation are separate concepts.</w:t>
      </w:r>
    </w:p>
    <w:p w14:paraId="2EE3745D" w14:textId="453811C9" w:rsidR="0072510F" w:rsidRPr="009A44FC" w:rsidRDefault="00131D2F" w:rsidP="0072510F">
      <w:pPr>
        <w:pStyle w:val="ListParagraph"/>
        <w:spacing w:after="120"/>
        <w:contextualSpacing w:val="0"/>
        <w:rPr>
          <w:rFonts w:ascii="Times New Roman" w:hAnsi="Times New Roman" w:cs="Times New Roman"/>
          <w:color w:val="000000" w:themeColor="text1"/>
          <w:sz w:val="22"/>
          <w:szCs w:val="22"/>
        </w:rPr>
      </w:pPr>
      <w:ins w:id="178" w:author="Quang Nguyen" w:date="2022-02-06T22:37:00Z">
        <w:r>
          <w:rPr>
            <w:rFonts w:ascii="Times New Roman" w:hAnsi="Times New Roman" w:cs="Times New Roman"/>
            <w:color w:val="000000" w:themeColor="text1"/>
            <w:sz w:val="22"/>
            <w:szCs w:val="22"/>
          </w:rPr>
          <w:t xml:space="preserve">In the statistical properties section </w:t>
        </w:r>
      </w:ins>
      <w:del w:id="179" w:author="Quang Nguyen" w:date="2022-02-06T22:37:00Z">
        <w:r w:rsidR="00B32102" w:rsidRPr="009A44FC" w:rsidDel="00131D2F">
          <w:rPr>
            <w:rFonts w:ascii="Times New Roman" w:hAnsi="Times New Roman" w:cs="Times New Roman"/>
            <w:color w:val="000000" w:themeColor="text1"/>
            <w:sz w:val="22"/>
            <w:szCs w:val="22"/>
          </w:rPr>
          <w:delText>The relevant section (lines X – Y, “Statistical properties” section)</w:delText>
        </w:r>
      </w:del>
      <w:ins w:id="180" w:author="Quang Nguyen" w:date="2022-02-06T22:37:00Z">
        <w:r>
          <w:rPr>
            <w:rFonts w:ascii="Times New Roman" w:hAnsi="Times New Roman" w:cs="Times New Roman"/>
            <w:color w:val="000000" w:themeColor="text1"/>
            <w:sz w:val="22"/>
            <w:szCs w:val="22"/>
          </w:rPr>
          <w:t xml:space="preserve">, we have removed this distinction due to the fact that </w:t>
        </w:r>
      </w:ins>
      <w:proofErr w:type="spellStart"/>
      <w:ins w:id="181" w:author="Quang Nguyen" w:date="2022-02-06T22:38:00Z">
        <w:r>
          <w:rPr>
            <w:rFonts w:ascii="Times New Roman" w:hAnsi="Times New Roman" w:cs="Times New Roman"/>
            <w:color w:val="000000" w:themeColor="text1"/>
            <w:sz w:val="22"/>
            <w:szCs w:val="22"/>
          </w:rPr>
          <w:t>cILR</w:t>
        </w:r>
        <w:proofErr w:type="spellEnd"/>
        <w:r>
          <w:rPr>
            <w:rFonts w:ascii="Times New Roman" w:hAnsi="Times New Roman" w:cs="Times New Roman"/>
            <w:color w:val="000000" w:themeColor="text1"/>
            <w:sz w:val="22"/>
            <w:szCs w:val="22"/>
          </w:rPr>
          <w:t xml:space="preserve"> is not a complete transformation, which will </w:t>
        </w:r>
      </w:ins>
      <w:del w:id="182" w:author="Quang Nguyen" w:date="2022-02-06T22:37:00Z">
        <w:r w:rsidR="00B32102" w:rsidRPr="009A44FC" w:rsidDel="00131D2F">
          <w:rPr>
            <w:rFonts w:ascii="Times New Roman" w:hAnsi="Times New Roman" w:cs="Times New Roman"/>
            <w:color w:val="000000" w:themeColor="text1"/>
            <w:sz w:val="22"/>
            <w:szCs w:val="22"/>
          </w:rPr>
          <w:delText xml:space="preserve"> </w:delText>
        </w:r>
      </w:del>
      <w:del w:id="183" w:author="Quang Nguyen" w:date="2022-02-06T22:38:00Z">
        <w:r w:rsidR="004D24B5" w:rsidDel="00131D2F">
          <w:rPr>
            <w:rFonts w:ascii="Times New Roman" w:hAnsi="Times New Roman" w:cs="Times New Roman"/>
            <w:color w:val="000000" w:themeColor="text1"/>
            <w:sz w:val="22"/>
            <w:szCs w:val="22"/>
          </w:rPr>
          <w:delText xml:space="preserve">have been revised </w:delText>
        </w:r>
        <w:r w:rsidR="00B32102" w:rsidRPr="009A44FC" w:rsidDel="00131D2F">
          <w:rPr>
            <w:rFonts w:ascii="Times New Roman" w:hAnsi="Times New Roman" w:cs="Times New Roman"/>
            <w:color w:val="000000" w:themeColor="text1"/>
            <w:sz w:val="22"/>
            <w:szCs w:val="22"/>
          </w:rPr>
          <w:delText xml:space="preserve">to </w:delText>
        </w:r>
      </w:del>
      <w:r w:rsidR="00B32102" w:rsidRPr="009A44FC">
        <w:rPr>
          <w:rFonts w:ascii="Times New Roman" w:hAnsi="Times New Roman" w:cs="Times New Roman"/>
          <w:color w:val="000000" w:themeColor="text1"/>
          <w:sz w:val="22"/>
          <w:szCs w:val="22"/>
        </w:rPr>
        <w:t xml:space="preserve">correct for this misconception. </w:t>
      </w:r>
    </w:p>
    <w:p w14:paraId="72E81829" w14:textId="748FB0FA"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Citation on line 187. I don't see how this paper supports this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statement. </w:t>
      </w:r>
      <w:proofErr w:type="spellStart"/>
      <w:r w:rsidRPr="009A44FC">
        <w:rPr>
          <w:rFonts w:ascii="Times New Roman" w:hAnsi="Times New Roman" w:cs="Times New Roman"/>
          <w:color w:val="FF0000"/>
          <w:sz w:val="22"/>
          <w:szCs w:val="22"/>
        </w:rPr>
        <w:t>Egozcue</w:t>
      </w:r>
      <w:proofErr w:type="spellEnd"/>
      <w:r w:rsidRPr="009A44FC">
        <w:rPr>
          <w:rFonts w:ascii="Times New Roman" w:hAnsi="Times New Roman" w:cs="Times New Roman"/>
          <w:color w:val="FF0000"/>
          <w:sz w:val="22"/>
          <w:szCs w:val="22"/>
        </w:rPr>
        <w:t xml:space="preserve"> et al. take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almost purely mathematical approach</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far as I can tell do not discuss central limit theorems or other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things that are implied by the authors statement. If I remember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correctly the relevant citations are authored by Aitchison while I</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cannot remember them exactly.</w:t>
      </w:r>
    </w:p>
    <w:p w14:paraId="478554AA" w14:textId="0F6A1DA5" w:rsidR="003463C6" w:rsidRPr="00C74DFE" w:rsidRDefault="00ED0720" w:rsidP="003463C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agree with</w:t>
      </w:r>
      <w:r w:rsidR="000A5F9D">
        <w:rPr>
          <w:rFonts w:ascii="Times New Roman" w:hAnsi="Times New Roman" w:cs="Times New Roman"/>
          <w:color w:val="000000" w:themeColor="text1"/>
          <w:sz w:val="22"/>
          <w:szCs w:val="22"/>
        </w:rPr>
        <w:t xml:space="preserve"> the reviewer that</w:t>
      </w:r>
      <w:r w:rsidR="004D24B5">
        <w:rPr>
          <w:rFonts w:ascii="Times New Roman" w:hAnsi="Times New Roman" w:cs="Times New Roman"/>
          <w:color w:val="000000" w:themeColor="text1"/>
          <w:sz w:val="22"/>
          <w:szCs w:val="22"/>
        </w:rPr>
        <w:t xml:space="preserve"> the</w:t>
      </w:r>
      <w:r w:rsidR="000A5F9D">
        <w:rPr>
          <w:rFonts w:ascii="Times New Roman" w:hAnsi="Times New Roman" w:cs="Times New Roman"/>
          <w:color w:val="000000" w:themeColor="text1"/>
          <w:sz w:val="22"/>
          <w:szCs w:val="22"/>
        </w:rPr>
        <w:t xml:space="preserve"> source </w:t>
      </w:r>
      <w:r w:rsidR="009A2665">
        <w:rPr>
          <w:rFonts w:ascii="Times New Roman" w:hAnsi="Times New Roman" w:cs="Times New Roman"/>
          <w:color w:val="000000" w:themeColor="text1"/>
          <w:sz w:val="22"/>
          <w:szCs w:val="22"/>
        </w:rPr>
        <w:t>on line 1</w:t>
      </w:r>
      <w:r w:rsidR="00C41506">
        <w:rPr>
          <w:rFonts w:ascii="Times New Roman" w:hAnsi="Times New Roman" w:cs="Times New Roman"/>
          <w:color w:val="000000" w:themeColor="text1"/>
          <w:sz w:val="22"/>
          <w:szCs w:val="22"/>
        </w:rPr>
        <w:t xml:space="preserve">87 did not discuss the distributional properties of </w:t>
      </w:r>
      <w:proofErr w:type="spellStart"/>
      <w:r w:rsidR="00C41506">
        <w:rPr>
          <w:rFonts w:ascii="Times New Roman" w:hAnsi="Times New Roman" w:cs="Times New Roman"/>
          <w:color w:val="000000" w:themeColor="text1"/>
          <w:sz w:val="22"/>
          <w:szCs w:val="22"/>
        </w:rPr>
        <w:t>cILR</w:t>
      </w:r>
      <w:proofErr w:type="spellEnd"/>
      <w:r w:rsidR="00C41506">
        <w:rPr>
          <w:rFonts w:ascii="Times New Roman" w:hAnsi="Times New Roman" w:cs="Times New Roman"/>
          <w:color w:val="000000" w:themeColor="text1"/>
          <w:sz w:val="22"/>
          <w:szCs w:val="22"/>
        </w:rPr>
        <w:t xml:space="preserve">. We have amended the citation with the source from </w:t>
      </w:r>
      <w:r w:rsidR="000B7497">
        <w:rPr>
          <w:rFonts w:ascii="Times New Roman" w:hAnsi="Times New Roman" w:cs="Times New Roman"/>
          <w:color w:val="000000" w:themeColor="text1"/>
          <w:sz w:val="22"/>
          <w:szCs w:val="22"/>
        </w:rPr>
        <w:t>Aitchison</w:t>
      </w:r>
      <w:r w:rsidR="00C41506">
        <w:rPr>
          <w:rFonts w:ascii="Times New Roman" w:hAnsi="Times New Roman" w:cs="Times New Roman"/>
          <w:color w:val="000000" w:themeColor="text1"/>
          <w:sz w:val="22"/>
          <w:szCs w:val="22"/>
        </w:rPr>
        <w:t xml:space="preserve"> and Shen</w:t>
      </w:r>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Cvkz6sNI","properties":{"formattedCitation":"[11]","plainCitation":"[11]","noteIndex":0},"citationItems":[{"id":1957,"uris":["http://zotero.org/users/4849999/items/72ZT3IFA"],"uri":["http://zotero.org/users/4849999/items/72ZT3IFA"],"itemData":{"id":1957,"type":"article-journal","abstract":"The logistic transformation applied to a d -dimensional normal distribution produces a distribution over the d -dimensional simplex which can sensibly be termed a logistic-normal distribution. Such distributions, implicitly used in a number of recent applications, are here given a formal identity and some useful properties are recorded. A main aim is to extend the area of application from the restricted role as a substitute for the Dirichlet conjugate prior class in the analysis of multinomial and contingency table data to the direct statistical description and analysis of compositional and probabilistic data.","container-title":"Biometrika","DOI":"10.1093/biomet/67.2.261","ISSN":"0006-3444","issue":"2","journalAbbreviation":"Biometrika","page":"261-272","source":"Silverchair","title":"Logistic-normal distributions:Some properties and uses","title-short":"Logistic-normal distributions","volume":"67","author":[{"family":"Aitchison","given":"J."},{"family":"Shen","given":"S.M."}],"issued":{"date-parts":[["1980",1,1]]}}}],"schema":"https://github.com/citation-style-language/schema/raw/master/csl-citation.json"}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[11]</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provides details on the logistic normal distribution for compositional data and the original source from </w:t>
      </w:r>
      <w:proofErr w:type="spellStart"/>
      <w:r w:rsidR="000B7497">
        <w:rPr>
          <w:rFonts w:ascii="Times New Roman" w:hAnsi="Times New Roman" w:cs="Times New Roman"/>
          <w:color w:val="000000" w:themeColor="text1"/>
          <w:sz w:val="22"/>
          <w:szCs w:val="22"/>
        </w:rPr>
        <w:t>Egozcue</w:t>
      </w:r>
      <w:proofErr w:type="spellEnd"/>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oepyLX8w","properties":{"formattedCitation":"[12]","plainCitation":"[12]","noteIndex":0},"citationItems":[{"id":1956,"uris":["http://zotero.org/users/4849999/items/G4UTDLD9"],"uri":["http://zotero.org/users/4849999/items/G4UTDLD9"],"itemData":{"id":1956,"type":"article-journal","abstract":"Geometry in the simplex has been developed in the last 15 years mainly based on the contributions due to J. Aitchison. The main goal was to develop analytical tools for the statistical analysis of compositional data. Our present aim is to get a further insight into some aspects of this geometry in order to clarify the way for more complex statistical approaches. This is done by way of orthonormal bases, which allow for a straightforward handling of geometric elements in the simplex. The transformation into real coordinates preserves all metric properties and is thus called isometric logratio transformation (ilr). An important result is the decomposition of the simplex, as a vector space, into orthogonal subspaces associated with nonoverlapping subcompositions. This gives the key to join compositions with different parts into a single composition by using a balancing element. The relationship between ilr transformations and the centered-logratio (clr) and additive-logratio (alr) transformations is also studied. Exponential growth or decay of mass is used to illustrate compositional linear processes, parallelism and orthogonality in the simplex.","container-title":"Mathematical Geology","DOI":"10.1023/A:1023818214614","ISSN":"1573-8868","issue":"3","journalAbbreviation":"Mathematical Geology","language":"en","page":"279-300","source":"Springer Link","title":"Isometric Logratio Transformations for Compositional Data Analysis","volume":"35","author":[{"family":"Egozcue","given":"J. J."},{"family":"Pawlowsky-Glahn","given":"V."},{"family":"Mateu-Figueras","given":"G."},{"family":"Barceló-Vidal","given":"C."}],"issued":{"date-parts":[["2003",4,1]]}}}],"schema":"https://github.com/citation-style-language/schema/raw/master/csl-citation.json"}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[12]</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talks about the relationship between ILR coordinates and the ALR </w:t>
      </w:r>
      <w:proofErr w:type="spellStart"/>
      <w:r w:rsidR="000B7497">
        <w:rPr>
          <w:rFonts w:ascii="Times New Roman" w:hAnsi="Times New Roman" w:cs="Times New Roman"/>
          <w:color w:val="000000" w:themeColor="text1"/>
          <w:sz w:val="22"/>
          <w:szCs w:val="22"/>
        </w:rPr>
        <w:t>coordiates</w:t>
      </w:r>
      <w:proofErr w:type="spellEnd"/>
      <w:r w:rsidR="000B7497">
        <w:rPr>
          <w:rFonts w:ascii="Times New Roman" w:hAnsi="Times New Roman" w:cs="Times New Roman"/>
          <w:color w:val="000000" w:themeColor="text1"/>
          <w:sz w:val="22"/>
          <w:szCs w:val="22"/>
        </w:rPr>
        <w:t xml:space="preserve"> that motivated the logistic normal distribution mentioned above. </w:t>
      </w:r>
      <w:r w:rsidR="00C41506">
        <w:rPr>
          <w:rFonts w:ascii="Times New Roman" w:hAnsi="Times New Roman" w:cs="Times New Roman"/>
          <w:color w:val="000000" w:themeColor="text1"/>
          <w:sz w:val="22"/>
          <w:szCs w:val="22"/>
        </w:rPr>
        <w:t xml:space="preserve"> </w:t>
      </w:r>
    </w:p>
    <w:p w14:paraId="0B109F6E" w14:textId="120254AA"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line 536 the authors mention "inflated counts", I have no idea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what this means.</w:t>
      </w:r>
    </w:p>
    <w:p w14:paraId="7E76A9E3" w14:textId="70C6E675" w:rsidR="00B32102" w:rsidRPr="009A44FC" w:rsidRDefault="00B32102" w:rsidP="00B32102">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have added more clarification beforehand in the “Methods” section to detail the meaning of “inflated counts”. In essence, “inflated counts” refers to when sets (or individual taxon) have fold change increase in absolute counts</w:t>
      </w:r>
      <w:r w:rsidR="009D46DC" w:rsidRPr="009A44FC">
        <w:rPr>
          <w:rFonts w:ascii="Times New Roman" w:hAnsi="Times New Roman" w:cs="Times New Roman"/>
          <w:color w:val="000000" w:themeColor="text1"/>
          <w:sz w:val="22"/>
          <w:szCs w:val="22"/>
        </w:rPr>
        <w:t xml:space="preserve"> in a certain condition (</w:t>
      </w:r>
      <w:proofErr w:type="gramStart"/>
      <w:r w:rsidR="009D46DC" w:rsidRPr="009A44FC">
        <w:rPr>
          <w:rFonts w:ascii="Times New Roman" w:hAnsi="Times New Roman" w:cs="Times New Roman"/>
          <w:color w:val="000000" w:themeColor="text1"/>
          <w:sz w:val="22"/>
          <w:szCs w:val="22"/>
        </w:rPr>
        <w:t>e.g.</w:t>
      </w:r>
      <w:proofErr w:type="gramEnd"/>
      <w:r w:rsidR="009D46DC" w:rsidRPr="009A44FC">
        <w:rPr>
          <w:rFonts w:ascii="Times New Roman" w:hAnsi="Times New Roman" w:cs="Times New Roman"/>
          <w:color w:val="000000" w:themeColor="text1"/>
          <w:sz w:val="22"/>
          <w:szCs w:val="22"/>
        </w:rPr>
        <w:t xml:space="preserve"> IBD) compared to control. This is equivalent terminology to refer to taxa that are differentially abundant across conditions, but also refers specifically to the mechanism of abundance difference (fold change). </w:t>
      </w:r>
      <w:r w:rsidRPr="009A44FC">
        <w:rPr>
          <w:rFonts w:ascii="Times New Roman" w:hAnsi="Times New Roman" w:cs="Times New Roman"/>
          <w:color w:val="000000" w:themeColor="text1"/>
          <w:sz w:val="22"/>
          <w:szCs w:val="22"/>
        </w:rPr>
        <w:t xml:space="preserve"> </w:t>
      </w:r>
    </w:p>
    <w:p w14:paraId="33904FC6" w14:textId="1849AA94" w:rsidR="007311CD"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Lines 572 to 582. I don't understand how this hypothesis makes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sense. How does taxa-specific bias relate to the performance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DESeq2 or corncob? The writing here is poor. Also, I am not sure how</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this could be, are you not basing the gold-standard truth </w:t>
      </w:r>
      <w:proofErr w:type="gramStart"/>
      <w:r w:rsidRPr="009A44FC">
        <w:rPr>
          <w:rFonts w:ascii="Times New Roman" w:hAnsi="Times New Roman" w:cs="Times New Roman"/>
          <w:color w:val="FF0000"/>
          <w:sz w:val="22"/>
          <w:szCs w:val="22"/>
        </w:rPr>
        <w:t>off of</w:t>
      </w:r>
      <w:proofErr w:type="gramEnd"/>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permuted data which you know has no signal? This permutation would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maintain the measurement bias</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a result it would seem the data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does not support this hypothesis. I expect I am missing something.</w:t>
      </w:r>
    </w:p>
    <w:p w14:paraId="7F73EEEF" w14:textId="3C098AC4" w:rsidR="0080238E" w:rsidRPr="009A44FC" w:rsidRDefault="000B7497" w:rsidP="0080238E">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We </w:t>
      </w:r>
      <w:r w:rsidR="007D777C">
        <w:rPr>
          <w:rFonts w:ascii="Times New Roman" w:hAnsi="Times New Roman" w:cs="Times New Roman"/>
          <w:color w:val="000000" w:themeColor="text1"/>
          <w:sz w:val="22"/>
          <w:szCs w:val="22"/>
        </w:rPr>
        <w:t>would like to thank the reviewer for bringing this to our attention.</w:t>
      </w:r>
      <w:r w:rsidR="001A7D21" w:rsidRPr="009A44FC">
        <w:rPr>
          <w:rFonts w:ascii="Times New Roman" w:hAnsi="Times New Roman" w:cs="Times New Roman"/>
          <w:color w:val="000000" w:themeColor="text1"/>
          <w:sz w:val="22"/>
          <w:szCs w:val="22"/>
        </w:rPr>
        <w:t xml:space="preserve"> </w:t>
      </w:r>
      <w:ins w:id="184" w:author="Quang Nguyen" w:date="2022-02-06T22:51:00Z">
        <w:r w:rsidR="00FD3651">
          <w:rPr>
            <w:rFonts w:ascii="Times New Roman" w:hAnsi="Times New Roman" w:cs="Times New Roman"/>
            <w:color w:val="000000" w:themeColor="text1"/>
            <w:sz w:val="22"/>
            <w:szCs w:val="22"/>
          </w:rPr>
          <w:t>The comments referenced by the reviewer was referring to our observation where i</w:t>
        </w:r>
      </w:ins>
      <w:del w:id="185" w:author="Quang Nguyen" w:date="2022-02-06T22:51:00Z">
        <w:r w:rsidR="0080238E" w:rsidDel="00FD3651">
          <w:rPr>
            <w:rFonts w:ascii="Times New Roman" w:hAnsi="Times New Roman" w:cs="Times New Roman"/>
            <w:color w:val="000000" w:themeColor="text1"/>
            <w:sz w:val="22"/>
            <w:szCs w:val="22"/>
          </w:rPr>
          <w:delText>I</w:delText>
        </w:r>
      </w:del>
      <w:r w:rsidR="0080238E">
        <w:rPr>
          <w:rFonts w:ascii="Times New Roman" w:hAnsi="Times New Roman" w:cs="Times New Roman"/>
          <w:color w:val="000000" w:themeColor="text1"/>
          <w:sz w:val="22"/>
          <w:szCs w:val="22"/>
        </w:rPr>
        <w:t xml:space="preserve">n our results, </w:t>
      </w:r>
      <w:ins w:id="186" w:author="Quang Nguyen" w:date="2022-02-06T22:51:00Z">
        <w:r w:rsidR="00FD3651">
          <w:rPr>
            <w:rFonts w:ascii="Times New Roman" w:hAnsi="Times New Roman" w:cs="Times New Roman"/>
            <w:color w:val="000000" w:themeColor="text1"/>
            <w:sz w:val="22"/>
            <w:szCs w:val="22"/>
          </w:rPr>
          <w:t xml:space="preserve">there were </w:t>
        </w:r>
      </w:ins>
      <w:del w:id="187" w:author="Quang Nguyen" w:date="2022-02-06T22:51:00Z">
        <w:r w:rsidR="0080238E" w:rsidDel="00FD3651">
          <w:rPr>
            <w:rFonts w:ascii="Times New Roman" w:hAnsi="Times New Roman" w:cs="Times New Roman"/>
            <w:color w:val="000000" w:themeColor="text1"/>
            <w:sz w:val="22"/>
            <w:szCs w:val="22"/>
          </w:rPr>
          <w:delText>w</w:delText>
        </w:r>
        <w:r w:rsidR="007D777C" w:rsidDel="00FD3651">
          <w:rPr>
            <w:rFonts w:ascii="Times New Roman" w:hAnsi="Times New Roman" w:cs="Times New Roman"/>
            <w:color w:val="000000" w:themeColor="text1"/>
            <w:sz w:val="22"/>
            <w:szCs w:val="22"/>
          </w:rPr>
          <w:delText xml:space="preserve">e observed </w:delText>
        </w:r>
      </w:del>
      <w:r w:rsidR="007D777C">
        <w:rPr>
          <w:rFonts w:ascii="Times New Roman" w:hAnsi="Times New Roman" w:cs="Times New Roman"/>
          <w:color w:val="000000" w:themeColor="text1"/>
          <w:sz w:val="22"/>
          <w:szCs w:val="22"/>
        </w:rPr>
        <w:t xml:space="preserve">some </w:t>
      </w:r>
      <w:ins w:id="188" w:author="Quang Nguyen" w:date="2022-02-06T22:51:00Z">
        <w:r w:rsidR="00FD3651">
          <w:rPr>
            <w:rFonts w:ascii="Times New Roman" w:hAnsi="Times New Roman" w:cs="Times New Roman"/>
            <w:color w:val="000000" w:themeColor="text1"/>
            <w:sz w:val="22"/>
            <w:szCs w:val="22"/>
          </w:rPr>
          <w:t>unexpected</w:t>
        </w:r>
      </w:ins>
      <w:ins w:id="189" w:author="Quang Nguyen" w:date="2022-02-06T23:07:00Z">
        <w:r w:rsidR="009740AC">
          <w:rPr>
            <w:rFonts w:ascii="Times New Roman" w:hAnsi="Times New Roman" w:cs="Times New Roman"/>
            <w:color w:val="000000" w:themeColor="text1"/>
            <w:sz w:val="22"/>
            <w:szCs w:val="22"/>
          </w:rPr>
          <w:t xml:space="preserve"> </w:t>
        </w:r>
      </w:ins>
      <w:del w:id="190" w:author="Quang Nguyen" w:date="2022-02-06T22:51:00Z">
        <w:r w:rsidR="007D777C" w:rsidDel="00FD3651">
          <w:rPr>
            <w:rFonts w:ascii="Times New Roman" w:hAnsi="Times New Roman" w:cs="Times New Roman"/>
            <w:color w:val="000000" w:themeColor="text1"/>
            <w:sz w:val="22"/>
            <w:szCs w:val="22"/>
          </w:rPr>
          <w:delText xml:space="preserve">surprising </w:delText>
        </w:r>
      </w:del>
      <w:r w:rsidR="007D777C">
        <w:rPr>
          <w:rFonts w:ascii="Times New Roman" w:hAnsi="Times New Roman" w:cs="Times New Roman"/>
          <w:color w:val="000000" w:themeColor="text1"/>
          <w:sz w:val="22"/>
          <w:szCs w:val="22"/>
        </w:rPr>
        <w:t>differences in the performance of DESeq2 and corncob between simulations and</w:t>
      </w:r>
      <w:r w:rsidR="004D24B5">
        <w:rPr>
          <w:rFonts w:ascii="Times New Roman" w:hAnsi="Times New Roman" w:cs="Times New Roman"/>
          <w:color w:val="000000" w:themeColor="text1"/>
          <w:sz w:val="22"/>
          <w:szCs w:val="22"/>
        </w:rPr>
        <w:t xml:space="preserve"> the</w:t>
      </w:r>
      <w:r w:rsidR="007D777C">
        <w:rPr>
          <w:rFonts w:ascii="Times New Roman" w:hAnsi="Times New Roman" w:cs="Times New Roman"/>
          <w:color w:val="000000" w:themeColor="text1"/>
          <w:sz w:val="22"/>
          <w:szCs w:val="22"/>
        </w:rPr>
        <w:t xml:space="preserve"> real data analys</w:t>
      </w:r>
      <w:r w:rsidR="004D24B5">
        <w:rPr>
          <w:rFonts w:ascii="Times New Roman" w:hAnsi="Times New Roman" w:cs="Times New Roman"/>
          <w:color w:val="000000" w:themeColor="text1"/>
          <w:sz w:val="22"/>
          <w:szCs w:val="22"/>
        </w:rPr>
        <w:t>i</w:t>
      </w:r>
      <w:r w:rsidR="007D777C">
        <w:rPr>
          <w:rFonts w:ascii="Times New Roman" w:hAnsi="Times New Roman" w:cs="Times New Roman"/>
          <w:color w:val="000000" w:themeColor="text1"/>
          <w:sz w:val="22"/>
          <w:szCs w:val="22"/>
        </w:rPr>
        <w:t xml:space="preserve">s. </w:t>
      </w:r>
      <w:r w:rsidR="00F72979">
        <w:rPr>
          <w:rFonts w:ascii="Times New Roman" w:hAnsi="Times New Roman" w:cs="Times New Roman"/>
          <w:color w:val="000000" w:themeColor="text1"/>
          <w:sz w:val="22"/>
          <w:szCs w:val="22"/>
        </w:rPr>
        <w:t xml:space="preserve">In </w:t>
      </w:r>
      <w:r w:rsidR="004D24B5">
        <w:rPr>
          <w:rFonts w:ascii="Times New Roman" w:hAnsi="Times New Roman" w:cs="Times New Roman"/>
          <w:color w:val="000000" w:themeColor="text1"/>
          <w:sz w:val="22"/>
          <w:szCs w:val="22"/>
        </w:rPr>
        <w:t xml:space="preserve">the </w:t>
      </w:r>
      <w:r w:rsidR="00F72979">
        <w:rPr>
          <w:rFonts w:ascii="Times New Roman" w:hAnsi="Times New Roman" w:cs="Times New Roman"/>
          <w:color w:val="000000" w:themeColor="text1"/>
          <w:sz w:val="22"/>
          <w:szCs w:val="22"/>
        </w:rPr>
        <w:t xml:space="preserve">simulation analysis, </w:t>
      </w:r>
      <w:r w:rsidR="0080238E">
        <w:rPr>
          <w:rFonts w:ascii="Times New Roman" w:hAnsi="Times New Roman" w:cs="Times New Roman"/>
          <w:color w:val="000000" w:themeColor="text1"/>
          <w:sz w:val="22"/>
          <w:szCs w:val="22"/>
        </w:rPr>
        <w:t xml:space="preserve">these methods show low type I error and low power, while conversely in real data analyses (i.e., the permutation analyses) these methods show high type I error and high power (when compared against </w:t>
      </w:r>
      <w:proofErr w:type="spellStart"/>
      <w:r w:rsidR="0080238E">
        <w:rPr>
          <w:rFonts w:ascii="Times New Roman" w:hAnsi="Times New Roman" w:cs="Times New Roman"/>
          <w:color w:val="000000" w:themeColor="text1"/>
          <w:sz w:val="22"/>
          <w:szCs w:val="22"/>
        </w:rPr>
        <w:t>cILR</w:t>
      </w:r>
      <w:proofErr w:type="spellEnd"/>
      <w:r w:rsidR="0080238E">
        <w:rPr>
          <w:rFonts w:ascii="Times New Roman" w:hAnsi="Times New Roman" w:cs="Times New Roman"/>
          <w:color w:val="000000" w:themeColor="text1"/>
          <w:sz w:val="22"/>
          <w:szCs w:val="22"/>
        </w:rPr>
        <w:t xml:space="preserve">). In the section from lines 572-582, we explained this phenomenon by hypothesizing that this discrepancy might be due to taxa-specific biases. According to McLaren et al. </w:t>
      </w:r>
      <w:r w:rsidR="0080238E">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UfgNlsHf","properties":{"formattedCitation":"[13]","plainCitation":"[13]","noteIndex":0},"citationItems":[{"id":1897,"uris":["http://zotero.org/users/4849999/items/ANESCJQ7"],"uri":["http://zotero.org/users/4849999/items/ANESCJQ7"],"itemData":{"id":1897,"type":"article-journal","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measurements.","container-title":"eLife","DOI":"10.7554/eLife.46923","ISSN":"2050-084X","note":"publisher: eLife Sciences Publications, Ltd","page":"e46923","source":"eLife","title":"Consistent and correctable bias in metagenomic sequencing experiments","volume":"8","author":[{"family":"McLaren","given":"Michael R"},{"family":"Willis","given":"Amy D"},{"family":"Callahan","given":"Benjamin J"}],"editor":[{"family":"Turnbaugh","given":"Peter"},{"family":"Garrett","given":"Wendy S"},{"family":"Turnbaugh","given":"Peter"},{"family":"Quince","given":"Christopher"},{"family":"Gibbons","given":"Sean"}],"issued":{"date-parts":[["2019",9,10]]}}}],"schema":"https://github.com/citation-style-language/schema/raw/master/csl-citation.json"} </w:instrText>
      </w:r>
      <w:r w:rsidR="0080238E">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[13]</w:t>
      </w:r>
      <w:r w:rsidR="0080238E">
        <w:rPr>
          <w:rFonts w:ascii="Times New Roman" w:hAnsi="Times New Roman" w:cs="Times New Roman"/>
          <w:color w:val="000000" w:themeColor="text1"/>
          <w:sz w:val="22"/>
          <w:szCs w:val="22"/>
        </w:rPr>
        <w:fldChar w:fldCharType="end"/>
      </w:r>
      <w:r w:rsidR="0080238E">
        <w:rPr>
          <w:rFonts w:ascii="Times New Roman" w:hAnsi="Times New Roman" w:cs="Times New Roman"/>
          <w:color w:val="000000" w:themeColor="text1"/>
          <w:sz w:val="22"/>
          <w:szCs w:val="22"/>
        </w:rPr>
        <w:t xml:space="preserve">, sum-based aggregations are particularly sensitive to this type of bias. </w:t>
      </w:r>
      <w:ins w:id="191" w:author="Quang Nguyen" w:date="2022-02-06T22:52:00Z">
        <w:r w:rsidR="00FD3651">
          <w:rPr>
            <w:rFonts w:ascii="Times New Roman" w:hAnsi="Times New Roman" w:cs="Times New Roman"/>
            <w:color w:val="000000" w:themeColor="text1"/>
            <w:sz w:val="22"/>
            <w:szCs w:val="22"/>
          </w:rPr>
          <w:t xml:space="preserve">We stated that in </w:t>
        </w:r>
      </w:ins>
      <w:del w:id="192" w:author="Quang Nguyen" w:date="2022-02-06T22:52:00Z">
        <w:r w:rsidR="00EF09A1" w:rsidDel="00FD3651">
          <w:rPr>
            <w:rFonts w:ascii="Times New Roman" w:hAnsi="Times New Roman" w:cs="Times New Roman"/>
            <w:color w:val="000000" w:themeColor="text1"/>
            <w:sz w:val="22"/>
            <w:szCs w:val="22"/>
          </w:rPr>
          <w:delText xml:space="preserve">In the </w:delText>
        </w:r>
      </w:del>
      <w:r w:rsidR="00EF09A1">
        <w:rPr>
          <w:rFonts w:ascii="Times New Roman" w:hAnsi="Times New Roman" w:cs="Times New Roman"/>
          <w:color w:val="000000" w:themeColor="text1"/>
          <w:sz w:val="22"/>
          <w:szCs w:val="22"/>
        </w:rPr>
        <w:t xml:space="preserve">permutation analyses using real data this bias would be preserved </w:t>
      </w:r>
      <w:ins w:id="193" w:author="Quang Nguyen" w:date="2022-02-06T22:52:00Z">
        <w:r w:rsidR="00FD3651">
          <w:rPr>
            <w:rFonts w:ascii="Times New Roman" w:hAnsi="Times New Roman" w:cs="Times New Roman"/>
            <w:color w:val="000000" w:themeColor="text1"/>
            <w:sz w:val="22"/>
            <w:szCs w:val="22"/>
          </w:rPr>
          <w:t>(</w:t>
        </w:r>
      </w:ins>
      <w:r w:rsidR="00EF09A1">
        <w:rPr>
          <w:rFonts w:ascii="Times New Roman" w:hAnsi="Times New Roman" w:cs="Times New Roman"/>
          <w:color w:val="000000" w:themeColor="text1"/>
          <w:sz w:val="22"/>
          <w:szCs w:val="22"/>
        </w:rPr>
        <w:t xml:space="preserve">as </w:t>
      </w:r>
      <w:r w:rsidR="0080238E">
        <w:rPr>
          <w:rFonts w:ascii="Times New Roman" w:hAnsi="Times New Roman" w:cs="Times New Roman"/>
          <w:color w:val="000000" w:themeColor="text1"/>
          <w:sz w:val="22"/>
          <w:szCs w:val="22"/>
        </w:rPr>
        <w:t xml:space="preserve">the reviewer has </w:t>
      </w:r>
      <w:ins w:id="194" w:author="Quang Nguyen" w:date="2022-02-06T22:52:00Z">
        <w:r w:rsidR="00FD3651">
          <w:rPr>
            <w:rFonts w:ascii="Times New Roman" w:hAnsi="Times New Roman" w:cs="Times New Roman"/>
            <w:color w:val="000000" w:themeColor="text1"/>
            <w:sz w:val="22"/>
            <w:szCs w:val="22"/>
          </w:rPr>
          <w:t>noted)</w:t>
        </w:r>
      </w:ins>
      <w:del w:id="195" w:author="Quang Nguyen" w:date="2022-02-06T22:52:00Z">
        <w:r w:rsidR="0080238E" w:rsidDel="00FD3651">
          <w:rPr>
            <w:rFonts w:ascii="Times New Roman" w:hAnsi="Times New Roman" w:cs="Times New Roman"/>
            <w:color w:val="000000" w:themeColor="text1"/>
            <w:sz w:val="22"/>
            <w:szCs w:val="22"/>
          </w:rPr>
          <w:delText>stated</w:delText>
        </w:r>
      </w:del>
      <w:r w:rsidR="0080238E">
        <w:rPr>
          <w:rFonts w:ascii="Times New Roman" w:hAnsi="Times New Roman" w:cs="Times New Roman"/>
          <w:color w:val="000000" w:themeColor="text1"/>
          <w:sz w:val="22"/>
          <w:szCs w:val="22"/>
        </w:rPr>
        <w:t xml:space="preserve">, </w:t>
      </w:r>
      <w:r w:rsidR="00EF09A1">
        <w:rPr>
          <w:rFonts w:ascii="Times New Roman" w:hAnsi="Times New Roman" w:cs="Times New Roman"/>
          <w:color w:val="000000" w:themeColor="text1"/>
          <w:sz w:val="22"/>
          <w:szCs w:val="22"/>
        </w:rPr>
        <w:t xml:space="preserve">which explains that high type I error observed when </w:t>
      </w:r>
      <w:r w:rsidR="0080238E">
        <w:rPr>
          <w:rFonts w:ascii="Times New Roman" w:hAnsi="Times New Roman" w:cs="Times New Roman"/>
          <w:color w:val="000000" w:themeColor="text1"/>
          <w:sz w:val="22"/>
          <w:szCs w:val="22"/>
        </w:rPr>
        <w:t>applying DESeq2 and corncob</w:t>
      </w:r>
      <w:ins w:id="196" w:author="Quang Nguyen" w:date="2022-02-06T22:53:00Z">
        <w:r w:rsidR="00AA27E4">
          <w:rPr>
            <w:rFonts w:ascii="Times New Roman" w:hAnsi="Times New Roman" w:cs="Times New Roman"/>
            <w:color w:val="000000" w:themeColor="text1"/>
            <w:sz w:val="22"/>
            <w:szCs w:val="22"/>
          </w:rPr>
          <w:t xml:space="preserve">. </w:t>
        </w:r>
      </w:ins>
      <w:ins w:id="197" w:author="Quang Nguyen" w:date="2022-02-06T22:54:00Z">
        <w:r w:rsidR="00AA27E4">
          <w:rPr>
            <w:rFonts w:ascii="Times New Roman" w:hAnsi="Times New Roman" w:cs="Times New Roman"/>
            <w:color w:val="000000" w:themeColor="text1"/>
            <w:sz w:val="22"/>
            <w:szCs w:val="22"/>
          </w:rPr>
          <w:t>However,</w:t>
        </w:r>
      </w:ins>
      <w:ins w:id="198" w:author="Quang Nguyen" w:date="2022-02-06T22:53:00Z">
        <w:r w:rsidR="00AA27E4">
          <w:rPr>
            <w:rFonts w:ascii="Times New Roman" w:hAnsi="Times New Roman" w:cs="Times New Roman"/>
            <w:color w:val="000000" w:themeColor="text1"/>
            <w:sz w:val="22"/>
            <w:szCs w:val="22"/>
          </w:rPr>
          <w:t xml:space="preserve"> this </w:t>
        </w:r>
      </w:ins>
      <w:ins w:id="199" w:author="Quang Nguyen" w:date="2022-02-06T22:54:00Z">
        <w:r w:rsidR="00AA27E4">
          <w:rPr>
            <w:rFonts w:ascii="Times New Roman" w:hAnsi="Times New Roman" w:cs="Times New Roman"/>
            <w:color w:val="000000" w:themeColor="text1"/>
            <w:sz w:val="22"/>
            <w:szCs w:val="22"/>
          </w:rPr>
          <w:t xml:space="preserve">is something we did not consider </w:t>
        </w:r>
      </w:ins>
      <w:ins w:id="200" w:author="Quang Nguyen" w:date="2022-02-06T22:53:00Z">
        <w:r w:rsidR="00AA27E4">
          <w:rPr>
            <w:rFonts w:ascii="Times New Roman" w:hAnsi="Times New Roman" w:cs="Times New Roman"/>
            <w:color w:val="000000" w:themeColor="text1"/>
            <w:sz w:val="22"/>
            <w:szCs w:val="22"/>
          </w:rPr>
          <w:t xml:space="preserve">in </w:t>
        </w:r>
      </w:ins>
      <w:ins w:id="201" w:author="Quang Nguyen" w:date="2022-02-06T22:54:00Z">
        <w:r w:rsidR="00AA27E4">
          <w:rPr>
            <w:rFonts w:ascii="Times New Roman" w:hAnsi="Times New Roman" w:cs="Times New Roman"/>
            <w:color w:val="000000" w:themeColor="text1"/>
            <w:sz w:val="22"/>
            <w:szCs w:val="22"/>
          </w:rPr>
          <w:t>o</w:t>
        </w:r>
      </w:ins>
      <w:ins w:id="202" w:author="Quang Nguyen" w:date="2022-02-06T22:53:00Z">
        <w:r w:rsidR="00AA27E4">
          <w:rPr>
            <w:rFonts w:ascii="Times New Roman" w:hAnsi="Times New Roman" w:cs="Times New Roman"/>
            <w:color w:val="000000" w:themeColor="text1"/>
            <w:sz w:val="22"/>
            <w:szCs w:val="22"/>
          </w:rPr>
          <w:t>ur assumptions of the data generating process</w:t>
        </w:r>
      </w:ins>
      <w:ins w:id="203" w:author="Quang Nguyen" w:date="2022-02-06T22:54:00Z">
        <w:r w:rsidR="00AA27E4">
          <w:rPr>
            <w:rFonts w:ascii="Times New Roman" w:hAnsi="Times New Roman" w:cs="Times New Roman"/>
            <w:color w:val="000000" w:themeColor="text1"/>
            <w:sz w:val="22"/>
            <w:szCs w:val="22"/>
          </w:rPr>
          <w:t xml:space="preserve"> when generating data</w:t>
        </w:r>
      </w:ins>
      <w:ins w:id="204" w:author="Quang Nguyen" w:date="2022-02-06T22:53:00Z">
        <w:r w:rsidR="00AA27E4">
          <w:rPr>
            <w:rFonts w:ascii="Times New Roman" w:hAnsi="Times New Roman" w:cs="Times New Roman"/>
            <w:color w:val="000000" w:themeColor="text1"/>
            <w:sz w:val="22"/>
            <w:szCs w:val="22"/>
          </w:rPr>
          <w:t xml:space="preserve">, </w:t>
        </w:r>
      </w:ins>
      <w:ins w:id="205" w:author="Quang Nguyen" w:date="2022-02-06T22:54:00Z">
        <w:r w:rsidR="00AA27E4">
          <w:rPr>
            <w:rFonts w:ascii="Times New Roman" w:hAnsi="Times New Roman" w:cs="Times New Roman"/>
            <w:color w:val="000000" w:themeColor="text1"/>
            <w:sz w:val="22"/>
            <w:szCs w:val="22"/>
          </w:rPr>
          <w:t>hence the differences in performance</w:t>
        </w:r>
      </w:ins>
      <w:del w:id="206" w:author="Quang Nguyen" w:date="2022-02-06T22:53:00Z">
        <w:r w:rsidR="0080238E" w:rsidDel="00AA27E4">
          <w:rPr>
            <w:rFonts w:ascii="Times New Roman" w:hAnsi="Times New Roman" w:cs="Times New Roman"/>
            <w:color w:val="000000" w:themeColor="text1"/>
            <w:sz w:val="22"/>
            <w:szCs w:val="22"/>
          </w:rPr>
          <w:delText xml:space="preserve"> </w:delText>
        </w:r>
        <w:r w:rsidR="004D24B5" w:rsidDel="00AA27E4">
          <w:rPr>
            <w:rFonts w:ascii="Times New Roman" w:hAnsi="Times New Roman" w:cs="Times New Roman"/>
            <w:color w:val="000000" w:themeColor="text1"/>
            <w:sz w:val="22"/>
            <w:szCs w:val="22"/>
          </w:rPr>
          <w:delText xml:space="preserve">to </w:delText>
        </w:r>
        <w:r w:rsidR="0080238E" w:rsidDel="00AA27E4">
          <w:rPr>
            <w:rFonts w:ascii="Times New Roman" w:hAnsi="Times New Roman" w:cs="Times New Roman"/>
            <w:color w:val="000000" w:themeColor="text1"/>
            <w:sz w:val="22"/>
            <w:szCs w:val="22"/>
          </w:rPr>
          <w:delText>simulation</w:delText>
        </w:r>
        <w:r w:rsidR="00EF09A1" w:rsidDel="00AA27E4">
          <w:rPr>
            <w:rFonts w:ascii="Times New Roman" w:hAnsi="Times New Roman" w:cs="Times New Roman"/>
            <w:color w:val="000000" w:themeColor="text1"/>
            <w:sz w:val="22"/>
            <w:szCs w:val="22"/>
          </w:rPr>
          <w:delText xml:space="preserve">s where </w:delText>
        </w:r>
        <w:r w:rsidR="0080238E" w:rsidDel="00AA27E4">
          <w:rPr>
            <w:rFonts w:ascii="Times New Roman" w:hAnsi="Times New Roman" w:cs="Times New Roman"/>
            <w:color w:val="000000" w:themeColor="text1"/>
            <w:sz w:val="22"/>
            <w:szCs w:val="22"/>
          </w:rPr>
          <w:delText xml:space="preserve">this aspect of the data </w:delText>
        </w:r>
        <w:r w:rsidR="00EF09A1" w:rsidDel="00AA27E4">
          <w:rPr>
            <w:rFonts w:ascii="Times New Roman" w:hAnsi="Times New Roman" w:cs="Times New Roman"/>
            <w:color w:val="000000" w:themeColor="text1"/>
            <w:sz w:val="22"/>
            <w:szCs w:val="22"/>
          </w:rPr>
          <w:delText xml:space="preserve">was not </w:delText>
        </w:r>
        <w:r w:rsidR="001E7EFB" w:rsidDel="00AA27E4">
          <w:rPr>
            <w:rFonts w:ascii="Times New Roman" w:hAnsi="Times New Roman" w:cs="Times New Roman"/>
            <w:color w:val="000000" w:themeColor="text1"/>
            <w:sz w:val="22"/>
            <w:szCs w:val="22"/>
          </w:rPr>
          <w:delText>considered</w:delText>
        </w:r>
        <w:r w:rsidR="0080238E" w:rsidDel="00AA27E4">
          <w:rPr>
            <w:rFonts w:ascii="Times New Roman" w:hAnsi="Times New Roman" w:cs="Times New Roman"/>
            <w:color w:val="000000" w:themeColor="text1"/>
            <w:sz w:val="22"/>
            <w:szCs w:val="22"/>
          </w:rPr>
          <w:delText xml:space="preserve">. </w:delText>
        </w:r>
      </w:del>
    </w:p>
    <w:p w14:paraId="5D21B1B3" w14:textId="68D65AC8" w:rsidR="001A7D21" w:rsidRPr="009A44FC" w:rsidRDefault="001A7D21" w:rsidP="001A7D21">
      <w:pPr>
        <w:pStyle w:val="ListParagraph"/>
        <w:spacing w:after="120"/>
        <w:contextualSpacing w:val="0"/>
        <w:rPr>
          <w:rFonts w:ascii="Times New Roman" w:hAnsi="Times New Roman" w:cs="Times New Roman"/>
          <w:color w:val="000000" w:themeColor="text1"/>
          <w:sz w:val="22"/>
          <w:szCs w:val="22"/>
        </w:rPr>
      </w:pPr>
    </w:p>
    <w:p w14:paraId="22098484" w14:textId="1710DA8F" w:rsidR="00034C0C"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Modeling Choices</w:t>
      </w:r>
    </w:p>
    <w:p w14:paraId="65703A11" w14:textId="02F573FA" w:rsidR="00BB7799" w:rsidRPr="00617D77" w:rsidRDefault="00BB7799" w:rsidP="00617D77">
      <w:pPr>
        <w:pStyle w:val="ListParagraph"/>
        <w:numPr>
          <w:ilvl w:val="0"/>
          <w:numId w:val="15"/>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As far as I can tell the authors do not state how they are handling</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zeros. This is a non-trivial methodologic detail especially if they</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are simply taking log-ratio transforms of count data. To what exten</w:t>
      </w:r>
      <w:r w:rsidR="007311CD" w:rsidRPr="00617D77">
        <w:rPr>
          <w:rFonts w:ascii="Times New Roman" w:hAnsi="Times New Roman" w:cs="Times New Roman"/>
          <w:color w:val="FF0000"/>
          <w:sz w:val="22"/>
          <w:szCs w:val="22"/>
        </w:rPr>
        <w:t xml:space="preserve">t </w:t>
      </w:r>
      <w:r w:rsidRPr="00617D77">
        <w:rPr>
          <w:rFonts w:ascii="Times New Roman" w:hAnsi="Times New Roman" w:cs="Times New Roman"/>
          <w:color w:val="FF0000"/>
          <w:sz w:val="22"/>
          <w:szCs w:val="22"/>
        </w:rPr>
        <w:t>is the non-normality of the authors results simply a product of</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directly transforming count data without accounting for the variance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of the counts. For example, count data typically have a mean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variance relationship that seems largely ignored by the </w:t>
      </w:r>
      <w:proofErr w:type="gramStart"/>
      <w:r w:rsidRPr="00617D77">
        <w:rPr>
          <w:rFonts w:ascii="Times New Roman" w:hAnsi="Times New Roman" w:cs="Times New Roman"/>
          <w:color w:val="FF0000"/>
          <w:sz w:val="22"/>
          <w:szCs w:val="22"/>
        </w:rPr>
        <w:t>authors</w:t>
      </w:r>
      <w:proofErr w:type="gramEnd"/>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approach. Moreover, there has been </w:t>
      </w:r>
      <w:proofErr w:type="gramStart"/>
      <w:r w:rsidRPr="00617D77">
        <w:rPr>
          <w:rFonts w:ascii="Times New Roman" w:hAnsi="Times New Roman" w:cs="Times New Roman"/>
          <w:color w:val="FF0000"/>
          <w:sz w:val="22"/>
          <w:szCs w:val="22"/>
        </w:rPr>
        <w:t>a number of</w:t>
      </w:r>
      <w:proofErr w:type="gramEnd"/>
      <w:r w:rsidRPr="00617D77">
        <w:rPr>
          <w:rFonts w:ascii="Times New Roman" w:hAnsi="Times New Roman" w:cs="Times New Roman"/>
          <w:color w:val="FF0000"/>
          <w:sz w:val="22"/>
          <w:szCs w:val="22"/>
        </w:rPr>
        <w:t xml:space="preserve"> advances in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compositional modeling of microbiome focusing on Multinomial</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logistic normal models that are not addressed by the authors. In</w:t>
      </w:r>
      <w:r w:rsidR="007311CD" w:rsidRPr="00617D77">
        <w:rPr>
          <w:rFonts w:ascii="Times New Roman" w:hAnsi="Times New Roman" w:cs="Times New Roman"/>
          <w:color w:val="FF0000"/>
          <w:sz w:val="22"/>
          <w:szCs w:val="22"/>
        </w:rPr>
        <w:t xml:space="preserve"> </w:t>
      </w:r>
      <w:proofErr w:type="gramStart"/>
      <w:r w:rsidRPr="00617D77">
        <w:rPr>
          <w:rFonts w:ascii="Times New Roman" w:hAnsi="Times New Roman" w:cs="Times New Roman"/>
          <w:color w:val="FF0000"/>
          <w:sz w:val="22"/>
          <w:szCs w:val="22"/>
        </w:rPr>
        <w:t>fact</w:t>
      </w:r>
      <w:proofErr w:type="gramEnd"/>
      <w:r w:rsidRPr="00617D77">
        <w:rPr>
          <w:rFonts w:ascii="Times New Roman" w:hAnsi="Times New Roman" w:cs="Times New Roman"/>
          <w:color w:val="FF0000"/>
          <w:sz w:val="22"/>
          <w:szCs w:val="22"/>
        </w:rPr>
        <w:t xml:space="preserve"> in light of the availability of these methods the authors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modeling of these counts seems sub-par.</w:t>
      </w:r>
    </w:p>
    <w:p w14:paraId="2CB0821B" w14:textId="40F02000" w:rsidR="009D46DC" w:rsidRPr="009A44FC" w:rsidRDefault="004D24B5"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section of our analysis lacked clarity.</w:t>
      </w:r>
      <w:r w:rsidR="008F611F">
        <w:rPr>
          <w:rFonts w:ascii="Times New Roman" w:hAnsi="Times New Roman" w:cs="Times New Roman"/>
          <w:color w:val="000000" w:themeColor="text1"/>
          <w:sz w:val="22"/>
          <w:szCs w:val="22"/>
        </w:rPr>
        <w:t xml:space="preserve"> Our strategy for addressing sparsity in microbiome data is to use </w:t>
      </w:r>
      <w:proofErr w:type="spellStart"/>
      <w:r w:rsidR="008F611F">
        <w:rPr>
          <w:rFonts w:ascii="Times New Roman" w:hAnsi="Times New Roman" w:cs="Times New Roman"/>
          <w:color w:val="000000" w:themeColor="text1"/>
          <w:sz w:val="22"/>
          <w:szCs w:val="22"/>
        </w:rPr>
        <w:t>pseudocounts</w:t>
      </w:r>
      <w:proofErr w:type="spellEnd"/>
      <w:r w:rsidR="008F611F">
        <w:rPr>
          <w:rFonts w:ascii="Times New Roman" w:hAnsi="Times New Roman" w:cs="Times New Roman"/>
          <w:color w:val="000000" w:themeColor="text1"/>
          <w:sz w:val="22"/>
          <w:szCs w:val="22"/>
        </w:rPr>
        <w:t xml:space="preserve"> to ensure the validity of the log-ratio transformations. We</w:t>
      </w:r>
      <w:r>
        <w:rPr>
          <w:rFonts w:ascii="Times New Roman" w:hAnsi="Times New Roman" w:cs="Times New Roman"/>
          <w:color w:val="000000" w:themeColor="text1"/>
          <w:sz w:val="22"/>
          <w:szCs w:val="22"/>
        </w:rPr>
        <w:t xml:space="preserve"> stated</w:t>
      </w:r>
      <w:r w:rsidR="008F611F">
        <w:rPr>
          <w:rFonts w:ascii="Times New Roman" w:hAnsi="Times New Roman" w:cs="Times New Roman"/>
          <w:color w:val="000000" w:themeColor="text1"/>
          <w:sz w:val="22"/>
          <w:szCs w:val="22"/>
        </w:rPr>
        <w:t xml:space="preserve"> this assumption more clearly in the “statistical properties” section of the</w:t>
      </w:r>
      <w:r>
        <w:rPr>
          <w:rFonts w:ascii="Times New Roman" w:hAnsi="Times New Roman" w:cs="Times New Roman"/>
          <w:color w:val="000000" w:themeColor="text1"/>
          <w:sz w:val="22"/>
          <w:szCs w:val="22"/>
        </w:rPr>
        <w:t xml:space="preserve"> revised</w:t>
      </w:r>
      <w:r w:rsidR="008F611F">
        <w:rPr>
          <w:rFonts w:ascii="Times New Roman" w:hAnsi="Times New Roman" w:cs="Times New Roman"/>
          <w:color w:val="000000" w:themeColor="text1"/>
          <w:sz w:val="22"/>
          <w:szCs w:val="22"/>
        </w:rPr>
        <w:t xml:space="preserve"> manuscript. We also acknowledged in our </w:t>
      </w:r>
      <w:r w:rsidR="009D46DC" w:rsidRPr="009A44FC">
        <w:rPr>
          <w:rFonts w:ascii="Times New Roman" w:hAnsi="Times New Roman" w:cs="Times New Roman"/>
          <w:color w:val="000000" w:themeColor="text1"/>
          <w:sz w:val="22"/>
          <w:szCs w:val="22"/>
        </w:rPr>
        <w:t>discussion section on the limitations of the approach</w:t>
      </w:r>
      <w:r w:rsidR="00E94A6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mentioned alternative methods that users can apply prior to running CBEA</w:t>
      </w:r>
      <w:r w:rsidR="00E94A6C">
        <w:rPr>
          <w:rFonts w:ascii="Times New Roman" w:hAnsi="Times New Roman" w:cs="Times New Roman"/>
          <w:color w:val="000000" w:themeColor="text1"/>
          <w:sz w:val="22"/>
          <w:szCs w:val="22"/>
        </w:rPr>
        <w:t xml:space="preserve">. However, according to our experimental results, the performance of our approach was not significantly </w:t>
      </w:r>
      <w:r w:rsidR="00077D06">
        <w:rPr>
          <w:rFonts w:ascii="Times New Roman" w:hAnsi="Times New Roman" w:cs="Times New Roman"/>
          <w:color w:val="000000" w:themeColor="text1"/>
          <w:sz w:val="22"/>
          <w:szCs w:val="22"/>
        </w:rPr>
        <w:t>affected by data sparsity levels</w:t>
      </w:r>
      <w:r w:rsidR="00E94A6C">
        <w:rPr>
          <w:rFonts w:ascii="Times New Roman" w:hAnsi="Times New Roman" w:cs="Times New Roman"/>
          <w:color w:val="000000" w:themeColor="text1"/>
          <w:sz w:val="22"/>
          <w:szCs w:val="22"/>
        </w:rPr>
        <w:t xml:space="preserve">. </w:t>
      </w:r>
    </w:p>
    <w:p w14:paraId="7299AD77" w14:textId="2A01B7FF" w:rsidR="00DA10D8"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As clarified above, we do not model the count data directly but rather model the relative proportions that result from a total sum normalization</w:t>
      </w:r>
      <w:r w:rsidR="00D60AE5">
        <w:rPr>
          <w:rFonts w:ascii="Times New Roman" w:hAnsi="Times New Roman" w:cs="Times New Roman"/>
          <w:color w:val="000000" w:themeColor="text1"/>
          <w:sz w:val="22"/>
          <w:szCs w:val="22"/>
        </w:rPr>
        <w:t xml:space="preserve"> of the counts</w:t>
      </w:r>
      <w:r>
        <w:rPr>
          <w:rFonts w:ascii="Times New Roman" w:hAnsi="Times New Roman" w:cs="Times New Roman"/>
          <w:color w:val="000000" w:themeColor="text1"/>
          <w:sz w:val="22"/>
          <w:szCs w:val="22"/>
        </w:rPr>
        <w:t xml:space="preserve">. Our approach is to perform an ILR-like transformation </w:t>
      </w:r>
      <w:r w:rsidR="009B6223">
        <w:rPr>
          <w:rFonts w:ascii="Times New Roman" w:hAnsi="Times New Roman" w:cs="Times New Roman"/>
          <w:color w:val="000000" w:themeColor="text1"/>
          <w:sz w:val="22"/>
          <w:szCs w:val="22"/>
        </w:rPr>
        <w:t xml:space="preserve">to the proportions corresponding to the set annotation and perform inference through empirically modelling the test statistic under the null. </w:t>
      </w:r>
      <w:r w:rsidR="004D24B5">
        <w:rPr>
          <w:rFonts w:ascii="Times New Roman" w:hAnsi="Times New Roman" w:cs="Times New Roman"/>
          <w:color w:val="000000" w:themeColor="text1"/>
          <w:sz w:val="22"/>
          <w:szCs w:val="22"/>
        </w:rPr>
        <w:t xml:space="preserve">Our simulation studies have demonstrated that the empirical distribution of our test statistic is well approximated by a normal distribution. Furthermore, real data analyses also show that normal approximation generate good performance values for all considered situations. </w:t>
      </w:r>
      <w:del w:id="207" w:author="Quang Nguyen" w:date="2022-02-06T22:48:00Z">
        <w:r w:rsidR="004D24B5" w:rsidDel="00FD3651">
          <w:rPr>
            <w:rFonts w:ascii="Times New Roman" w:hAnsi="Times New Roman" w:cs="Times New Roman"/>
            <w:color w:val="000000" w:themeColor="text1"/>
            <w:sz w:val="22"/>
            <w:szCs w:val="22"/>
          </w:rPr>
          <w:delText xml:space="preserve">We have updated the “statistical properties” section in the revised manuscript to better outline this modelling approach and discuss how statistical features of the underlying count data (e.g. sparsity and mean-variance relationship) may impact the distribution of the transformed proportions. </w:delText>
        </w:r>
      </w:del>
    </w:p>
    <w:p w14:paraId="04BD0A6C" w14:textId="537DDC50" w:rsidR="009D46DC" w:rsidRPr="009A44FC"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noted, multinomial logistic normal models are </w:t>
      </w:r>
      <w:r w:rsidR="001C0FC7">
        <w:rPr>
          <w:rFonts w:ascii="Times New Roman" w:hAnsi="Times New Roman" w:cs="Times New Roman"/>
          <w:color w:val="000000" w:themeColor="text1"/>
          <w:sz w:val="22"/>
          <w:szCs w:val="22"/>
        </w:rPr>
        <w:t xml:space="preserve">useful for modelling the count data direction, and it may be feasible to apply the multinomial logistic normal model to perform set-based enrichment analysis. Although we are not away of any existing approaches that utilizes this distribution for set-based testing, this is an interesting idea that we hope to explore in future research. </w:t>
      </w:r>
    </w:p>
    <w:p w14:paraId="06F19637" w14:textId="7C9D4F60" w:rsidR="00034C0C"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Unsubstantiated Claims</w:t>
      </w:r>
    </w:p>
    <w:p w14:paraId="05B38C1B" w14:textId="2E2CAE10" w:rsidR="00BB7799" w:rsidRPr="00617D77" w:rsidRDefault="00BB7799" w:rsidP="00617D77">
      <w:pPr>
        <w:pStyle w:val="ListParagraph"/>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There are </w:t>
      </w:r>
      <w:proofErr w:type="gramStart"/>
      <w:r w:rsidRPr="00617D77">
        <w:rPr>
          <w:rFonts w:ascii="Times New Roman" w:hAnsi="Times New Roman" w:cs="Times New Roman"/>
          <w:color w:val="FF0000"/>
          <w:sz w:val="22"/>
          <w:szCs w:val="22"/>
        </w:rPr>
        <w:t>a number of</w:t>
      </w:r>
      <w:proofErr w:type="gramEnd"/>
      <w:r w:rsidRPr="00617D77">
        <w:rPr>
          <w:rFonts w:ascii="Times New Roman" w:hAnsi="Times New Roman" w:cs="Times New Roman"/>
          <w:color w:val="FF0000"/>
          <w:sz w:val="22"/>
          <w:szCs w:val="22"/>
        </w:rPr>
        <w:t xml:space="preserve"> unsubstantiated claims where the language needs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to be altered to be more precise.</w:t>
      </w:r>
    </w:p>
    <w:p w14:paraId="5E4B7329" w14:textId="6A3512F9" w:rsidR="007311CD" w:rsidRPr="00617D77" w:rsidRDefault="00BB7799" w:rsidP="00617D77">
      <w:pPr>
        <w:pStyle w:val="ListParagraph"/>
        <w:numPr>
          <w:ilvl w:val="0"/>
          <w:numId w:val="1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lastRenderedPageBreak/>
        <w:t xml:space="preserve">Line 493: "These results demonstrate that </w:t>
      </w:r>
      <w:proofErr w:type="spellStart"/>
      <w:r w:rsidRPr="00617D77">
        <w:rPr>
          <w:rFonts w:ascii="Times New Roman" w:hAnsi="Times New Roman" w:cs="Times New Roman"/>
          <w:color w:val="FF0000"/>
          <w:sz w:val="22"/>
          <w:szCs w:val="22"/>
        </w:rPr>
        <w:t>cILR</w:t>
      </w:r>
      <w:proofErr w:type="spellEnd"/>
      <w:r w:rsidRPr="00617D77">
        <w:rPr>
          <w:rFonts w:ascii="Times New Roman" w:hAnsi="Times New Roman" w:cs="Times New Roman"/>
          <w:color w:val="FF0000"/>
          <w:sz w:val="22"/>
          <w:szCs w:val="22"/>
        </w:rPr>
        <w:t xml:space="preserve"> generated scores are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informative features in disease prediction tasks." No. These results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demonstrate that </w:t>
      </w:r>
      <w:proofErr w:type="spellStart"/>
      <w:r w:rsidRPr="00617D77">
        <w:rPr>
          <w:rFonts w:ascii="Times New Roman" w:hAnsi="Times New Roman" w:cs="Times New Roman"/>
          <w:color w:val="FF0000"/>
          <w:sz w:val="22"/>
          <w:szCs w:val="22"/>
        </w:rPr>
        <w:t>cILR</w:t>
      </w:r>
      <w:proofErr w:type="spellEnd"/>
      <w:r w:rsidRPr="00617D77">
        <w:rPr>
          <w:rFonts w:ascii="Times New Roman" w:hAnsi="Times New Roman" w:cs="Times New Roman"/>
          <w:color w:val="FF0000"/>
          <w:sz w:val="22"/>
          <w:szCs w:val="22"/>
        </w:rPr>
        <w:t xml:space="preserve"> COULD be informative features in disease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predictions tasks. I am not convinced that these are even useful for</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the case-studies shown in this manuscript let alone other tasks.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Moreover, the comparison methods </w:t>
      </w:r>
      <w:proofErr w:type="spellStart"/>
      <w:r w:rsidRPr="00617D77">
        <w:rPr>
          <w:rFonts w:ascii="Times New Roman" w:hAnsi="Times New Roman" w:cs="Times New Roman"/>
          <w:color w:val="FF0000"/>
          <w:sz w:val="22"/>
          <w:szCs w:val="22"/>
        </w:rPr>
        <w:t>ssGSEA</w:t>
      </w:r>
      <w:proofErr w:type="spellEnd"/>
      <w:r w:rsidRPr="00617D77">
        <w:rPr>
          <w:rFonts w:ascii="Times New Roman" w:hAnsi="Times New Roman" w:cs="Times New Roman"/>
          <w:color w:val="FF0000"/>
          <w:sz w:val="22"/>
          <w:szCs w:val="22"/>
        </w:rPr>
        <w:t xml:space="preserve"> and GSVA seem like odd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choices. Are the authors only using methods that can take set-based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features? This does not account for the potential that the chosen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sets are not informative. The later seems like an important case to</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establish the motivation of the current work.</w:t>
      </w:r>
      <w:r w:rsidR="00A04D61" w:rsidRPr="00617D77">
        <w:rPr>
          <w:rFonts w:ascii="Times New Roman" w:hAnsi="Times New Roman" w:cs="Times New Roman"/>
          <w:color w:val="FF0000"/>
          <w:sz w:val="22"/>
          <w:szCs w:val="22"/>
        </w:rPr>
        <w:t xml:space="preserve"> </w:t>
      </w:r>
    </w:p>
    <w:p w14:paraId="79471735" w14:textId="7048EC22" w:rsidR="00157D16" w:rsidRPr="00157D16" w:rsidRDefault="00846E67" w:rsidP="00157D16">
      <w:pPr>
        <w:pStyle w:val="ListParagraph"/>
        <w:spacing w:after="120"/>
        <w:contextualSpacing w:val="0"/>
        <w:rPr>
          <w:rFonts w:ascii="Times New Roman" w:eastAsiaTheme="minorEastAsia" w:hAnsi="Times New Roman" w:cs="Times New Roman"/>
          <w:color w:val="000000" w:themeColor="text1"/>
          <w:sz w:val="22"/>
          <w:szCs w:val="22"/>
        </w:rPr>
      </w:pPr>
      <w:r>
        <w:rPr>
          <w:rFonts w:ascii="Times New Roman" w:hAnsi="Times New Roman" w:cs="Times New Roman"/>
          <w:color w:val="000000" w:themeColor="text1"/>
          <w:sz w:val="22"/>
          <w:szCs w:val="22"/>
        </w:rPr>
        <w:t xml:space="preserve">This section is motivated by the fact that </w:t>
      </w:r>
      <w:proofErr w:type="spellStart"/>
      <w:r>
        <w:rPr>
          <w:rFonts w:ascii="Times New Roman" w:hAnsi="Times New Roman" w:cs="Times New Roman"/>
          <w:color w:val="000000" w:themeColor="text1"/>
          <w:sz w:val="22"/>
          <w:szCs w:val="22"/>
        </w:rPr>
        <w:t>cILR</w:t>
      </w:r>
      <w:proofErr w:type="spellEnd"/>
      <w:r>
        <w:rPr>
          <w:rFonts w:ascii="Times New Roman" w:hAnsi="Times New Roman" w:cs="Times New Roman"/>
          <w:color w:val="000000" w:themeColor="text1"/>
          <w:sz w:val="22"/>
          <w:szCs w:val="22"/>
        </w:rPr>
        <w:t xml:space="preserve"> generates scores at the sample level, performing as a transformation of a </w:t>
      </w:r>
      <m:oMath>
        <m:r>
          <w:rPr>
            <w:rFonts w:ascii="Cambria Math" w:hAnsi="Cambria Math" w:cs="Times New Roman"/>
            <w:color w:val="000000" w:themeColor="text1"/>
            <w:sz w:val="22"/>
            <w:szCs w:val="22"/>
          </w:rPr>
          <m:t>n x p</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p</m:t>
        </m:r>
      </m:oMath>
      <w:r>
        <w:rPr>
          <w:rFonts w:ascii="Times New Roman" w:eastAsiaTheme="minorEastAsia" w:hAnsi="Times New Roman" w:cs="Times New Roman"/>
          <w:color w:val="000000" w:themeColor="text1"/>
          <w:sz w:val="22"/>
          <w:szCs w:val="22"/>
        </w:rPr>
        <w:t xml:space="preserve"> taxa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into a </w:t>
      </w:r>
      <m:oMath>
        <m:r>
          <w:rPr>
            <w:rFonts w:ascii="Cambria Math" w:eastAsiaTheme="minorEastAsia" w:hAnsi="Cambria Math" w:cs="Times New Roman"/>
            <w:color w:val="000000" w:themeColor="text1"/>
            <w:sz w:val="22"/>
            <w:szCs w:val="22"/>
          </w:rPr>
          <m:t>n x m</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m</m:t>
        </m:r>
      </m:oMath>
      <w:r>
        <w:rPr>
          <w:rFonts w:ascii="Times New Roman" w:eastAsiaTheme="minorEastAsia" w:hAnsi="Times New Roman" w:cs="Times New Roman"/>
          <w:color w:val="000000" w:themeColor="text1"/>
          <w:sz w:val="22"/>
          <w:szCs w:val="22"/>
        </w:rPr>
        <w:t xml:space="preserve"> sets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As such, we compare cILR against similar approaches such as ssGSEA and GSVA, which also calculates enrichment scores per sample. </w:t>
      </w:r>
      <w:proofErr w:type="spellStart"/>
      <w:r w:rsidR="00D44487">
        <w:rPr>
          <w:rFonts w:ascii="Times New Roman" w:eastAsiaTheme="minorEastAsia" w:hAnsi="Times New Roman" w:cs="Times New Roman"/>
          <w:color w:val="000000" w:themeColor="text1"/>
          <w:sz w:val="22"/>
          <w:szCs w:val="22"/>
        </w:rPr>
        <w:t>ssGSEA</w:t>
      </w:r>
      <w:proofErr w:type="spellEnd"/>
      <w:r w:rsidR="00D44487">
        <w:rPr>
          <w:rFonts w:ascii="Times New Roman" w:eastAsiaTheme="minorEastAsia" w:hAnsi="Times New Roman" w:cs="Times New Roman"/>
          <w:color w:val="000000" w:themeColor="text1"/>
          <w:sz w:val="22"/>
          <w:szCs w:val="22"/>
        </w:rPr>
        <w:t xml:space="preserve"> and GSVA provides a model-based approach to generate set-based features using the original matrix and set annotation as inputs. </w:t>
      </w:r>
      <w:r w:rsidRPr="00846E67">
        <w:rPr>
          <w:rFonts w:ascii="Times New Roman" w:eastAsiaTheme="minorEastAsia" w:hAnsi="Times New Roman" w:cs="Times New Roman"/>
          <w:color w:val="000000" w:themeColor="text1"/>
          <w:sz w:val="22"/>
          <w:szCs w:val="22"/>
        </w:rPr>
        <w:t>For predictive analyses, we can fit a model (in our case, a simple random forest) to these scores to perform predictive analysis using set-based features.</w:t>
      </w:r>
      <w:r w:rsidR="00D44487">
        <w:rPr>
          <w:rFonts w:ascii="Times New Roman" w:eastAsiaTheme="minorEastAsia" w:hAnsi="Times New Roman" w:cs="Times New Roman"/>
          <w:color w:val="000000" w:themeColor="text1"/>
          <w:sz w:val="22"/>
          <w:szCs w:val="22"/>
        </w:rPr>
        <w:t xml:space="preserve"> </w:t>
      </w:r>
      <w:ins w:id="208" w:author="Quang Nguyen" w:date="2022-02-06T20:25:00Z">
        <w:r w:rsidR="002D6ED1">
          <w:rPr>
            <w:rFonts w:ascii="Times New Roman" w:eastAsiaTheme="minorEastAsia" w:hAnsi="Times New Roman" w:cs="Times New Roman"/>
            <w:color w:val="000000" w:themeColor="text1"/>
            <w:sz w:val="22"/>
            <w:szCs w:val="22"/>
          </w:rPr>
          <w:t xml:space="preserve">In other words, </w:t>
        </w:r>
        <w:proofErr w:type="spellStart"/>
        <w:r w:rsidR="002D6ED1">
          <w:rPr>
            <w:rFonts w:ascii="Times New Roman" w:eastAsiaTheme="minorEastAsia" w:hAnsi="Times New Roman" w:cs="Times New Roman"/>
            <w:color w:val="000000" w:themeColor="text1"/>
            <w:sz w:val="22"/>
            <w:szCs w:val="22"/>
          </w:rPr>
          <w:t>ssGSEA</w:t>
        </w:r>
        <w:proofErr w:type="spellEnd"/>
        <w:r w:rsidR="002D6ED1">
          <w:rPr>
            <w:rFonts w:ascii="Times New Roman" w:eastAsiaTheme="minorEastAsia" w:hAnsi="Times New Roman" w:cs="Times New Roman"/>
            <w:color w:val="000000" w:themeColor="text1"/>
            <w:sz w:val="22"/>
            <w:szCs w:val="22"/>
          </w:rPr>
          <w:t>, GSVA</w:t>
        </w:r>
      </w:ins>
      <w:ins w:id="209" w:author="Quang Nguyen" w:date="2022-02-06T20:26:00Z">
        <w:r w:rsidR="002D6ED1">
          <w:rPr>
            <w:rFonts w:ascii="Times New Roman" w:eastAsiaTheme="minorEastAsia" w:hAnsi="Times New Roman" w:cs="Times New Roman"/>
            <w:color w:val="000000" w:themeColor="text1"/>
            <w:sz w:val="22"/>
            <w:szCs w:val="22"/>
          </w:rPr>
          <w:t>,</w:t>
        </w:r>
      </w:ins>
      <w:ins w:id="210" w:author="Quang Nguyen" w:date="2022-02-06T20:25:00Z">
        <w:r w:rsidR="002D6ED1">
          <w:rPr>
            <w:rFonts w:ascii="Times New Roman" w:eastAsiaTheme="minorEastAsia" w:hAnsi="Times New Roman" w:cs="Times New Roman"/>
            <w:color w:val="000000" w:themeColor="text1"/>
            <w:sz w:val="22"/>
            <w:szCs w:val="22"/>
          </w:rPr>
          <w:t xml:space="preserve"> and </w:t>
        </w:r>
        <w:proofErr w:type="spellStart"/>
        <w:r w:rsidR="002D6ED1">
          <w:rPr>
            <w:rFonts w:ascii="Times New Roman" w:eastAsiaTheme="minorEastAsia" w:hAnsi="Times New Roman" w:cs="Times New Roman"/>
            <w:color w:val="000000" w:themeColor="text1"/>
            <w:sz w:val="22"/>
            <w:szCs w:val="22"/>
          </w:rPr>
          <w:t>cILR</w:t>
        </w:r>
        <w:proofErr w:type="spellEnd"/>
        <w:r w:rsidR="002D6ED1">
          <w:rPr>
            <w:rFonts w:ascii="Times New Roman" w:eastAsiaTheme="minorEastAsia" w:hAnsi="Times New Roman" w:cs="Times New Roman"/>
            <w:color w:val="000000" w:themeColor="text1"/>
            <w:sz w:val="22"/>
            <w:szCs w:val="22"/>
          </w:rPr>
          <w:t xml:space="preserve"> are all “feature engineering” approaches rather than</w:t>
        </w:r>
      </w:ins>
      <w:ins w:id="211" w:author="Quang Nguyen" w:date="2022-02-06T20:26:00Z">
        <w:r w:rsidR="002D6ED1">
          <w:rPr>
            <w:rFonts w:ascii="Times New Roman" w:eastAsiaTheme="minorEastAsia" w:hAnsi="Times New Roman" w:cs="Times New Roman"/>
            <w:color w:val="000000" w:themeColor="text1"/>
            <w:sz w:val="22"/>
            <w:szCs w:val="22"/>
          </w:rPr>
          <w:t xml:space="preserve"> outcome prediction models</w:t>
        </w:r>
      </w:ins>
      <w:ins w:id="212" w:author="Quang Nguyen" w:date="2022-02-06T20:25:00Z">
        <w:r w:rsidR="002D6ED1">
          <w:rPr>
            <w:rFonts w:ascii="Times New Roman" w:eastAsiaTheme="minorEastAsia" w:hAnsi="Times New Roman" w:cs="Times New Roman"/>
            <w:color w:val="000000" w:themeColor="text1"/>
            <w:sz w:val="22"/>
            <w:szCs w:val="22"/>
          </w:rPr>
          <w:t xml:space="preserve">. </w:t>
        </w:r>
      </w:ins>
    </w:p>
    <w:p w14:paraId="7FF828F4" w14:textId="05788A43" w:rsidR="00846E67" w:rsidRDefault="00846E67" w:rsidP="00157D1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pointed out, the predictive capacity of set-based features would be low if the chosen sets </w:t>
      </w:r>
      <w:r w:rsidR="00D44487">
        <w:rPr>
          <w:rFonts w:ascii="Times New Roman" w:hAnsi="Times New Roman" w:cs="Times New Roman"/>
          <w:color w:val="000000" w:themeColor="text1"/>
          <w:sz w:val="22"/>
          <w:szCs w:val="22"/>
        </w:rPr>
        <w:t>are non-informative or not interesting.</w:t>
      </w:r>
      <w:r w:rsidR="00157D16">
        <w:rPr>
          <w:rFonts w:ascii="Times New Roman" w:hAnsi="Times New Roman" w:cs="Times New Roman"/>
          <w:color w:val="000000" w:themeColor="text1"/>
          <w:sz w:val="22"/>
          <w:szCs w:val="22"/>
        </w:rPr>
        <w:t xml:space="preserve"> In this manuscript we are agnostic as to how the sets are constructed and whether there is a performance increase using sets compared to using the basic features. What we demonstrated in the manuscript</w:t>
      </w:r>
      <w:r w:rsidR="001C0FC7">
        <w:rPr>
          <w:rFonts w:ascii="Times New Roman" w:hAnsi="Times New Roman" w:cs="Times New Roman"/>
          <w:color w:val="000000" w:themeColor="text1"/>
          <w:sz w:val="22"/>
          <w:szCs w:val="22"/>
        </w:rPr>
        <w:t xml:space="preserve"> is</w:t>
      </w:r>
      <w:r w:rsidR="00157D16">
        <w:rPr>
          <w:rFonts w:ascii="Times New Roman" w:hAnsi="Times New Roman" w:cs="Times New Roman"/>
          <w:color w:val="000000" w:themeColor="text1"/>
          <w:sz w:val="22"/>
          <w:szCs w:val="22"/>
        </w:rPr>
        <w:t xml:space="preserve"> the relative performance of the different approaches to aggregation </w:t>
      </w:r>
      <w:r w:rsidR="00AF6497">
        <w:rPr>
          <w:rFonts w:ascii="Times New Roman" w:hAnsi="Times New Roman" w:cs="Times New Roman"/>
          <w:color w:val="000000" w:themeColor="text1"/>
          <w:sz w:val="22"/>
          <w:szCs w:val="22"/>
        </w:rPr>
        <w:t>in instances where the researcher decides aggregation is of interest. As such, our claim that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generated scores are informative features” refer</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 to the fact that given the same sets of microbes, scores constructed by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can be informative towards prediction compared to similar approaches, suggesting that it is valid to use set-ba</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ed features generated using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for predicti</w:t>
      </w:r>
      <w:r w:rsidR="001C0FC7">
        <w:rPr>
          <w:rFonts w:ascii="Times New Roman" w:hAnsi="Times New Roman" w:cs="Times New Roman"/>
          <w:color w:val="000000" w:themeColor="text1"/>
          <w:sz w:val="22"/>
          <w:szCs w:val="22"/>
        </w:rPr>
        <w:t>on</w:t>
      </w:r>
      <w:r w:rsidR="00AF6497">
        <w:rPr>
          <w:rFonts w:ascii="Times New Roman" w:hAnsi="Times New Roman" w:cs="Times New Roman"/>
          <w:color w:val="000000" w:themeColor="text1"/>
          <w:sz w:val="22"/>
          <w:szCs w:val="22"/>
        </w:rPr>
        <w:t xml:space="preserve"> purposes. However, we agree with the reviewer that this is a strong statement and have adjusted </w:t>
      </w:r>
      <w:r w:rsidR="001C0FC7">
        <w:rPr>
          <w:rFonts w:ascii="Times New Roman" w:hAnsi="Times New Roman" w:cs="Times New Roman"/>
          <w:color w:val="000000" w:themeColor="text1"/>
          <w:sz w:val="22"/>
          <w:szCs w:val="22"/>
        </w:rPr>
        <w:t>it accordingly</w:t>
      </w:r>
      <w:r w:rsidR="00AF6497">
        <w:rPr>
          <w:rFonts w:ascii="Times New Roman" w:hAnsi="Times New Roman" w:cs="Times New Roman"/>
          <w:color w:val="000000" w:themeColor="text1"/>
          <w:sz w:val="22"/>
          <w:szCs w:val="22"/>
        </w:rPr>
        <w:t>. We also added the context provided in this response to the results interpretation</w:t>
      </w:r>
      <w:r w:rsidR="001C0FC7">
        <w:rPr>
          <w:rFonts w:ascii="Times New Roman" w:hAnsi="Times New Roman" w:cs="Times New Roman"/>
          <w:color w:val="000000" w:themeColor="text1"/>
          <w:sz w:val="22"/>
          <w:szCs w:val="22"/>
        </w:rPr>
        <w:t xml:space="preserve"> in the manuscript</w:t>
      </w:r>
      <w:ins w:id="213" w:author="Quang Nguyen" w:date="2022-02-06T20:21:00Z">
        <w:r w:rsidR="008531F0">
          <w:rPr>
            <w:rFonts w:ascii="Times New Roman" w:hAnsi="Times New Roman" w:cs="Times New Roman"/>
            <w:color w:val="000000" w:themeColor="text1"/>
            <w:sz w:val="22"/>
            <w:szCs w:val="22"/>
          </w:rPr>
          <w:t xml:space="preserve"> (refer to “Downstream analysis using prediction models”/ “</w:t>
        </w:r>
      </w:ins>
      <w:ins w:id="214" w:author="Quang Nguyen" w:date="2022-02-06T20:22:00Z">
        <w:r w:rsidR="008531F0">
          <w:rPr>
            <w:rFonts w:ascii="Times New Roman" w:hAnsi="Times New Roman" w:cs="Times New Roman"/>
            <w:color w:val="000000" w:themeColor="text1"/>
            <w:sz w:val="22"/>
            <w:szCs w:val="22"/>
          </w:rPr>
          <w:t>Disease prediction” sections)</w:t>
        </w:r>
      </w:ins>
      <w:r w:rsidR="001C0FC7">
        <w:rPr>
          <w:rFonts w:ascii="Times New Roman" w:hAnsi="Times New Roman" w:cs="Times New Roman"/>
          <w:color w:val="000000" w:themeColor="text1"/>
          <w:sz w:val="22"/>
          <w:szCs w:val="22"/>
        </w:rPr>
        <w:t xml:space="preserve">. </w:t>
      </w:r>
    </w:p>
    <w:p w14:paraId="1D4ED2CA" w14:textId="194C419D" w:rsidR="00C40008" w:rsidRPr="00617D77" w:rsidRDefault="00BB7799" w:rsidP="00617D77">
      <w:pPr>
        <w:pStyle w:val="ListParagraph"/>
        <w:numPr>
          <w:ilvl w:val="0"/>
          <w:numId w:val="1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Line 535-537. The authors show that their model displays Type 1</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error control on a set of </w:t>
      </w:r>
      <w:proofErr w:type="spellStart"/>
      <w:r w:rsidRPr="00617D77">
        <w:rPr>
          <w:rFonts w:ascii="Times New Roman" w:hAnsi="Times New Roman" w:cs="Times New Roman"/>
          <w:color w:val="FF0000"/>
          <w:sz w:val="22"/>
          <w:szCs w:val="22"/>
        </w:rPr>
        <w:t>of</w:t>
      </w:r>
      <w:proofErr w:type="spellEnd"/>
      <w:r w:rsidRPr="00617D77">
        <w:rPr>
          <w:rFonts w:ascii="Times New Roman" w:hAnsi="Times New Roman" w:cs="Times New Roman"/>
          <w:color w:val="FF0000"/>
          <w:sz w:val="22"/>
          <w:szCs w:val="22"/>
        </w:rPr>
        <w:t xml:space="preserve"> simulated datasets. They make some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claims about false-discovery control on real data on lines 397-406</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but I really don't follow how they know what is non-random or random</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on this dataset. It seems like they have a strong hypothesis about</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aerobic vs. anaerobic but that hypothesis seems too weak to serve as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a gold-standard reference. </w:t>
      </w:r>
      <w:proofErr w:type="gramStart"/>
      <w:r w:rsidRPr="00617D77">
        <w:rPr>
          <w:rFonts w:ascii="Times New Roman" w:hAnsi="Times New Roman" w:cs="Times New Roman"/>
          <w:color w:val="FF0000"/>
          <w:sz w:val="22"/>
          <w:szCs w:val="22"/>
        </w:rPr>
        <w:t>Overall</w:t>
      </w:r>
      <w:proofErr w:type="gramEnd"/>
      <w:r w:rsidRPr="00617D77">
        <w:rPr>
          <w:rFonts w:ascii="Times New Roman" w:hAnsi="Times New Roman" w:cs="Times New Roman"/>
          <w:color w:val="FF0000"/>
          <w:sz w:val="22"/>
          <w:szCs w:val="22"/>
        </w:rPr>
        <w:t xml:space="preserve"> these claims are unsubstantiated.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 would emphasize that any claim saying a model can be trusted is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suspect and bordering on overtly false -- any model can fail and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nearly all models are </w:t>
      </w:r>
      <w:r w:rsidR="007311CD" w:rsidRPr="00617D77">
        <w:rPr>
          <w:rFonts w:ascii="Times New Roman" w:hAnsi="Times New Roman" w:cs="Times New Roman"/>
          <w:color w:val="FF0000"/>
          <w:sz w:val="22"/>
          <w:szCs w:val="22"/>
        </w:rPr>
        <w:t>mis-specified</w:t>
      </w:r>
      <w:r w:rsidRPr="00617D77">
        <w:rPr>
          <w:rFonts w:ascii="Times New Roman" w:hAnsi="Times New Roman" w:cs="Times New Roman"/>
          <w:color w:val="FF0000"/>
          <w:sz w:val="22"/>
          <w:szCs w:val="22"/>
        </w:rPr>
        <w:t xml:space="preserve"> there are times at which a model</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may be useful but that is about it. No model can be globally</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trusted.</w:t>
      </w:r>
    </w:p>
    <w:p w14:paraId="02C3E960" w14:textId="7348EAF9" w:rsidR="00414018" w:rsidRPr="009A44FC" w:rsidRDefault="009F45B1" w:rsidP="00414018">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raising this issue. </w:t>
      </w:r>
      <w:r w:rsidR="00C34826">
        <w:rPr>
          <w:rFonts w:ascii="Times New Roman" w:hAnsi="Times New Roman" w:cs="Times New Roman"/>
          <w:color w:val="000000" w:themeColor="text1"/>
          <w:sz w:val="22"/>
          <w:szCs w:val="22"/>
        </w:rPr>
        <w:t xml:space="preserve">For the simulation results, we updated the manuscript to specify the precise situations of our experiments and to clarify that these scenarios represent only a subset of the data sets </w:t>
      </w:r>
      <w:proofErr w:type="gramStart"/>
      <w:r w:rsidR="00C34826">
        <w:rPr>
          <w:rFonts w:ascii="Times New Roman" w:hAnsi="Times New Roman" w:cs="Times New Roman"/>
          <w:color w:val="000000" w:themeColor="text1"/>
          <w:sz w:val="22"/>
          <w:szCs w:val="22"/>
        </w:rPr>
        <w:t>that users</w:t>
      </w:r>
      <w:proofErr w:type="gramEnd"/>
      <w:r w:rsidR="00C34826">
        <w:rPr>
          <w:rFonts w:ascii="Times New Roman" w:hAnsi="Times New Roman" w:cs="Times New Roman"/>
          <w:color w:val="000000" w:themeColor="text1"/>
          <w:sz w:val="22"/>
          <w:szCs w:val="22"/>
        </w:rPr>
        <w:t xml:space="preserve"> may encounter in practice. </w:t>
      </w:r>
      <w:r w:rsidR="009009D6" w:rsidRPr="009A44FC">
        <w:rPr>
          <w:rFonts w:ascii="Times New Roman" w:hAnsi="Times New Roman" w:cs="Times New Roman"/>
          <w:color w:val="000000" w:themeColor="text1"/>
          <w:sz w:val="22"/>
          <w:szCs w:val="22"/>
        </w:rPr>
        <w:t>A</w:t>
      </w:r>
      <w:r w:rsidR="0045683D">
        <w:rPr>
          <w:rFonts w:ascii="Times New Roman" w:hAnsi="Times New Roman" w:cs="Times New Roman"/>
          <w:color w:val="000000" w:themeColor="text1"/>
          <w:sz w:val="22"/>
          <w:szCs w:val="22"/>
        </w:rPr>
        <w:t>s such</w:t>
      </w:r>
      <w:r w:rsidR="009009D6" w:rsidRPr="009A44FC">
        <w:rPr>
          <w:rFonts w:ascii="Times New Roman" w:hAnsi="Times New Roman" w:cs="Times New Roman"/>
          <w:color w:val="000000" w:themeColor="text1"/>
          <w:sz w:val="22"/>
          <w:szCs w:val="22"/>
        </w:rPr>
        <w:t xml:space="preserve">, we have </w:t>
      </w:r>
      <w:r w:rsidR="00CC65CB">
        <w:rPr>
          <w:rFonts w:ascii="Times New Roman" w:hAnsi="Times New Roman" w:cs="Times New Roman"/>
          <w:color w:val="000000" w:themeColor="text1"/>
          <w:sz w:val="22"/>
          <w:szCs w:val="22"/>
        </w:rPr>
        <w:t xml:space="preserve">modified our performance claims </w:t>
      </w:r>
      <w:ins w:id="215" w:author="Quang Nguyen" w:date="2022-02-06T22:54:00Z">
        <w:r w:rsidR="00AA27E4">
          <w:rPr>
            <w:rFonts w:ascii="Times New Roman" w:hAnsi="Times New Roman" w:cs="Times New Roman"/>
            <w:color w:val="000000" w:themeColor="text1"/>
            <w:sz w:val="22"/>
            <w:szCs w:val="22"/>
          </w:rPr>
          <w:t>in t</w:t>
        </w:r>
      </w:ins>
      <w:ins w:id="216" w:author="Quang Nguyen" w:date="2022-02-06T22:55:00Z">
        <w:r w:rsidR="00AA27E4">
          <w:rPr>
            <w:rFonts w:ascii="Times New Roman" w:hAnsi="Times New Roman" w:cs="Times New Roman"/>
            <w:color w:val="000000" w:themeColor="text1"/>
            <w:sz w:val="22"/>
            <w:szCs w:val="22"/>
          </w:rPr>
          <w:t xml:space="preserve">he supplementary analyses where this is relevant. </w:t>
        </w:r>
      </w:ins>
      <w:del w:id="217" w:author="Quang Nguyen" w:date="2022-02-06T22:54:00Z">
        <w:r w:rsidR="009009D6" w:rsidRPr="009A44FC" w:rsidDel="00AA27E4">
          <w:rPr>
            <w:rFonts w:ascii="Times New Roman" w:hAnsi="Times New Roman" w:cs="Times New Roman"/>
            <w:color w:val="000000" w:themeColor="text1"/>
            <w:sz w:val="22"/>
            <w:szCs w:val="22"/>
          </w:rPr>
          <w:delText>(</w:delText>
        </w:r>
        <w:r w:rsidR="0045683D" w:rsidRPr="009A44FC" w:rsidDel="00AA27E4">
          <w:rPr>
            <w:rFonts w:ascii="Times New Roman" w:hAnsi="Times New Roman" w:cs="Times New Roman"/>
            <w:color w:val="000000" w:themeColor="text1"/>
            <w:sz w:val="22"/>
            <w:szCs w:val="22"/>
          </w:rPr>
          <w:delText>e.g.,</w:delText>
        </w:r>
        <w:r w:rsidR="009009D6" w:rsidRPr="009A44FC" w:rsidDel="00AA27E4">
          <w:rPr>
            <w:rFonts w:ascii="Times New Roman" w:hAnsi="Times New Roman" w:cs="Times New Roman"/>
            <w:color w:val="000000" w:themeColor="text1"/>
            <w:sz w:val="22"/>
            <w:szCs w:val="22"/>
          </w:rPr>
          <w:delText xml:space="preserve"> lines X – Y). </w:delText>
        </w:r>
      </w:del>
    </w:p>
    <w:p w14:paraId="5012F83C" w14:textId="458607BE" w:rsidR="009009D6" w:rsidRPr="009A44FC" w:rsidRDefault="009009D6" w:rsidP="00414018">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terms of </w:t>
      </w:r>
      <w:del w:id="218" w:author="Quang Nguyen" w:date="2022-02-06T20:27:00Z">
        <w:r w:rsidRPr="009A44FC" w:rsidDel="002D6ED1">
          <w:rPr>
            <w:rFonts w:ascii="Times New Roman" w:hAnsi="Times New Roman" w:cs="Times New Roman"/>
            <w:color w:val="000000" w:themeColor="text1"/>
            <w:sz w:val="22"/>
            <w:szCs w:val="22"/>
          </w:rPr>
          <w:delText xml:space="preserve">our </w:delText>
        </w:r>
      </w:del>
      <w:ins w:id="219" w:author="Quang Nguyen" w:date="2022-02-06T20:27:00Z">
        <w:r w:rsidR="002D6ED1" w:rsidRPr="009A44FC">
          <w:rPr>
            <w:rFonts w:ascii="Times New Roman" w:hAnsi="Times New Roman" w:cs="Times New Roman"/>
            <w:color w:val="000000" w:themeColor="text1"/>
            <w:sz w:val="22"/>
            <w:szCs w:val="22"/>
          </w:rPr>
          <w:t>our</w:t>
        </w:r>
        <w:r w:rsidR="002D6ED1">
          <w:rPr>
            <w:rFonts w:ascii="Times New Roman" w:hAnsi="Times New Roman" w:cs="Times New Roman"/>
            <w:color w:val="000000" w:themeColor="text1"/>
            <w:sz w:val="22"/>
            <w:szCs w:val="22"/>
          </w:rPr>
          <w:t xml:space="preserve"> real data evaluation</w:t>
        </w:r>
      </w:ins>
      <w:del w:id="220" w:author="Quang Nguyen" w:date="2022-02-06T20:27:00Z">
        <w:r w:rsidRPr="009A44FC" w:rsidDel="002D6ED1">
          <w:rPr>
            <w:rFonts w:ascii="Times New Roman" w:hAnsi="Times New Roman" w:cs="Times New Roman"/>
            <w:color w:val="000000" w:themeColor="text1"/>
            <w:sz w:val="22"/>
            <w:szCs w:val="22"/>
          </w:rPr>
          <w:delText>gingival data set</w:delText>
        </w:r>
      </w:del>
      <w:r w:rsidRPr="009A44FC">
        <w:rPr>
          <w:rFonts w:ascii="Times New Roman" w:hAnsi="Times New Roman" w:cs="Times New Roman"/>
          <w:color w:val="000000" w:themeColor="text1"/>
          <w:sz w:val="22"/>
          <w:szCs w:val="22"/>
        </w:rPr>
        <w:t xml:space="preserve">, </w:t>
      </w:r>
      <w:ins w:id="221" w:author="Quang Nguyen" w:date="2022-02-06T20:22:00Z">
        <w:r w:rsidR="008531F0">
          <w:rPr>
            <w:rFonts w:ascii="Times New Roman" w:hAnsi="Times New Roman" w:cs="Times New Roman"/>
            <w:color w:val="000000" w:themeColor="text1"/>
            <w:sz w:val="22"/>
            <w:szCs w:val="22"/>
          </w:rPr>
          <w:t>we have adjusted our type I error analys</w:t>
        </w:r>
      </w:ins>
      <w:ins w:id="222" w:author="Quang Nguyen" w:date="2022-02-06T20:23:00Z">
        <w:r w:rsidR="008531F0">
          <w:rPr>
            <w:rFonts w:ascii="Times New Roman" w:hAnsi="Times New Roman" w:cs="Times New Roman"/>
            <w:color w:val="000000" w:themeColor="text1"/>
            <w:sz w:val="22"/>
            <w:szCs w:val="22"/>
          </w:rPr>
          <w:t>es for sample level inference to using randomly generated sets instead (as suggested by the source referred by reviewer 2). We believe this represent better the null distribution</w:t>
        </w:r>
      </w:ins>
      <w:ins w:id="223" w:author="Quang Nguyen" w:date="2022-02-06T20:24:00Z">
        <w:r w:rsidR="008531F0">
          <w:rPr>
            <w:rFonts w:ascii="Times New Roman" w:hAnsi="Times New Roman" w:cs="Times New Roman"/>
            <w:color w:val="000000" w:themeColor="text1"/>
            <w:sz w:val="22"/>
            <w:szCs w:val="22"/>
          </w:rPr>
          <w:t xml:space="preserve"> stated in </w:t>
        </w:r>
        <w:proofErr w:type="spellStart"/>
        <w:r w:rsidR="008531F0">
          <w:rPr>
            <w:rFonts w:ascii="Times New Roman" w:hAnsi="Times New Roman" w:cs="Times New Roman"/>
            <w:color w:val="000000" w:themeColor="text1"/>
            <w:sz w:val="22"/>
            <w:szCs w:val="22"/>
          </w:rPr>
          <w:t>cILR</w:t>
        </w:r>
      </w:ins>
      <w:proofErr w:type="spellEnd"/>
      <w:ins w:id="224" w:author="Quang Nguyen" w:date="2022-02-06T20:28:00Z">
        <w:r w:rsidR="002D6ED1">
          <w:rPr>
            <w:rFonts w:ascii="Times New Roman" w:hAnsi="Times New Roman" w:cs="Times New Roman"/>
            <w:color w:val="000000" w:themeColor="text1"/>
            <w:sz w:val="22"/>
            <w:szCs w:val="22"/>
          </w:rPr>
          <w:t xml:space="preserve"> and answer the reviewer’s concern over what is random and non-random in the data set</w:t>
        </w:r>
      </w:ins>
      <w:ins w:id="225" w:author="Quang Nguyen" w:date="2022-02-06T20:27:00Z">
        <w:r w:rsidR="002D6ED1">
          <w:rPr>
            <w:rFonts w:ascii="Times New Roman" w:hAnsi="Times New Roman" w:cs="Times New Roman"/>
            <w:color w:val="000000" w:themeColor="text1"/>
            <w:sz w:val="22"/>
            <w:szCs w:val="22"/>
          </w:rPr>
          <w:t xml:space="preserve">. However, for </w:t>
        </w:r>
      </w:ins>
      <w:ins w:id="226" w:author="Quang Nguyen" w:date="2022-02-06T20:28:00Z">
        <w:r w:rsidR="002D6ED1">
          <w:rPr>
            <w:rFonts w:ascii="Times New Roman" w:hAnsi="Times New Roman" w:cs="Times New Roman"/>
            <w:color w:val="000000" w:themeColor="text1"/>
            <w:sz w:val="22"/>
            <w:szCs w:val="22"/>
          </w:rPr>
          <w:t>power analyses, while</w:t>
        </w:r>
      </w:ins>
      <w:ins w:id="227" w:author="Quang Nguyen" w:date="2022-02-06T20:24:00Z">
        <w:r w:rsidR="008531F0">
          <w:rPr>
            <w:rFonts w:ascii="Times New Roman" w:hAnsi="Times New Roman" w:cs="Times New Roman"/>
            <w:color w:val="000000" w:themeColor="text1"/>
            <w:sz w:val="22"/>
            <w:szCs w:val="22"/>
          </w:rPr>
          <w:t xml:space="preserve"> </w:t>
        </w:r>
      </w:ins>
      <w:r w:rsidRPr="009A44FC">
        <w:rPr>
          <w:rFonts w:ascii="Times New Roman" w:hAnsi="Times New Roman" w:cs="Times New Roman"/>
          <w:color w:val="000000" w:themeColor="text1"/>
          <w:sz w:val="22"/>
          <w:szCs w:val="22"/>
        </w:rPr>
        <w:t>we agree that the aerobic vs anaerobic hypothesis is not strong enough to serve as ground truth</w:t>
      </w:r>
      <w:ins w:id="228" w:author="Quang Nguyen" w:date="2022-02-06T20:28:00Z">
        <w:r w:rsidR="002D6ED1">
          <w:rPr>
            <w:rFonts w:ascii="Times New Roman" w:hAnsi="Times New Roman" w:cs="Times New Roman"/>
            <w:color w:val="000000" w:themeColor="text1"/>
            <w:sz w:val="22"/>
            <w:szCs w:val="22"/>
          </w:rPr>
          <w:t xml:space="preserve">, there is a lack of </w:t>
        </w:r>
      </w:ins>
      <w:ins w:id="229" w:author="Quang Nguyen" w:date="2022-02-06T20:29:00Z">
        <w:r w:rsidR="002D6ED1">
          <w:rPr>
            <w:rFonts w:ascii="Times New Roman" w:hAnsi="Times New Roman" w:cs="Times New Roman"/>
            <w:color w:val="000000" w:themeColor="text1"/>
            <w:sz w:val="22"/>
            <w:szCs w:val="22"/>
          </w:rPr>
          <w:t>annotated</w:t>
        </w:r>
      </w:ins>
      <w:ins w:id="230" w:author="Quang Nguyen" w:date="2022-02-06T20:28:00Z">
        <w:r w:rsidR="002D6ED1">
          <w:rPr>
            <w:rFonts w:ascii="Times New Roman" w:hAnsi="Times New Roman" w:cs="Times New Roman"/>
            <w:color w:val="000000" w:themeColor="text1"/>
            <w:sz w:val="22"/>
            <w:szCs w:val="22"/>
          </w:rPr>
          <w:t xml:space="preserve"> data sets that can be used for evaluating these types of approaches</w:t>
        </w:r>
      </w:ins>
      <w:r w:rsidRPr="009A44FC">
        <w:rPr>
          <w:rFonts w:ascii="Times New Roman" w:hAnsi="Times New Roman" w:cs="Times New Roman"/>
          <w:color w:val="000000" w:themeColor="text1"/>
          <w:sz w:val="22"/>
          <w:szCs w:val="22"/>
        </w:rPr>
        <w:t xml:space="preserve">. We have </w:t>
      </w:r>
      <w:r w:rsidR="00B730AD" w:rsidRPr="009A44FC">
        <w:rPr>
          <w:rFonts w:ascii="Times New Roman" w:hAnsi="Times New Roman" w:cs="Times New Roman"/>
          <w:color w:val="000000" w:themeColor="text1"/>
          <w:sz w:val="22"/>
          <w:szCs w:val="22"/>
        </w:rPr>
        <w:t>clarified</w:t>
      </w:r>
      <w:r w:rsidRPr="009A44FC">
        <w:rPr>
          <w:rFonts w:ascii="Times New Roman" w:hAnsi="Times New Roman" w:cs="Times New Roman"/>
          <w:color w:val="000000" w:themeColor="text1"/>
          <w:sz w:val="22"/>
          <w:szCs w:val="22"/>
        </w:rPr>
        <w:t xml:space="preserve"> </w:t>
      </w:r>
      <w:r w:rsidR="00B730AD" w:rsidRPr="009A44FC">
        <w:rPr>
          <w:rFonts w:ascii="Times New Roman" w:hAnsi="Times New Roman" w:cs="Times New Roman"/>
          <w:color w:val="000000" w:themeColor="text1"/>
          <w:sz w:val="22"/>
          <w:szCs w:val="22"/>
        </w:rPr>
        <w:t xml:space="preserve">and provided </w:t>
      </w:r>
      <w:r w:rsidRPr="009A44FC">
        <w:rPr>
          <w:rFonts w:ascii="Times New Roman" w:hAnsi="Times New Roman" w:cs="Times New Roman"/>
          <w:color w:val="000000" w:themeColor="text1"/>
          <w:sz w:val="22"/>
          <w:szCs w:val="22"/>
        </w:rPr>
        <w:t xml:space="preserve">further discussion on </w:t>
      </w:r>
      <w:ins w:id="231" w:author="Quang Nguyen" w:date="2022-02-06T20:28:00Z">
        <w:r w:rsidR="002D6ED1">
          <w:rPr>
            <w:rFonts w:ascii="Times New Roman" w:hAnsi="Times New Roman" w:cs="Times New Roman"/>
            <w:color w:val="000000" w:themeColor="text1"/>
            <w:sz w:val="22"/>
            <w:szCs w:val="22"/>
          </w:rPr>
          <w:t xml:space="preserve">this lack of </w:t>
        </w:r>
      </w:ins>
      <w:ins w:id="232" w:author="Quang Nguyen" w:date="2022-02-06T20:29:00Z">
        <w:r w:rsidR="002D6ED1">
          <w:rPr>
            <w:rFonts w:ascii="Times New Roman" w:hAnsi="Times New Roman" w:cs="Times New Roman"/>
            <w:color w:val="000000" w:themeColor="text1"/>
            <w:sz w:val="22"/>
            <w:szCs w:val="22"/>
          </w:rPr>
          <w:t xml:space="preserve">standardized </w:t>
        </w:r>
      </w:ins>
      <w:del w:id="233" w:author="Quang Nguyen" w:date="2022-02-06T20:28:00Z">
        <w:r w:rsidRPr="009A44FC" w:rsidDel="002D6ED1">
          <w:rPr>
            <w:rFonts w:ascii="Times New Roman" w:hAnsi="Times New Roman" w:cs="Times New Roman"/>
            <w:color w:val="000000" w:themeColor="text1"/>
            <w:sz w:val="22"/>
            <w:szCs w:val="22"/>
          </w:rPr>
          <w:delText xml:space="preserve">the lack of standardized gold-standard </w:delText>
        </w:r>
      </w:del>
      <w:r w:rsidRPr="009A44FC">
        <w:rPr>
          <w:rFonts w:ascii="Times New Roman" w:hAnsi="Times New Roman" w:cs="Times New Roman"/>
          <w:color w:val="000000" w:themeColor="text1"/>
          <w:sz w:val="22"/>
          <w:szCs w:val="22"/>
        </w:rPr>
        <w:t>data sets for enrichment testing in the discussion section</w:t>
      </w:r>
      <w:ins w:id="234" w:author="Quang Nguyen" w:date="2022-02-06T20:29:00Z">
        <w:r w:rsidR="002D6ED1">
          <w:rPr>
            <w:rFonts w:ascii="Times New Roman" w:hAnsi="Times New Roman" w:cs="Times New Roman"/>
            <w:color w:val="000000" w:themeColor="text1"/>
            <w:sz w:val="22"/>
            <w:szCs w:val="22"/>
          </w:rPr>
          <w:t xml:space="preserve"> as part of the limitations section</w:t>
        </w:r>
      </w:ins>
      <w:r w:rsidRPr="009A44FC">
        <w:rPr>
          <w:rFonts w:ascii="Times New Roman" w:hAnsi="Times New Roman" w:cs="Times New Roman"/>
          <w:color w:val="000000" w:themeColor="text1"/>
          <w:sz w:val="22"/>
          <w:szCs w:val="22"/>
        </w:rPr>
        <w:t xml:space="preserve">. </w:t>
      </w:r>
      <w:del w:id="235" w:author="Quang Nguyen" w:date="2022-02-06T20:29:00Z">
        <w:r w:rsidRPr="009A44FC" w:rsidDel="002D6ED1">
          <w:rPr>
            <w:rFonts w:ascii="Times New Roman" w:hAnsi="Times New Roman" w:cs="Times New Roman"/>
            <w:color w:val="000000" w:themeColor="text1"/>
            <w:sz w:val="22"/>
            <w:szCs w:val="22"/>
          </w:rPr>
          <w:delText xml:space="preserve">Furthermore, we have added additional type I </w:delText>
        </w:r>
        <w:r w:rsidRPr="009A44FC" w:rsidDel="002D6ED1">
          <w:rPr>
            <w:rFonts w:ascii="Times New Roman" w:hAnsi="Times New Roman" w:cs="Times New Roman"/>
            <w:color w:val="000000" w:themeColor="text1"/>
            <w:sz w:val="22"/>
            <w:szCs w:val="22"/>
          </w:rPr>
          <w:lastRenderedPageBreak/>
          <w:delText xml:space="preserve">error </w:delText>
        </w:r>
        <w:r w:rsidR="0045683D" w:rsidDel="002D6ED1">
          <w:rPr>
            <w:rFonts w:ascii="Times New Roman" w:hAnsi="Times New Roman" w:cs="Times New Roman"/>
            <w:color w:val="000000" w:themeColor="text1"/>
            <w:sz w:val="22"/>
            <w:szCs w:val="22"/>
          </w:rPr>
          <w:delText>results</w:delText>
        </w:r>
        <w:r w:rsidRPr="009A44FC" w:rsidDel="002D6ED1">
          <w:rPr>
            <w:rFonts w:ascii="Times New Roman" w:hAnsi="Times New Roman" w:cs="Times New Roman"/>
            <w:color w:val="000000" w:themeColor="text1"/>
            <w:sz w:val="22"/>
            <w:szCs w:val="22"/>
          </w:rPr>
          <w:delText xml:space="preserve"> on the real data set (following standards set by Geistlinger et al. </w:delText>
        </w:r>
        <w:r w:rsidRPr="009A44FC" w:rsidDel="002D6ED1">
          <w:rPr>
            <w:rFonts w:ascii="Times New Roman" w:hAnsi="Times New Roman" w:cs="Times New Roman"/>
            <w:color w:val="000000" w:themeColor="text1"/>
            <w:sz w:val="22"/>
            <w:szCs w:val="22"/>
          </w:rPr>
          <w:fldChar w:fldCharType="begin"/>
        </w:r>
        <w:r w:rsidR="00130342" w:rsidDel="002D6ED1">
          <w:rPr>
            <w:rFonts w:ascii="Times New Roman" w:hAnsi="Times New Roman" w:cs="Times New Roman"/>
            <w:color w:val="000000" w:themeColor="text1"/>
            <w:sz w:val="22"/>
            <w:szCs w:val="22"/>
          </w:rPr>
          <w:delInstrText xml:space="preserve"> ADDIN ZOTERO_ITEM CSL_CITATION {"citationID":"a3XvuWx8","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delInstrText>
        </w:r>
        <w:r w:rsidRPr="009A44FC" w:rsidDel="002D6ED1">
          <w:rPr>
            <w:rFonts w:ascii="Times New Roman" w:hAnsi="Times New Roman" w:cs="Times New Roman"/>
            <w:color w:val="000000" w:themeColor="text1"/>
            <w:sz w:val="22"/>
            <w:szCs w:val="22"/>
          </w:rPr>
          <w:fldChar w:fldCharType="separate"/>
        </w:r>
        <w:r w:rsidR="00130342" w:rsidRPr="00130342" w:rsidDel="002D6ED1">
          <w:rPr>
            <w:rFonts w:ascii="Times New Roman" w:hAnsi="Times New Roman" w:cs="Times New Roman"/>
            <w:sz w:val="22"/>
          </w:rPr>
          <w:delText>[3]</w:delText>
        </w:r>
        <w:r w:rsidRPr="009A44FC" w:rsidDel="002D6ED1">
          <w:rPr>
            <w:rFonts w:ascii="Times New Roman" w:hAnsi="Times New Roman" w:cs="Times New Roman"/>
            <w:color w:val="000000" w:themeColor="text1"/>
            <w:sz w:val="22"/>
            <w:szCs w:val="22"/>
          </w:rPr>
          <w:fldChar w:fldCharType="end"/>
        </w:r>
        <w:r w:rsidRPr="009A44FC" w:rsidDel="002D6ED1">
          <w:rPr>
            <w:rFonts w:ascii="Times New Roman" w:hAnsi="Times New Roman" w:cs="Times New Roman"/>
            <w:color w:val="000000" w:themeColor="text1"/>
            <w:sz w:val="22"/>
            <w:szCs w:val="22"/>
          </w:rPr>
          <w:delText xml:space="preserve"> – as recommended by reviewer 2). </w:delText>
        </w:r>
      </w:del>
      <w:ins w:id="236" w:author="Quang Nguyen" w:date="2022-02-06T20:29:00Z">
        <w:r w:rsidR="002D6ED1">
          <w:rPr>
            <w:rFonts w:ascii="Times New Roman" w:hAnsi="Times New Roman" w:cs="Times New Roman"/>
            <w:color w:val="000000" w:themeColor="text1"/>
            <w:sz w:val="22"/>
            <w:szCs w:val="22"/>
          </w:rPr>
          <w:t xml:space="preserve">Despite these limitations, our analyses based on the aerobic vs. anaerobic label can still </w:t>
        </w:r>
      </w:ins>
      <w:del w:id="237" w:author="Quang Nguyen" w:date="2022-02-06T20:29:00Z">
        <w:r w:rsidRPr="009A44FC" w:rsidDel="002D6ED1">
          <w:rPr>
            <w:rFonts w:ascii="Times New Roman" w:hAnsi="Times New Roman" w:cs="Times New Roman"/>
            <w:color w:val="000000" w:themeColor="text1"/>
            <w:sz w:val="22"/>
            <w:szCs w:val="22"/>
          </w:rPr>
          <w:delText xml:space="preserve">However, we maintain that the results </w:delText>
        </w:r>
      </w:del>
      <w:proofErr w:type="spellStart"/>
      <w:r w:rsidRPr="009A44FC">
        <w:rPr>
          <w:rFonts w:ascii="Times New Roman" w:hAnsi="Times New Roman" w:cs="Times New Roman"/>
          <w:color w:val="000000" w:themeColor="text1"/>
          <w:sz w:val="22"/>
          <w:szCs w:val="22"/>
        </w:rPr>
        <w:t>still</w:t>
      </w:r>
      <w:proofErr w:type="spellEnd"/>
      <w:r w:rsidRPr="009A44FC">
        <w:rPr>
          <w:rFonts w:ascii="Times New Roman" w:hAnsi="Times New Roman" w:cs="Times New Roman"/>
          <w:color w:val="000000" w:themeColor="text1"/>
          <w:sz w:val="22"/>
          <w:szCs w:val="22"/>
        </w:rPr>
        <w:t xml:space="preserve"> provide good insight into model performance since the hypothesis </w:t>
      </w:r>
      <w:r w:rsidR="00B97F13" w:rsidRPr="009A44FC">
        <w:rPr>
          <w:rFonts w:ascii="Times New Roman" w:hAnsi="Times New Roman" w:cs="Times New Roman"/>
          <w:color w:val="000000" w:themeColor="text1"/>
          <w:sz w:val="22"/>
          <w:szCs w:val="22"/>
        </w:rPr>
        <w:t>does have</w:t>
      </w:r>
      <w:r w:rsidR="0045683D">
        <w:rPr>
          <w:rFonts w:ascii="Times New Roman" w:hAnsi="Times New Roman" w:cs="Times New Roman"/>
          <w:color w:val="000000" w:themeColor="text1"/>
          <w:sz w:val="22"/>
          <w:szCs w:val="22"/>
        </w:rPr>
        <w:t xml:space="preserve"> a</w:t>
      </w:r>
      <w:r w:rsidR="00B97F13" w:rsidRPr="009A44FC">
        <w:rPr>
          <w:rFonts w:ascii="Times New Roman" w:hAnsi="Times New Roman" w:cs="Times New Roman"/>
          <w:color w:val="000000" w:themeColor="text1"/>
          <w:sz w:val="22"/>
          <w:szCs w:val="22"/>
        </w:rPr>
        <w:t xml:space="preserve"> clear and straightforward biological interpretation (i.e. based on easy to determine natural characteristics of the microbes)</w:t>
      </w:r>
      <w:r w:rsidRPr="009A44FC">
        <w:rPr>
          <w:rFonts w:ascii="Times New Roman" w:hAnsi="Times New Roman" w:cs="Times New Roman"/>
          <w:color w:val="000000" w:themeColor="text1"/>
          <w:sz w:val="22"/>
          <w:szCs w:val="22"/>
        </w:rPr>
        <w:t xml:space="preserve"> and has been used in prior manuscripts that attempts to validate differential abundance analyses for microbiome data </w:t>
      </w:r>
      <w:r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ke8CjCvB","properties":{"formattedCitation":"[14]","plainCitation":"[14]","noteIndex":0},"citationItems":[{"id":1746,"uris":["http://zotero.org/users/4849999/items/R5HNS27S"],"uri":["http://zotero.org/users/4849999/items/R5HNS27S"],"itemData":{"id":1746,"type":"article-journal","abstract":"The correct identification of differentially abundant microbial taxa between experimental conditions is a methodological and computational challenge. Recent work has produced methods to deal with the high sparsity and compositionality characteristic of microbiome data, but independent benchmarks comparing these to alternatives developed for RNA-seq data analysis are lacking.","container-title":"Genome Biology","DOI":"10.1186/s13059-020-02104-1","ISSN":"1474-760X","issue":"1","journalAbbreviation":"Genome Biology","page":"191","source":"BioMed Central","title":"Assessment of statistical methods from single cell, bulk RNA-seq, and metagenomics applied to microbiome data","volume":"21","author":[{"family":"Calgaro","given":"Matteo"},{"family":"Romualdi","given":"Chiara"},{"family":"Waldron","given":"Levi"},{"family":"Risso","given":"Davide"},{"family":"Vitulo","given":"Nicola"}],"issued":{"date-parts":[["2020",8,3]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[14]</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p>
    <w:p w14:paraId="5D6AF1AE" w14:textId="1A723E3C" w:rsidR="007311CD"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Other Comments on Clarity</w:t>
      </w:r>
    </w:p>
    <w:p w14:paraId="776A0EA0" w14:textId="3C0DBFF6" w:rsidR="00ED3611" w:rsidRPr="00617D77" w:rsidRDefault="00BB7799" w:rsidP="00617D77">
      <w:pPr>
        <w:pStyle w:val="ListParagraph"/>
        <w:numPr>
          <w:ilvl w:val="0"/>
          <w:numId w:val="17"/>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writing after line 215 lacks detail. I kept waiting for a</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methods section to answer some of my questions (e.g., how </w:t>
      </w:r>
      <w:proofErr w:type="gramStart"/>
      <w:r w:rsidRPr="00617D77">
        <w:rPr>
          <w:rFonts w:ascii="Times New Roman" w:hAnsi="Times New Roman" w:cs="Times New Roman"/>
          <w:color w:val="FF0000"/>
          <w:sz w:val="22"/>
          <w:szCs w:val="22"/>
        </w:rPr>
        <w:t>was mu or</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phi</w:t>
      </w:r>
      <w:proofErr w:type="gramEnd"/>
      <w:r w:rsidRPr="00617D77">
        <w:rPr>
          <w:rFonts w:ascii="Times New Roman" w:hAnsi="Times New Roman" w:cs="Times New Roman"/>
          <w:color w:val="FF0000"/>
          <w:sz w:val="22"/>
          <w:szCs w:val="22"/>
        </w:rPr>
        <w:t xml:space="preserve"> chosen in equation 3) but these don't seem to be listed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anywhere. Details in the remaining parts of the manuscript are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inconsistently given or vague. e.g., Line 249 "all sample sizes were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set to 10,000". Do you mean sequencing depth? Number of reads?</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Number of technical replicates? What is this referring to?</w:t>
      </w:r>
    </w:p>
    <w:p w14:paraId="4226E338" w14:textId="7BF1D94A" w:rsidR="00A04D61" w:rsidRPr="009A44FC" w:rsidRDefault="00A04D61" w:rsidP="00A04D61">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adjusted the </w:t>
      </w:r>
      <w:r w:rsidR="00AD17DB" w:rsidRPr="009A44FC">
        <w:rPr>
          <w:rFonts w:ascii="Times New Roman" w:hAnsi="Times New Roman" w:cs="Times New Roman"/>
          <w:color w:val="000000" w:themeColor="text1"/>
          <w:sz w:val="22"/>
          <w:szCs w:val="22"/>
        </w:rPr>
        <w:t xml:space="preserve">“Evaluation” section of the </w:t>
      </w:r>
      <w:r w:rsidRPr="009A44FC">
        <w:rPr>
          <w:rFonts w:ascii="Times New Roman" w:hAnsi="Times New Roman" w:cs="Times New Roman"/>
          <w:color w:val="000000" w:themeColor="text1"/>
          <w:sz w:val="22"/>
          <w:szCs w:val="22"/>
        </w:rPr>
        <w:t>manuscript to</w:t>
      </w:r>
      <w:r w:rsidR="0045683D">
        <w:rPr>
          <w:rFonts w:ascii="Times New Roman" w:hAnsi="Times New Roman" w:cs="Times New Roman"/>
          <w:color w:val="000000" w:themeColor="text1"/>
          <w:sz w:val="22"/>
          <w:szCs w:val="22"/>
        </w:rPr>
        <w:t xml:space="preserve"> improve</w:t>
      </w:r>
      <w:r w:rsidRPr="009A44FC">
        <w:rPr>
          <w:rFonts w:ascii="Times New Roman" w:hAnsi="Times New Roman" w:cs="Times New Roman"/>
          <w:color w:val="000000" w:themeColor="text1"/>
          <w:sz w:val="22"/>
          <w:szCs w:val="22"/>
        </w:rPr>
        <w:t xml:space="preserve"> readability and fil</w:t>
      </w:r>
      <w:r w:rsidR="0045683D">
        <w:rPr>
          <w:rFonts w:ascii="Times New Roman" w:hAnsi="Times New Roman" w:cs="Times New Roman"/>
          <w:color w:val="000000" w:themeColor="text1"/>
          <w:sz w:val="22"/>
          <w:szCs w:val="22"/>
        </w:rPr>
        <w:t>l</w:t>
      </w:r>
      <w:r w:rsidRPr="009A44FC">
        <w:rPr>
          <w:rFonts w:ascii="Times New Roman" w:hAnsi="Times New Roman" w:cs="Times New Roman"/>
          <w:color w:val="000000" w:themeColor="text1"/>
          <w:sz w:val="22"/>
          <w:szCs w:val="22"/>
        </w:rPr>
        <w:t xml:space="preserve"> in missing gaps</w:t>
      </w:r>
      <w:r w:rsidR="00AD17DB" w:rsidRPr="009A44FC">
        <w:rPr>
          <w:rFonts w:ascii="Times New Roman" w:hAnsi="Times New Roman" w:cs="Times New Roman"/>
          <w:color w:val="000000" w:themeColor="text1"/>
          <w:sz w:val="22"/>
          <w:szCs w:val="22"/>
        </w:rPr>
        <w:t xml:space="preserve"> </w:t>
      </w:r>
      <w:r w:rsidR="0045683D">
        <w:rPr>
          <w:rFonts w:ascii="Times New Roman" w:hAnsi="Times New Roman" w:cs="Times New Roman"/>
          <w:color w:val="000000" w:themeColor="text1"/>
          <w:sz w:val="22"/>
          <w:szCs w:val="22"/>
        </w:rPr>
        <w:t>in</w:t>
      </w:r>
      <w:r w:rsidR="00AD17DB" w:rsidRPr="009A44FC">
        <w:rPr>
          <w:rFonts w:ascii="Times New Roman" w:hAnsi="Times New Roman" w:cs="Times New Roman"/>
          <w:color w:val="000000" w:themeColor="text1"/>
          <w:sz w:val="22"/>
          <w:szCs w:val="22"/>
        </w:rPr>
        <w:t xml:space="preserve"> our </w:t>
      </w:r>
      <w:r w:rsidR="0045683D">
        <w:rPr>
          <w:rFonts w:ascii="Times New Roman" w:hAnsi="Times New Roman" w:cs="Times New Roman"/>
          <w:color w:val="000000" w:themeColor="text1"/>
          <w:sz w:val="22"/>
          <w:szCs w:val="22"/>
        </w:rPr>
        <w:t>evaluation methodology</w:t>
      </w:r>
      <w:r w:rsidRPr="009A44FC">
        <w:rPr>
          <w:rFonts w:ascii="Times New Roman" w:hAnsi="Times New Roman" w:cs="Times New Roman"/>
          <w:color w:val="000000" w:themeColor="text1"/>
          <w:sz w:val="22"/>
          <w:szCs w:val="22"/>
        </w:rPr>
        <w:t xml:space="preserve">. </w:t>
      </w:r>
      <w:ins w:id="238" w:author="Quang Nguyen" w:date="2022-02-06T20:30:00Z">
        <w:r w:rsidR="005733EF">
          <w:rPr>
            <w:rFonts w:ascii="Times New Roman" w:hAnsi="Times New Roman" w:cs="Times New Roman"/>
            <w:color w:val="000000" w:themeColor="text1"/>
            <w:sz w:val="22"/>
            <w:szCs w:val="22"/>
          </w:rPr>
          <w:t xml:space="preserve">The simulation section in the supplementary </w:t>
        </w:r>
        <w:proofErr w:type="spellStart"/>
        <w:r w:rsidR="005733EF">
          <w:rPr>
            <w:rFonts w:ascii="Times New Roman" w:hAnsi="Times New Roman" w:cs="Times New Roman"/>
            <w:color w:val="000000" w:themeColor="text1"/>
            <w:sz w:val="22"/>
            <w:szCs w:val="22"/>
          </w:rPr>
          <w:t>analyse</w:t>
        </w:r>
        <w:proofErr w:type="spellEnd"/>
        <w:r w:rsidR="005733EF">
          <w:rPr>
            <w:rFonts w:ascii="Times New Roman" w:hAnsi="Times New Roman" w:cs="Times New Roman"/>
            <w:color w:val="000000" w:themeColor="text1"/>
            <w:sz w:val="22"/>
            <w:szCs w:val="22"/>
          </w:rPr>
          <w:t xml:space="preserve"> will also have clearer </w:t>
        </w:r>
      </w:ins>
      <w:ins w:id="239" w:author="Quang Nguyen" w:date="2022-02-06T20:31:00Z">
        <w:r w:rsidR="005733EF">
          <w:rPr>
            <w:rFonts w:ascii="Times New Roman" w:hAnsi="Times New Roman" w:cs="Times New Roman"/>
            <w:color w:val="000000" w:themeColor="text1"/>
            <w:sz w:val="22"/>
            <w:szCs w:val="22"/>
          </w:rPr>
          <w:t>descriptions</w:t>
        </w:r>
      </w:ins>
      <w:ins w:id="240" w:author="Quang Nguyen" w:date="2022-02-06T20:30:00Z">
        <w:r w:rsidR="005733EF">
          <w:rPr>
            <w:rFonts w:ascii="Times New Roman" w:hAnsi="Times New Roman" w:cs="Times New Roman"/>
            <w:color w:val="000000" w:themeColor="text1"/>
            <w:sz w:val="22"/>
            <w:szCs w:val="22"/>
          </w:rPr>
          <w:t xml:space="preserve"> on the </w:t>
        </w:r>
      </w:ins>
      <w:ins w:id="241" w:author="Quang Nguyen" w:date="2022-02-06T20:31:00Z">
        <w:r w:rsidR="005733EF">
          <w:rPr>
            <w:rFonts w:ascii="Times New Roman" w:hAnsi="Times New Roman" w:cs="Times New Roman"/>
            <w:color w:val="000000" w:themeColor="text1"/>
            <w:sz w:val="22"/>
            <w:szCs w:val="22"/>
          </w:rPr>
          <w:t xml:space="preserve">simulation parameters as well. </w:t>
        </w:r>
      </w:ins>
      <w:r w:rsidRPr="009A44FC">
        <w:rPr>
          <w:rFonts w:ascii="Times New Roman" w:hAnsi="Times New Roman" w:cs="Times New Roman"/>
          <w:color w:val="000000" w:themeColor="text1"/>
          <w:sz w:val="22"/>
          <w:szCs w:val="22"/>
        </w:rPr>
        <w:t xml:space="preserve">With regards to the specific examples provided by the reviewer, we provide some clarifications as follows: </w:t>
      </w:r>
    </w:p>
    <w:p w14:paraId="787B7EDD" w14:textId="1C0A80DA"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The </w:t>
      </w:r>
      <m:oMath>
        <m:r>
          <w:rPr>
            <w:rFonts w:ascii="Cambria Math" w:hAnsi="Cambria Math" w:cs="Times New Roman"/>
            <w:color w:val="000000" w:themeColor="text1"/>
            <w:sz w:val="22"/>
            <w:szCs w:val="22"/>
          </w:rPr>
          <m:t>μ</m:t>
        </m:r>
      </m:oMath>
      <w:r w:rsidRPr="009A44FC">
        <w:rPr>
          <w:rFonts w:ascii="Times New Roman" w:eastAsiaTheme="minorEastAsia" w:hAnsi="Times New Roman" w:cs="Times New Roman"/>
          <w:color w:val="000000" w:themeColor="text1"/>
          <w:sz w:val="22"/>
          <w:szCs w:val="22"/>
        </w:rPr>
        <w:t xml:space="preserve"> and </w:t>
      </w:r>
      <m:oMath>
        <m:r>
          <w:rPr>
            <w:rFonts w:ascii="Cambria Math" w:eastAsiaTheme="minorEastAsia" w:hAnsi="Cambria Math" w:cs="Times New Roman"/>
            <w:color w:val="000000" w:themeColor="text1"/>
            <w:sz w:val="22"/>
            <w:szCs w:val="22"/>
          </w:rPr>
          <m:t>ϕ</m:t>
        </m:r>
      </m:oMath>
      <w:r w:rsidRPr="009A44FC">
        <w:rPr>
          <w:rFonts w:ascii="Times New Roman" w:eastAsiaTheme="minorEastAsia" w:hAnsi="Times New Roman" w:cs="Times New Roman"/>
          <w:color w:val="000000" w:themeColor="text1"/>
          <w:sz w:val="22"/>
          <w:szCs w:val="22"/>
        </w:rPr>
        <w:t xml:space="preserve"> parameters were chosen by fitting a negative binomial distribution (using maximum likelihood approach with the </w:t>
      </w:r>
      <w:proofErr w:type="spellStart"/>
      <w:r w:rsidRPr="009A44FC">
        <w:rPr>
          <w:rFonts w:ascii="Times New Roman" w:eastAsiaTheme="minorEastAsia" w:hAnsi="Times New Roman" w:cs="Times New Roman"/>
          <w:i/>
          <w:iCs/>
          <w:color w:val="000000" w:themeColor="text1"/>
          <w:sz w:val="22"/>
          <w:szCs w:val="22"/>
        </w:rPr>
        <w:t>fitdistrplus</w:t>
      </w:r>
      <w:proofErr w:type="spellEnd"/>
      <w:r w:rsidRPr="009A44FC">
        <w:rPr>
          <w:rFonts w:ascii="Times New Roman" w:eastAsiaTheme="minorEastAsia" w:hAnsi="Times New Roman" w:cs="Times New Roman"/>
          <w:color w:val="000000" w:themeColor="text1"/>
          <w:sz w:val="22"/>
          <w:szCs w:val="22"/>
        </w:rPr>
        <w:t xml:space="preserve"> package </w:t>
      </w:r>
      <w:r w:rsidRPr="009A44FC">
        <w:rPr>
          <w:rFonts w:ascii="Times New Roman" w:eastAsiaTheme="minorEastAsia" w:hAnsi="Times New Roman" w:cs="Times New Roman"/>
          <w:color w:val="000000" w:themeColor="text1"/>
          <w:sz w:val="22"/>
          <w:szCs w:val="22"/>
        </w:rPr>
        <w:fldChar w:fldCharType="begin"/>
      </w:r>
      <w:r w:rsidR="00130342">
        <w:rPr>
          <w:rFonts w:ascii="Times New Roman" w:eastAsiaTheme="minorEastAsia" w:hAnsi="Times New Roman" w:cs="Times New Roman"/>
          <w:color w:val="000000" w:themeColor="text1"/>
          <w:sz w:val="22"/>
          <w:szCs w:val="22"/>
        </w:rPr>
        <w:instrText xml:space="preserve"> ADDIN ZOTERO_ITEM CSL_CITATION {"citationID":"zWdonE7B","properties":{"formattedCitation":"[15]","plainCitation":"[15]","noteIndex":0},"citationItems":[{"id":1867,"uris":["http://zotero.org/users/4849999/items/8PVF4TV7"],"uri":["http://zotero.org/users/4849999/items/8PVF4TV7"],"itemData":{"id":1867,"type":"article-journal","container-title":"Journal of Statistical Software","issue":"4","page":"1–34","title":"fitdistrplus: An R package for fitting distributions","volume":"64","author":[{"family":"Delignette-Muller","given":"Marie Laure"},{"family":"Dutang","given":"Christophe"}],"issued":{"date-parts":[["2015"]]}}}],"schema":"https://github.com/citation-style-language/schema/raw/master/csl-citation.json"} </w:instrText>
      </w:r>
      <w:r w:rsidRPr="009A44FC">
        <w:rPr>
          <w:rFonts w:ascii="Times New Roman" w:eastAsiaTheme="minorEastAsia" w:hAnsi="Times New Roman" w:cs="Times New Roman"/>
          <w:color w:val="000000" w:themeColor="text1"/>
          <w:sz w:val="22"/>
          <w:szCs w:val="22"/>
        </w:rPr>
        <w:fldChar w:fldCharType="separate"/>
      </w:r>
      <w:r w:rsidR="00130342" w:rsidRPr="00130342">
        <w:rPr>
          <w:rFonts w:ascii="Times New Roman" w:hAnsi="Times New Roman" w:cs="Times New Roman"/>
          <w:sz w:val="22"/>
        </w:rPr>
        <w:t>[15]</w:t>
      </w:r>
      <w:r w:rsidRPr="009A44FC">
        <w:rPr>
          <w:rFonts w:ascii="Times New Roman" w:eastAsiaTheme="minorEastAsia" w:hAnsi="Times New Roman" w:cs="Times New Roman"/>
          <w:color w:val="000000" w:themeColor="text1"/>
          <w:sz w:val="22"/>
          <w:szCs w:val="22"/>
        </w:rPr>
        <w:fldChar w:fldCharType="end"/>
      </w:r>
      <w:r w:rsidRPr="009A44FC">
        <w:rPr>
          <w:rFonts w:ascii="Times New Roman" w:eastAsiaTheme="minorEastAsia" w:hAnsi="Times New Roman" w:cs="Times New Roman"/>
          <w:color w:val="000000" w:themeColor="text1"/>
          <w:sz w:val="22"/>
          <w:szCs w:val="22"/>
        </w:rPr>
        <w:t xml:space="preserve">) on non-zero entries in each taxon in the human microbiome 16S data set. The median values across all estimates were chosen as the final estimates for the simulation procedure.  </w:t>
      </w:r>
    </w:p>
    <w:p w14:paraId="0AD96311" w14:textId="2415A85D"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eastAsiaTheme="minorEastAsia" w:hAnsi="Times New Roman" w:cs="Times New Roman"/>
          <w:color w:val="000000" w:themeColor="text1"/>
          <w:sz w:val="22"/>
          <w:szCs w:val="22"/>
        </w:rPr>
        <w:t xml:space="preserve">10,000 samples </w:t>
      </w:r>
      <w:proofErr w:type="gramStart"/>
      <w:r w:rsidRPr="009A44FC">
        <w:rPr>
          <w:rFonts w:ascii="Times New Roman" w:eastAsiaTheme="minorEastAsia" w:hAnsi="Times New Roman" w:cs="Times New Roman"/>
          <w:color w:val="000000" w:themeColor="text1"/>
          <w:sz w:val="22"/>
          <w:szCs w:val="22"/>
        </w:rPr>
        <w:t>refer</w:t>
      </w:r>
      <w:r w:rsidR="0045683D">
        <w:rPr>
          <w:rFonts w:ascii="Times New Roman" w:eastAsiaTheme="minorEastAsia" w:hAnsi="Times New Roman" w:cs="Times New Roman"/>
          <w:color w:val="000000" w:themeColor="text1"/>
          <w:sz w:val="22"/>
          <w:szCs w:val="22"/>
        </w:rPr>
        <w:t>s</w:t>
      </w:r>
      <w:proofErr w:type="gramEnd"/>
      <w:r w:rsidRPr="009A44FC">
        <w:rPr>
          <w:rFonts w:ascii="Times New Roman" w:eastAsiaTheme="minorEastAsia" w:hAnsi="Times New Roman" w:cs="Times New Roman"/>
          <w:color w:val="000000" w:themeColor="text1"/>
          <w:sz w:val="22"/>
          <w:szCs w:val="22"/>
        </w:rPr>
        <w:t xml:space="preserve"> to the number of samples (i.e. the number of biological replicates). </w:t>
      </w:r>
      <w:r w:rsidR="00414018" w:rsidRPr="009A44FC">
        <w:rPr>
          <w:rFonts w:ascii="Times New Roman" w:eastAsiaTheme="minorEastAsia" w:hAnsi="Times New Roman" w:cs="Times New Roman"/>
          <w:color w:val="000000" w:themeColor="text1"/>
          <w:sz w:val="22"/>
          <w:szCs w:val="22"/>
        </w:rPr>
        <w:t xml:space="preserve">Since we’re attempting to perform inference per sample (assign a p-value per sample), this is equivalent to the number of hypotheses tested for our enrichment analysis procedure. </w:t>
      </w:r>
    </w:p>
    <w:p w14:paraId="18B91F06" w14:textId="681CE6CC" w:rsidR="00BB7799" w:rsidRPr="00617D77" w:rsidRDefault="00BB7799" w:rsidP="00617D77">
      <w:pPr>
        <w:pStyle w:val="ListParagraph"/>
        <w:numPr>
          <w:ilvl w:val="0"/>
          <w:numId w:val="17"/>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writing after line 215 is hard to read. In part this relates to</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the lack of </w:t>
      </w:r>
      <w:proofErr w:type="gramStart"/>
      <w:r w:rsidRPr="00617D77">
        <w:rPr>
          <w:rFonts w:ascii="Times New Roman" w:hAnsi="Times New Roman" w:cs="Times New Roman"/>
          <w:color w:val="FF0000"/>
          <w:sz w:val="22"/>
          <w:szCs w:val="22"/>
        </w:rPr>
        <w:t>detail</w:t>
      </w:r>
      <w:proofErr w:type="gramEnd"/>
      <w:r w:rsidRPr="00617D77">
        <w:rPr>
          <w:rFonts w:ascii="Times New Roman" w:hAnsi="Times New Roman" w:cs="Times New Roman"/>
          <w:color w:val="FF0000"/>
          <w:sz w:val="22"/>
          <w:szCs w:val="22"/>
        </w:rPr>
        <w:t xml:space="preserve"> but I think it also stems from the fact that the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manuscript starts being written in triplicate for Single Sample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Differential Abundance Analysis, and then Prediction. It</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makes the paper repetitive and hard to follow. Further, figures are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repetitive and poorly labeled so </w:t>
      </w:r>
      <w:r w:rsidR="00ED3611" w:rsidRPr="00617D77">
        <w:rPr>
          <w:rFonts w:ascii="Times New Roman" w:hAnsi="Times New Roman" w:cs="Times New Roman"/>
          <w:color w:val="FF0000"/>
          <w:sz w:val="22"/>
          <w:szCs w:val="22"/>
        </w:rPr>
        <w:t>it’s</w:t>
      </w:r>
      <w:r w:rsidRPr="00617D77">
        <w:rPr>
          <w:rFonts w:ascii="Times New Roman" w:hAnsi="Times New Roman" w:cs="Times New Roman"/>
          <w:color w:val="FF0000"/>
          <w:sz w:val="22"/>
          <w:szCs w:val="22"/>
        </w:rPr>
        <w:t xml:space="preserve"> hard, </w:t>
      </w:r>
      <w:proofErr w:type="gramStart"/>
      <w:r w:rsidRPr="00617D77">
        <w:rPr>
          <w:rFonts w:ascii="Times New Roman" w:hAnsi="Times New Roman" w:cs="Times New Roman"/>
          <w:color w:val="FF0000"/>
          <w:sz w:val="22"/>
          <w:szCs w:val="22"/>
        </w:rPr>
        <w:t>at a glance</w:t>
      </w:r>
      <w:proofErr w:type="gramEnd"/>
      <w:r w:rsidRPr="00617D77">
        <w:rPr>
          <w:rFonts w:ascii="Times New Roman" w:hAnsi="Times New Roman" w:cs="Times New Roman"/>
          <w:color w:val="FF0000"/>
          <w:sz w:val="22"/>
          <w:szCs w:val="22"/>
        </w:rPr>
        <w:t>, to figure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out what figure links to what part of the paper. I have never seen a</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discussion written in the </w:t>
      </w:r>
      <w:proofErr w:type="gramStart"/>
      <w:r w:rsidRPr="00617D77">
        <w:rPr>
          <w:rFonts w:ascii="Times New Roman" w:hAnsi="Times New Roman" w:cs="Times New Roman"/>
          <w:color w:val="FF0000"/>
          <w:sz w:val="22"/>
          <w:szCs w:val="22"/>
        </w:rPr>
        <w:t>parts</w:t>
      </w:r>
      <w:proofErr w:type="gramEnd"/>
      <w:r w:rsidRPr="00617D77">
        <w:rPr>
          <w:rFonts w:ascii="Times New Roman" w:hAnsi="Times New Roman" w:cs="Times New Roman"/>
          <w:color w:val="FF0000"/>
          <w:sz w:val="22"/>
          <w:szCs w:val="22"/>
        </w:rPr>
        <w:t xml:space="preserve"> but this just adds to the feeling</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that this is just a paper written in triplicate without a coherent</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message beyond the initial idea which ends around line 215. Further</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it was not clear from reading the introduction that the paper would</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be organized like this; some warning in the introduction may help a</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bit. In fact, it was not even clear what the distinction between</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single-sample enrichment and differential abundance was from the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introduction. In addition, this notation is non-standard. </w:t>
      </w:r>
      <w:proofErr w:type="gramStart"/>
      <w:r w:rsidRPr="00617D77">
        <w:rPr>
          <w:rFonts w:ascii="Times New Roman" w:hAnsi="Times New Roman" w:cs="Times New Roman"/>
          <w:color w:val="FF0000"/>
          <w:sz w:val="22"/>
          <w:szCs w:val="22"/>
        </w:rPr>
        <w:t>Typically</w:t>
      </w:r>
      <w:proofErr w:type="gramEnd"/>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enrichment (e.g., as used in </w:t>
      </w:r>
      <w:proofErr w:type="spellStart"/>
      <w:r w:rsidRPr="00617D77">
        <w:rPr>
          <w:rFonts w:ascii="Times New Roman" w:hAnsi="Times New Roman" w:cs="Times New Roman"/>
          <w:color w:val="FF0000"/>
          <w:sz w:val="22"/>
          <w:szCs w:val="22"/>
        </w:rPr>
        <w:t>gsEa</w:t>
      </w:r>
      <w:proofErr w:type="spellEnd"/>
      <w:r w:rsidRPr="00617D77">
        <w:rPr>
          <w:rFonts w:ascii="Times New Roman" w:hAnsi="Times New Roman" w:cs="Times New Roman"/>
          <w:color w:val="FF0000"/>
          <w:sz w:val="22"/>
          <w:szCs w:val="22"/>
        </w:rPr>
        <w:t>) refers to essentially</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differential expression but for sets of genes (i.e., it is typically</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 comparison between groups). This makes the "single-sample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terminology confusing.</w:t>
      </w:r>
    </w:p>
    <w:p w14:paraId="0EF1EAD7" w14:textId="0E8771EB" w:rsidR="007609C2" w:rsidRDefault="005733EF" w:rsidP="007609C2">
      <w:pPr>
        <w:pStyle w:val="ListParagraph"/>
        <w:spacing w:after="120"/>
        <w:contextualSpacing w:val="0"/>
        <w:rPr>
          <w:ins w:id="242" w:author="Quang Nguyen" w:date="2022-02-06T20:33:00Z"/>
          <w:rFonts w:ascii="Times New Roman" w:hAnsi="Times New Roman" w:cs="Times New Roman"/>
          <w:color w:val="000000" w:themeColor="text1"/>
          <w:sz w:val="22"/>
          <w:szCs w:val="22"/>
        </w:rPr>
      </w:pPr>
      <w:ins w:id="243" w:author="Quang Nguyen" w:date="2022-02-06T20:31:00Z">
        <w:r>
          <w:rPr>
            <w:rFonts w:ascii="Times New Roman" w:hAnsi="Times New Roman" w:cs="Times New Roman"/>
            <w:color w:val="000000" w:themeColor="text1"/>
            <w:sz w:val="22"/>
            <w:szCs w:val="22"/>
          </w:rPr>
          <w:t>To address structural confusion,</w:t>
        </w:r>
      </w:ins>
      <w:ins w:id="244" w:author="Quang Nguyen" w:date="2022-02-06T20:32:00Z">
        <w:r>
          <w:rPr>
            <w:rFonts w:ascii="Times New Roman" w:hAnsi="Times New Roman" w:cs="Times New Roman"/>
            <w:color w:val="000000" w:themeColor="text1"/>
            <w:sz w:val="22"/>
            <w:szCs w:val="22"/>
          </w:rPr>
          <w:t xml:space="preserve"> we have</w:t>
        </w:r>
      </w:ins>
      <w:del w:id="245" w:author="Quang Nguyen" w:date="2022-02-06T20:31:00Z">
        <w:r w:rsidR="0045683D" w:rsidDel="005733EF">
          <w:rPr>
            <w:rFonts w:ascii="Times New Roman" w:hAnsi="Times New Roman" w:cs="Times New Roman"/>
            <w:color w:val="000000" w:themeColor="text1"/>
            <w:sz w:val="22"/>
            <w:szCs w:val="22"/>
          </w:rPr>
          <w:delText>W</w:delText>
        </w:r>
      </w:del>
      <w:del w:id="246" w:author="Quang Nguyen" w:date="2022-02-06T20:32:00Z">
        <w:r w:rsidR="007609C2" w:rsidRPr="009A44FC" w:rsidDel="005733EF">
          <w:rPr>
            <w:rFonts w:ascii="Times New Roman" w:hAnsi="Times New Roman" w:cs="Times New Roman"/>
            <w:color w:val="000000" w:themeColor="text1"/>
            <w:sz w:val="22"/>
            <w:szCs w:val="22"/>
          </w:rPr>
          <w:delText>e</w:delText>
        </w:r>
        <w:r w:rsidR="0045683D" w:rsidDel="005733EF">
          <w:rPr>
            <w:rFonts w:ascii="Times New Roman" w:hAnsi="Times New Roman" w:cs="Times New Roman"/>
            <w:color w:val="000000" w:themeColor="text1"/>
            <w:sz w:val="22"/>
            <w:szCs w:val="22"/>
          </w:rPr>
          <w:delText xml:space="preserve"> now</w:delText>
        </w:r>
      </w:del>
      <w:r w:rsidR="0045683D">
        <w:rPr>
          <w:rFonts w:ascii="Times New Roman" w:hAnsi="Times New Roman" w:cs="Times New Roman"/>
          <w:color w:val="000000" w:themeColor="text1"/>
          <w:sz w:val="22"/>
          <w:szCs w:val="22"/>
        </w:rPr>
        <w:t xml:space="preserve"> include</w:t>
      </w:r>
      <w:ins w:id="247" w:author="Quang Nguyen" w:date="2022-02-06T20:32:00Z">
        <w:r>
          <w:rPr>
            <w:rFonts w:ascii="Times New Roman" w:hAnsi="Times New Roman" w:cs="Times New Roman"/>
            <w:color w:val="000000" w:themeColor="text1"/>
            <w:sz w:val="22"/>
            <w:szCs w:val="22"/>
          </w:rPr>
          <w:t>d</w:t>
        </w:r>
      </w:ins>
      <w:r w:rsidR="0045683D">
        <w:rPr>
          <w:rFonts w:ascii="Times New Roman" w:hAnsi="Times New Roman" w:cs="Times New Roman"/>
          <w:color w:val="000000" w:themeColor="text1"/>
          <w:sz w:val="22"/>
          <w:szCs w:val="22"/>
        </w:rPr>
        <w:t xml:space="preserve"> an overview of the manuscript in the introduction</w:t>
      </w:r>
      <w:r w:rsidR="007609C2" w:rsidRPr="009A44FC">
        <w:rPr>
          <w:rFonts w:ascii="Times New Roman" w:hAnsi="Times New Roman" w:cs="Times New Roman"/>
          <w:color w:val="000000" w:themeColor="text1"/>
          <w:sz w:val="22"/>
          <w:szCs w:val="22"/>
        </w:rPr>
        <w:t xml:space="preserve">. </w:t>
      </w:r>
      <w:ins w:id="248" w:author="Quang Nguyen" w:date="2022-02-06T20:32:00Z">
        <w:r>
          <w:rPr>
            <w:rFonts w:ascii="Times New Roman" w:hAnsi="Times New Roman" w:cs="Times New Roman"/>
            <w:color w:val="000000" w:themeColor="text1"/>
            <w:sz w:val="22"/>
            <w:szCs w:val="22"/>
          </w:rPr>
          <w:t>We also restricted the manuscript into different evaluation criteria instead of analysis tasks (</w:t>
        </w:r>
      </w:ins>
      <w:ins w:id="249" w:author="Quang Nguyen" w:date="2022-02-06T20:33:00Z">
        <w:r>
          <w:rPr>
            <w:rFonts w:ascii="Times New Roman" w:hAnsi="Times New Roman" w:cs="Times New Roman"/>
            <w:color w:val="000000" w:themeColor="text1"/>
            <w:sz w:val="22"/>
            <w:szCs w:val="22"/>
          </w:rPr>
          <w:t xml:space="preserve">refer to the preamble of this response letter). </w:t>
        </w:r>
      </w:ins>
      <w:del w:id="250" w:author="Quang Nguyen" w:date="2022-02-06T20:33:00Z">
        <w:r w:rsidR="007609C2" w:rsidRPr="009A44FC" w:rsidDel="005733EF">
          <w:rPr>
            <w:rFonts w:ascii="Times New Roman" w:hAnsi="Times New Roman" w:cs="Times New Roman"/>
            <w:color w:val="000000" w:themeColor="text1"/>
            <w:sz w:val="22"/>
            <w:szCs w:val="22"/>
          </w:rPr>
          <w:delText xml:space="preserve">Additionally, we restructured the manuscript </w:delText>
        </w:r>
        <w:r w:rsidR="00632DB7" w:rsidDel="005733EF">
          <w:rPr>
            <w:rFonts w:ascii="Times New Roman" w:hAnsi="Times New Roman" w:cs="Times New Roman"/>
            <w:color w:val="000000" w:themeColor="text1"/>
            <w:sz w:val="22"/>
            <w:szCs w:val="22"/>
          </w:rPr>
          <w:delText>to</w:delText>
        </w:r>
        <w:r w:rsidR="007609C2" w:rsidRPr="009A44FC" w:rsidDel="005733EF">
          <w:rPr>
            <w:rFonts w:ascii="Times New Roman" w:hAnsi="Times New Roman" w:cs="Times New Roman"/>
            <w:color w:val="000000" w:themeColor="text1"/>
            <w:sz w:val="22"/>
            <w:szCs w:val="22"/>
          </w:rPr>
          <w:delText xml:space="preserve"> feature the enrichment analysis more prominently</w:delText>
        </w:r>
        <w:r w:rsidR="00E6776D" w:rsidRPr="009A44FC" w:rsidDel="005733EF">
          <w:rPr>
            <w:rFonts w:ascii="Times New Roman" w:hAnsi="Times New Roman" w:cs="Times New Roman"/>
            <w:color w:val="000000" w:themeColor="text1"/>
            <w:sz w:val="22"/>
            <w:szCs w:val="22"/>
          </w:rPr>
          <w:delText xml:space="preserve"> and provide clarification on the specific meaning of each section. </w:delText>
        </w:r>
      </w:del>
      <w:r w:rsidR="00E6776D" w:rsidRPr="009A44FC">
        <w:rPr>
          <w:rFonts w:ascii="Times New Roman" w:hAnsi="Times New Roman" w:cs="Times New Roman"/>
          <w:color w:val="000000" w:themeColor="text1"/>
          <w:sz w:val="22"/>
          <w:szCs w:val="22"/>
        </w:rPr>
        <w:t xml:space="preserve">We also adjusted figures </w:t>
      </w:r>
      <w:r w:rsidR="00632DB7">
        <w:rPr>
          <w:rFonts w:ascii="Times New Roman" w:hAnsi="Times New Roman" w:cs="Times New Roman"/>
          <w:color w:val="000000" w:themeColor="text1"/>
          <w:sz w:val="22"/>
          <w:szCs w:val="22"/>
        </w:rPr>
        <w:t xml:space="preserve">labels and captions to help distinguish across different sections. </w:t>
      </w:r>
    </w:p>
    <w:p w14:paraId="7D2A0C73" w14:textId="487DFAFA" w:rsidR="005733EF" w:rsidRPr="009A44FC" w:rsidRDefault="005733EF" w:rsidP="007609C2">
      <w:pPr>
        <w:pStyle w:val="ListParagraph"/>
        <w:spacing w:after="120"/>
        <w:contextualSpacing w:val="0"/>
        <w:rPr>
          <w:rFonts w:ascii="Times New Roman" w:hAnsi="Times New Roman" w:cs="Times New Roman"/>
          <w:color w:val="000000" w:themeColor="text1"/>
          <w:sz w:val="22"/>
          <w:szCs w:val="22"/>
        </w:rPr>
      </w:pPr>
      <w:ins w:id="251" w:author="Quang Nguyen" w:date="2022-02-06T20:33:00Z">
        <w:r>
          <w:rPr>
            <w:rFonts w:ascii="Times New Roman" w:hAnsi="Times New Roman" w:cs="Times New Roman"/>
            <w:color w:val="000000" w:themeColor="text1"/>
            <w:sz w:val="22"/>
            <w:szCs w:val="22"/>
          </w:rPr>
          <w:t>We agree with the reviewer that</w:t>
        </w:r>
      </w:ins>
      <w:ins w:id="252" w:author="Quang Nguyen" w:date="2022-02-06T22:55:00Z">
        <w:r w:rsidR="00AA27E4">
          <w:rPr>
            <w:rFonts w:ascii="Times New Roman" w:hAnsi="Times New Roman" w:cs="Times New Roman"/>
            <w:color w:val="000000" w:themeColor="text1"/>
            <w:sz w:val="22"/>
            <w:szCs w:val="22"/>
          </w:rPr>
          <w:t xml:space="preserve"> enrichment testing is essentially</w:t>
        </w:r>
      </w:ins>
      <w:ins w:id="253" w:author="Quang Nguyen" w:date="2022-02-06T20:33:00Z">
        <w:r>
          <w:rPr>
            <w:rFonts w:ascii="Times New Roman" w:hAnsi="Times New Roman" w:cs="Times New Roman"/>
            <w:color w:val="000000" w:themeColor="text1"/>
            <w:sz w:val="22"/>
            <w:szCs w:val="22"/>
          </w:rPr>
          <w:t xml:space="preserve"> differential abundance </w:t>
        </w:r>
      </w:ins>
      <w:ins w:id="254" w:author="Quang Nguyen" w:date="2022-02-06T22:55:00Z">
        <w:r w:rsidR="00AA27E4">
          <w:rPr>
            <w:rFonts w:ascii="Times New Roman" w:hAnsi="Times New Roman" w:cs="Times New Roman"/>
            <w:color w:val="000000" w:themeColor="text1"/>
            <w:sz w:val="22"/>
            <w:szCs w:val="22"/>
          </w:rPr>
          <w:t>for set-based features. As such, we have combined “single-sample</w:t>
        </w:r>
      </w:ins>
      <w:ins w:id="255" w:author="Quang Nguyen" w:date="2022-02-06T22:56:00Z">
        <w:r w:rsidR="00AA27E4">
          <w:rPr>
            <w:rFonts w:ascii="Times New Roman" w:hAnsi="Times New Roman" w:cs="Times New Roman"/>
            <w:color w:val="000000" w:themeColor="text1"/>
            <w:sz w:val="22"/>
            <w:szCs w:val="22"/>
          </w:rPr>
          <w:t>” and “differential abundance” into the same type of analysis (but now broken down into evaluation type such as type I error evaluation and power). “Single sample” is now referred to as “sample-level inference” where we’re testing for enriched sets within the sample (significantly enriche</w:t>
        </w:r>
      </w:ins>
      <w:ins w:id="256" w:author="Quang Nguyen" w:date="2022-02-06T22:57:00Z">
        <w:r w:rsidR="00AA27E4">
          <w:rPr>
            <w:rFonts w:ascii="Times New Roman" w:hAnsi="Times New Roman" w:cs="Times New Roman"/>
            <w:color w:val="000000" w:themeColor="text1"/>
            <w:sz w:val="22"/>
            <w:szCs w:val="22"/>
          </w:rPr>
          <w:t xml:space="preserve">d compared to background taxa only for </w:t>
        </w:r>
        <w:r w:rsidR="00AA27E4">
          <w:rPr>
            <w:rFonts w:ascii="Times New Roman" w:hAnsi="Times New Roman" w:cs="Times New Roman"/>
            <w:color w:val="000000" w:themeColor="text1"/>
            <w:sz w:val="22"/>
            <w:szCs w:val="22"/>
          </w:rPr>
          <w:lastRenderedPageBreak/>
          <w:t xml:space="preserve">that sample), which is an unsupervised (i.e. without </w:t>
        </w:r>
      </w:ins>
      <w:ins w:id="257" w:author="Quang Nguyen" w:date="2022-02-06T22:58:00Z">
        <w:r w:rsidR="00AA27E4">
          <w:rPr>
            <w:rFonts w:ascii="Times New Roman" w:hAnsi="Times New Roman" w:cs="Times New Roman"/>
            <w:color w:val="000000" w:themeColor="text1"/>
            <w:sz w:val="22"/>
            <w:szCs w:val="22"/>
          </w:rPr>
          <w:t xml:space="preserve">using sample labels) similar to VAM </w:t>
        </w:r>
      </w:ins>
      <w:r w:rsidR="00AA27E4">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hUIGGd8l","properties":{"formattedCitation":"[16]","plainCitation":"[16]","noteIndex":0},"citationItems":[{"id":1833,"uris":["http://zotero.org/users/4849999/items/CYMC34RK"],"uri":["http://zotero.org/users/4849999/items/CYMC34RK"],"itemData":{"id":1833,"type":"article-journal","abstract":"Statistical analysis of single cell RNA-sequencing (scRNA-seq) data is hindered by high levels of technical noise and inflated zero counts. One promising approach for addressing these challenges is gene set testing, or pathway analysis, which can mitigate sparsity and noise, and improve interpretation and power, by aggregating expression data to the pathway level. Unfortunately, methods optimized for bulk transcriptomics perform poorly on scRNA-seq data and progress on single cell-specific techniques has been limited. Importantly, no existing methods support cell-level gene set inference. To address this challenge, we developed a new gene set testing method, Variance-adjusted Mahalanobis (VAM), that integrates with the Seurat framework and can accommodate the technical noise, sparsity and large sample sizes characteristic of scRNA-seq data. The VAM method computes cell-specific pathway scores to transform a cell-by-gene matrix into a cell-by-pathway matrix that can be used for both data visualization and statistical enrichment analysis. Because the distribution of these scores under the null of uncorrelated technical noise has an accurate gamma approximation, both population and cell-level inference is supported. As demonstrated using simulated and real scRNA-seq data, the VAM method provides superior classification accuracy at a lower computation cost relative to existing single sample gene set testing approaches.","container-title":"Nucleic Acids Research","DOI":"10.1093/nar/gkaa582","ISSN":"0305-1048","issue":"16","journalAbbreviation":"Nucleic Acids Research","page":"e94-e94","source":"Silverchair","title":"Variance-adjusted Mahalanobis (VAM): a fast and accurate method for cell-specific gene set scoring","title-short":"Variance-adjusted Mahalanobis (VAM)","volume":"48","author":[{"family":"Frost","given":"Hildreth Robert"}],"issued":{"date-parts":[["2020",9,18]]}}}],"schema":"https://github.com/citation-style-language/schema/raw/master/csl-citation.json"} </w:instrText>
      </w:r>
      <w:r w:rsidR="00AA27E4">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[16]</w:t>
      </w:r>
      <w:r w:rsidR="00AA27E4">
        <w:rPr>
          <w:rFonts w:ascii="Times New Roman" w:hAnsi="Times New Roman" w:cs="Times New Roman"/>
          <w:color w:val="000000" w:themeColor="text1"/>
          <w:sz w:val="22"/>
          <w:szCs w:val="22"/>
        </w:rPr>
        <w:fldChar w:fldCharType="end"/>
      </w:r>
      <w:ins w:id="258" w:author="Quang Nguyen" w:date="2022-02-06T22:57:00Z">
        <w:r w:rsidR="00AA27E4">
          <w:rPr>
            <w:rFonts w:ascii="Times New Roman" w:hAnsi="Times New Roman" w:cs="Times New Roman"/>
            <w:color w:val="000000" w:themeColor="text1"/>
            <w:sz w:val="22"/>
            <w:szCs w:val="22"/>
          </w:rPr>
          <w:t>. “Differential abundance” is now referred to as “population-level inference” where we test for differences in enrichment scores across case/control status, which is a supervised approach similar to GSEA</w:t>
        </w:r>
      </w:ins>
      <w:ins w:id="259" w:author="Quang Nguyen" w:date="2022-02-06T22:58:00Z">
        <w:r w:rsidR="00ED54C0">
          <w:rPr>
            <w:rFonts w:ascii="Times New Roman" w:hAnsi="Times New Roman" w:cs="Times New Roman"/>
            <w:color w:val="000000" w:themeColor="text1"/>
            <w:sz w:val="22"/>
            <w:szCs w:val="22"/>
          </w:rPr>
          <w:t xml:space="preserve"> </w:t>
        </w:r>
      </w:ins>
      <w:r w:rsidR="00ED54C0">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Xqg9kRAZ","properties":{"formattedCitation":"[17]","plainCitation":"[17]","noteIndex":0},"citationItems":[{"id":1877,"uris":["http://zotero.org/users/4849999/items/FW48ENPK"],"uri":["http://zotero.org/users/4849999/items/FW48ENPK"],"itemData":{"id":1877,"type":"article-journal","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sets.","container-title":"Proceedings of the National Academy of Sciences","DOI":"10.1073/pnas.0506580102","ISSN":"0027-8424, 1091-6490","issue":"43","journalAbbreviation":"PNAS","language":"en","note":"publisher: National Academy of Sciences\nsection: Biological Sciences\nPMID: 16199517","page":"15545-15550","source":"www.pnas.org","title":"Gene set enrichment analysis: A knowledge-based approach for interpreting genome-wide expression profiles","title-short":"Gene set enrichment analysis","volume":"102","author":[{"family":"Subramanian","given":"Aravind"},{"family":"Tamayo","given":"Pablo"},{"family":"Mootha","given":"Vamsi K."},{"family":"Mukherjee","given":"Sayan"},{"family":"Ebert","given":"Benjamin L."},{"family":"Gillette","given":"Michael A."},{"family":"Paulovich","given":"Amanda"},{"family":"Pomeroy","given":"Scott L."},{"family":"Golub","given":"Todd R."},{"family":"Lander","given":"Eric S."},{"family":"Mesirov","given":"Jill P."}],"issued":{"date-parts":[["2005",10,25]]}}}],"schema":"https://github.com/citation-style-language/schema/raw/master/csl-citation.json"} </w:instrText>
      </w:r>
      <w:r w:rsidR="00ED54C0">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[17]</w:t>
      </w:r>
      <w:r w:rsidR="00ED54C0">
        <w:rPr>
          <w:rFonts w:ascii="Times New Roman" w:hAnsi="Times New Roman" w:cs="Times New Roman"/>
          <w:color w:val="000000" w:themeColor="text1"/>
          <w:sz w:val="22"/>
          <w:szCs w:val="22"/>
        </w:rPr>
        <w:fldChar w:fldCharType="end"/>
      </w:r>
      <w:ins w:id="260" w:author="Quang Nguyen" w:date="2022-02-06T22:57:00Z">
        <w:r w:rsidR="00AA27E4">
          <w:rPr>
            <w:rFonts w:ascii="Times New Roman" w:hAnsi="Times New Roman" w:cs="Times New Roman"/>
            <w:color w:val="000000" w:themeColor="text1"/>
            <w:sz w:val="22"/>
            <w:szCs w:val="22"/>
          </w:rPr>
          <w:t xml:space="preserve">.  </w:t>
        </w:r>
      </w:ins>
    </w:p>
    <w:p w14:paraId="10E7EA12" w14:textId="77777777" w:rsidR="00BB7799" w:rsidRPr="009A44FC" w:rsidRDefault="00BB7799" w:rsidP="002270CE">
      <w:pPr>
        <w:spacing w:after="120"/>
        <w:rPr>
          <w:rFonts w:ascii="Times New Roman" w:hAnsi="Times New Roman" w:cs="Times New Roman"/>
          <w:sz w:val="22"/>
          <w:szCs w:val="22"/>
        </w:rPr>
      </w:pPr>
    </w:p>
    <w:p w14:paraId="7CD87F28" w14:textId="1893202A" w:rsidR="00C40008"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b/>
          <w:bCs/>
          <w:sz w:val="22"/>
          <w:szCs w:val="22"/>
        </w:rPr>
        <w:t>Reviewer 2</w:t>
      </w:r>
      <w:r w:rsidRPr="009A44FC">
        <w:rPr>
          <w:rFonts w:ascii="Times New Roman" w:hAnsi="Times New Roman" w:cs="Times New Roman"/>
          <w:sz w:val="22"/>
          <w:szCs w:val="22"/>
        </w:rPr>
        <w:t xml:space="preserve">: </w:t>
      </w:r>
    </w:p>
    <w:p w14:paraId="2C0B738E" w14:textId="5F459DD5"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u w:val="single"/>
        </w:rPr>
        <w:t>Summary</w:t>
      </w:r>
    </w:p>
    <w:p w14:paraId="4E5CDF35" w14:textId="77777777"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theoretical considerations with the use of a competitive null hypothesis for enrichment testing.</w:t>
      </w:r>
    </w:p>
    <w:p w14:paraId="5BEBDF2D" w14:textId="3E6FBA66" w:rsidR="00BB7799" w:rsidRPr="009A44FC" w:rsidRDefault="00AD17DB"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Reviewer 2 for the detailed and encouraging responses. We have </w:t>
      </w:r>
      <w:r w:rsidR="006B3C25">
        <w:rPr>
          <w:rFonts w:ascii="Times New Roman" w:hAnsi="Times New Roman" w:cs="Times New Roman"/>
          <w:color w:val="000000" w:themeColor="text1"/>
          <w:sz w:val="22"/>
          <w:szCs w:val="22"/>
        </w:rPr>
        <w:t>made</w:t>
      </w:r>
      <w:r w:rsidRPr="009A44FC">
        <w:rPr>
          <w:rFonts w:ascii="Times New Roman" w:hAnsi="Times New Roman" w:cs="Times New Roman"/>
          <w:color w:val="000000" w:themeColor="text1"/>
          <w:sz w:val="22"/>
          <w:szCs w:val="22"/>
        </w:rPr>
        <w:t xml:space="preserve"> structural changes in the manuscript (as described in the preamble section of this response) to make sure we acknowledge the standards set out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2021</w:t>
      </w:r>
      <w:r w:rsidR="006B3C25">
        <w:rPr>
          <w:rFonts w:ascii="Times New Roman" w:hAnsi="Times New Roman" w:cs="Times New Roman"/>
          <w:color w:val="000000" w:themeColor="text1"/>
          <w:sz w:val="22"/>
          <w:szCs w:val="22"/>
        </w:rPr>
        <w:t xml:space="preserve"> </w:t>
      </w:r>
      <w:r w:rsidR="006B3C25">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fRVS2a7f","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6B3C25">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[3]</w:t>
      </w:r>
      <w:r w:rsidR="006B3C25">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6D3434" w:rsidRPr="009A44FC">
        <w:rPr>
          <w:rFonts w:ascii="Times New Roman" w:hAnsi="Times New Roman" w:cs="Times New Roman"/>
          <w:color w:val="000000" w:themeColor="text1"/>
          <w:sz w:val="22"/>
          <w:szCs w:val="22"/>
        </w:rPr>
        <w:t xml:space="preserve">Additionally, we have added a discussion on adjusting for correlation, </w:t>
      </w:r>
      <w:r w:rsidR="00725DE6" w:rsidRPr="009A44FC">
        <w:rPr>
          <w:rFonts w:ascii="Times New Roman" w:hAnsi="Times New Roman" w:cs="Times New Roman"/>
          <w:color w:val="000000" w:themeColor="text1"/>
          <w:sz w:val="22"/>
          <w:szCs w:val="22"/>
        </w:rPr>
        <w:t xml:space="preserve">and have also fixed the </w:t>
      </w:r>
      <w:r w:rsidR="006B3C25">
        <w:rPr>
          <w:rFonts w:ascii="Times New Roman" w:hAnsi="Times New Roman" w:cs="Times New Roman"/>
          <w:color w:val="000000" w:themeColor="text1"/>
          <w:sz w:val="22"/>
          <w:szCs w:val="22"/>
        </w:rPr>
        <w:t xml:space="preserve">R </w:t>
      </w:r>
      <w:r w:rsidR="00725DE6" w:rsidRPr="009A44FC">
        <w:rPr>
          <w:rFonts w:ascii="Times New Roman" w:hAnsi="Times New Roman" w:cs="Times New Roman"/>
          <w:color w:val="000000" w:themeColor="text1"/>
          <w:sz w:val="22"/>
          <w:szCs w:val="22"/>
        </w:rPr>
        <w:t xml:space="preserve">package. </w:t>
      </w:r>
    </w:p>
    <w:p w14:paraId="02031F6C" w14:textId="24BD345E" w:rsidR="00BB7799" w:rsidRPr="009A44FC" w:rsidRDefault="00C40008"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Installation: </w:t>
      </w:r>
    </w:p>
    <w:p w14:paraId="4CD9142D" w14:textId="1C8072C2" w:rsidR="00BB7799"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color w:val="FF0000"/>
          <w:sz w:val="22"/>
          <w:szCs w:val="22"/>
        </w:rPr>
        <w:t xml:space="preserve">Using a recent R installation (R.4.1.0) and Bioconductor installation (3.13), I was not able to install the package. The error message and my session info </w:t>
      </w:r>
      <w:proofErr w:type="gramStart"/>
      <w:r w:rsidRPr="009A44FC">
        <w:rPr>
          <w:rFonts w:ascii="Times New Roman" w:hAnsi="Times New Roman" w:cs="Times New Roman"/>
          <w:color w:val="FF0000"/>
          <w:sz w:val="22"/>
          <w:szCs w:val="22"/>
        </w:rPr>
        <w:t>is</w:t>
      </w:r>
      <w:proofErr w:type="gramEnd"/>
      <w:r w:rsidRPr="009A44FC">
        <w:rPr>
          <w:rFonts w:ascii="Times New Roman" w:hAnsi="Times New Roman" w:cs="Times New Roman"/>
          <w:color w:val="FF0000"/>
          <w:sz w:val="22"/>
          <w:szCs w:val="22"/>
        </w:rPr>
        <w:t xml:space="preserve"> included below. The method looks useful for the </w:t>
      </w:r>
      <w:proofErr w:type="gramStart"/>
      <w:r w:rsidRPr="009A44FC">
        <w:rPr>
          <w:rFonts w:ascii="Times New Roman" w:hAnsi="Times New Roman" w:cs="Times New Roman"/>
          <w:color w:val="FF0000"/>
          <w:sz w:val="22"/>
          <w:szCs w:val="22"/>
        </w:rPr>
        <w:t>community</w:t>
      </w:r>
      <w:proofErr w:type="gramEnd"/>
      <w:r w:rsidRPr="009A44FC">
        <w:rPr>
          <w:rFonts w:ascii="Times New Roman" w:hAnsi="Times New Roman" w:cs="Times New Roman"/>
          <w:color w:val="FF0000"/>
          <w:sz w:val="22"/>
          <w:szCs w:val="22"/>
        </w:rPr>
        <w:t xml:space="preserve"> and I would strongly encourage a Bioconductor submission (or at least a CRAN submission) of the package to ensure that the package passes R CMD build, check, and install in a continuous integration setup</w:t>
      </w:r>
      <w:r w:rsidRPr="009A44FC">
        <w:rPr>
          <w:rFonts w:ascii="Times New Roman" w:hAnsi="Times New Roman" w:cs="Times New Roman"/>
          <w:sz w:val="22"/>
          <w:szCs w:val="22"/>
        </w:rPr>
        <w:t>.</w:t>
      </w:r>
      <w:r w:rsidR="00C40008" w:rsidRPr="009A44FC">
        <w:rPr>
          <w:rFonts w:ascii="Times New Roman" w:hAnsi="Times New Roman" w:cs="Times New Roman"/>
          <w:sz w:val="22"/>
          <w:szCs w:val="22"/>
        </w:rPr>
        <w:t xml:space="preserve"> (Detailed error message</w:t>
      </w:r>
      <w:r w:rsidR="00387166" w:rsidRPr="009A44FC">
        <w:rPr>
          <w:rFonts w:ascii="Times New Roman" w:hAnsi="Times New Roman" w:cs="Times New Roman"/>
          <w:sz w:val="22"/>
          <w:szCs w:val="22"/>
        </w:rPr>
        <w:t xml:space="preserve"> that was attached by Reviewer 2</w:t>
      </w:r>
      <w:r w:rsidR="00C40008" w:rsidRPr="009A44FC">
        <w:rPr>
          <w:rFonts w:ascii="Times New Roman" w:hAnsi="Times New Roman" w:cs="Times New Roman"/>
          <w:sz w:val="22"/>
          <w:szCs w:val="22"/>
        </w:rPr>
        <w:t xml:space="preserve"> was excluded from this response for clarity)</w:t>
      </w:r>
    </w:p>
    <w:p w14:paraId="3EE7E70E" w14:textId="7A3D4EE9" w:rsidR="00BB7799" w:rsidRPr="009A44FC" w:rsidRDefault="002270CE" w:rsidP="002270CE">
      <w:pPr>
        <w:spacing w:after="120"/>
        <w:rPr>
          <w:rFonts w:ascii="Times New Roman" w:hAnsi="Times New Roman" w:cs="Times New Roman"/>
          <w:sz w:val="22"/>
          <w:szCs w:val="22"/>
        </w:rPr>
      </w:pPr>
      <w:r w:rsidRPr="009A44FC">
        <w:rPr>
          <w:rFonts w:ascii="Times New Roman" w:hAnsi="Times New Roman" w:cs="Times New Roman"/>
          <w:sz w:val="22"/>
          <w:szCs w:val="22"/>
        </w:rPr>
        <w:t>We have provided an updated version of the package and submitted it to CRAN/Bioconductor</w:t>
      </w:r>
      <w:r w:rsidR="00AF6497">
        <w:rPr>
          <w:rFonts w:ascii="Times New Roman" w:hAnsi="Times New Roman" w:cs="Times New Roman"/>
          <w:sz w:val="22"/>
          <w:szCs w:val="22"/>
        </w:rPr>
        <w:t xml:space="preserve"> (</w:t>
      </w:r>
      <w:del w:id="261" w:author="Quang Nguyen" w:date="2022-02-06T22:58:00Z">
        <w:r w:rsidR="00AF6497" w:rsidDel="00ED54C0">
          <w:rPr>
            <w:rFonts w:ascii="Times New Roman" w:hAnsi="Times New Roman" w:cs="Times New Roman"/>
            <w:sz w:val="22"/>
            <w:szCs w:val="22"/>
          </w:rPr>
          <w:delText>issue link</w:delText>
        </w:r>
      </w:del>
      <w:ins w:id="262" w:author="Quang Nguyen" w:date="2022-02-06T22:59:00Z">
        <w:r w:rsidR="00ED54C0" w:rsidRPr="00ED54C0">
          <w:rPr>
            <w:rFonts w:ascii="Times New Roman" w:hAnsi="Times New Roman" w:cs="Times New Roman"/>
            <w:sz w:val="22"/>
            <w:szCs w:val="22"/>
          </w:rPr>
          <w:t>https://github.com/Bioconductor/Contributions/issues/2449</w:t>
        </w:r>
      </w:ins>
      <w:r w:rsidR="00AF6497">
        <w:rPr>
          <w:rFonts w:ascii="Times New Roman" w:hAnsi="Times New Roman" w:cs="Times New Roman"/>
          <w:sz w:val="22"/>
          <w:szCs w:val="22"/>
        </w:rPr>
        <w:t>)</w:t>
      </w:r>
      <w:r w:rsidRPr="009A44FC">
        <w:rPr>
          <w:rFonts w:ascii="Times New Roman" w:hAnsi="Times New Roman" w:cs="Times New Roman"/>
          <w:sz w:val="22"/>
          <w:szCs w:val="22"/>
        </w:rPr>
        <w:t>. The current in development version on GitHub ha</w:t>
      </w:r>
      <w:r w:rsidR="004C591B">
        <w:rPr>
          <w:rFonts w:ascii="Times New Roman" w:hAnsi="Times New Roman" w:cs="Times New Roman"/>
          <w:sz w:val="22"/>
          <w:szCs w:val="22"/>
        </w:rPr>
        <w:t>s</w:t>
      </w:r>
      <w:r w:rsidRPr="009A44FC">
        <w:rPr>
          <w:rFonts w:ascii="Times New Roman" w:hAnsi="Times New Roman" w:cs="Times New Roman"/>
          <w:sz w:val="22"/>
          <w:szCs w:val="22"/>
        </w:rPr>
        <w:t xml:space="preserve"> passed R CMD CHECK</w:t>
      </w:r>
      <w:r w:rsidR="00C51917">
        <w:rPr>
          <w:rFonts w:ascii="Times New Roman" w:hAnsi="Times New Roman" w:cs="Times New Roman"/>
          <w:sz w:val="22"/>
          <w:szCs w:val="22"/>
        </w:rPr>
        <w:t xml:space="preserve"> --as-</w:t>
      </w:r>
      <w:proofErr w:type="spellStart"/>
      <w:r w:rsidR="00C51917">
        <w:rPr>
          <w:rFonts w:ascii="Times New Roman" w:hAnsi="Times New Roman" w:cs="Times New Roman"/>
          <w:sz w:val="22"/>
          <w:szCs w:val="22"/>
        </w:rPr>
        <w:t>cran</w:t>
      </w:r>
      <w:proofErr w:type="spellEnd"/>
      <w:r w:rsidRPr="009A44FC">
        <w:rPr>
          <w:rFonts w:ascii="Times New Roman" w:hAnsi="Times New Roman" w:cs="Times New Roman"/>
          <w:sz w:val="22"/>
          <w:szCs w:val="22"/>
        </w:rPr>
        <w:t xml:space="preserve"> on Windows, MacOS, and </w:t>
      </w:r>
      <w:r w:rsidR="005073B9" w:rsidRPr="009A44FC">
        <w:rPr>
          <w:rFonts w:ascii="Times New Roman" w:hAnsi="Times New Roman" w:cs="Times New Roman"/>
          <w:sz w:val="22"/>
          <w:szCs w:val="22"/>
        </w:rPr>
        <w:t xml:space="preserve">Linux (Ubuntu </w:t>
      </w:r>
      <w:r w:rsidR="00C51917">
        <w:rPr>
          <w:rFonts w:ascii="Times New Roman" w:hAnsi="Times New Roman" w:cs="Times New Roman"/>
          <w:sz w:val="22"/>
          <w:szCs w:val="22"/>
        </w:rPr>
        <w:t>20.08</w:t>
      </w:r>
      <w:r w:rsidR="005073B9" w:rsidRPr="009A44FC">
        <w:rPr>
          <w:rFonts w:ascii="Times New Roman" w:hAnsi="Times New Roman" w:cs="Times New Roman"/>
          <w:sz w:val="22"/>
          <w:szCs w:val="22"/>
        </w:rPr>
        <w:t xml:space="preserve">) via GitHub Actions. </w:t>
      </w:r>
      <w:r w:rsidR="00AF6497">
        <w:rPr>
          <w:rFonts w:ascii="Times New Roman" w:hAnsi="Times New Roman" w:cs="Times New Roman"/>
          <w:sz w:val="22"/>
          <w:szCs w:val="22"/>
        </w:rPr>
        <w:t xml:space="preserve">If there are any installation issues, please let us know. </w:t>
      </w:r>
    </w:p>
    <w:p w14:paraId="18945102" w14:textId="1584EAD8"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Adapting standards for the benchmarking of enrichment methods:</w:t>
      </w:r>
    </w:p>
    <w:p w14:paraId="1DF0D172" w14:textId="658E7AE4" w:rsidR="00C40008" w:rsidRPr="009A44FC" w:rsidRDefault="00BB7799" w:rsidP="002270CE">
      <w:pPr>
        <w:spacing w:after="120"/>
        <w:rPr>
          <w:rFonts w:ascii="Times New Roman" w:hAnsi="Times New Roman" w:cs="Times New Roman"/>
          <w:sz w:val="22"/>
          <w:szCs w:val="22"/>
        </w:rPr>
      </w:pP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w:t>
      </w:r>
      <w:proofErr w:type="spellStart"/>
      <w:r w:rsidRPr="009A44FC">
        <w:rPr>
          <w:rFonts w:ascii="Times New Roman" w:hAnsi="Times New Roman" w:cs="Times New Roman"/>
          <w:color w:val="FF0000"/>
          <w:sz w:val="22"/>
          <w:szCs w:val="22"/>
        </w:rPr>
        <w:t>doi</w:t>
      </w:r>
      <w:proofErr w:type="spellEnd"/>
      <w:r w:rsidRPr="009A44FC">
        <w:rPr>
          <w:rFonts w:ascii="Times New Roman" w:hAnsi="Times New Roman" w:cs="Times New Roman"/>
          <w:color w:val="FF0000"/>
          <w:sz w:val="22"/>
          <w:szCs w:val="22"/>
        </w:rPr>
        <w:t xml:space="preserve">: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criteria that apply as-is also for new enrichment methods in the microbiome data realm (such as runtime, proportion of rejected null hypotheses, behavior on permuted sample labels and random gene sets). Although I would really like to commend the authors for using curated and standardized datasets from </w:t>
      </w:r>
      <w:proofErr w:type="spellStart"/>
      <w:r w:rsidRPr="009A44FC">
        <w:rPr>
          <w:rFonts w:ascii="Times New Roman" w:hAnsi="Times New Roman" w:cs="Times New Roman"/>
          <w:color w:val="FF0000"/>
          <w:sz w:val="22"/>
          <w:szCs w:val="22"/>
        </w:rPr>
        <w:t>curat</w:t>
      </w:r>
      <w:r w:rsidR="00D065A0" w:rsidRPr="009A44FC">
        <w:rPr>
          <w:rFonts w:ascii="Times New Roman" w:hAnsi="Times New Roman" w:cs="Times New Roman"/>
          <w:color w:val="FF0000"/>
          <w:sz w:val="22"/>
          <w:szCs w:val="22"/>
        </w:rPr>
        <w:t>e</w:t>
      </w:r>
      <w:r w:rsidRPr="009A44FC">
        <w:rPr>
          <w:rFonts w:ascii="Times New Roman" w:hAnsi="Times New Roman" w:cs="Times New Roman"/>
          <w:color w:val="FF0000"/>
          <w:sz w:val="22"/>
          <w:szCs w:val="22"/>
        </w:rPr>
        <w:t>dMetagenomicData</w:t>
      </w:r>
      <w:proofErr w:type="spellEnd"/>
      <w:r w:rsidRPr="009A44FC">
        <w:rPr>
          <w:rFonts w:ascii="Times New Roman" w:hAnsi="Times New Roman" w:cs="Times New Roman"/>
          <w:color w:val="FF0000"/>
          <w:sz w:val="22"/>
          <w:szCs w:val="22"/>
        </w:rPr>
        <w:t xml:space="preserve">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9A44FC">
        <w:rPr>
          <w:rFonts w:ascii="Times New Roman" w:hAnsi="Times New Roman" w:cs="Times New Roman"/>
          <w:color w:val="FF0000"/>
          <w:sz w:val="22"/>
          <w:szCs w:val="22"/>
        </w:rPr>
        <w:t>has the opportunity to</w:t>
      </w:r>
      <w:proofErr w:type="gramEnd"/>
      <w:r w:rsidRPr="009A44FC">
        <w:rPr>
          <w:rFonts w:ascii="Times New Roman" w:hAnsi="Times New Roman" w:cs="Times New Roman"/>
          <w:color w:val="FF0000"/>
          <w:sz w:val="22"/>
          <w:szCs w:val="22"/>
        </w:rPr>
        <w:t xml:space="preserve"> very early on set the baseline for how new enrichment methods in the microbiome space should be evaluated building on lessons learned in the gene set enrichment literature. This could be achieved (a) clearly communicating the existence of such standards, (b) adapting existing standards where possible, and (c) to point out where adaption of such standards would require further work, as there might well be criteria that do not straightforward translate from gene set enrichment to taxon set enrichment</w:t>
      </w:r>
      <w:r w:rsidRPr="009A44FC">
        <w:rPr>
          <w:rFonts w:ascii="Times New Roman" w:hAnsi="Times New Roman" w:cs="Times New Roman"/>
          <w:sz w:val="22"/>
          <w:szCs w:val="22"/>
        </w:rPr>
        <w:t>.</w:t>
      </w:r>
    </w:p>
    <w:p w14:paraId="1F227A32" w14:textId="7293B775" w:rsidR="00C40008" w:rsidDel="00ED54C0" w:rsidRDefault="009749F2" w:rsidP="00ED54C0">
      <w:pPr>
        <w:spacing w:after="120"/>
        <w:rPr>
          <w:del w:id="263" w:author="Quang Nguyen" w:date="2022-02-06T23:00:00Z"/>
          <w:rFonts w:ascii="Times New Roman" w:hAnsi="Times New Roman" w:cs="Times New Roman"/>
          <w:sz w:val="22"/>
          <w:szCs w:val="22"/>
        </w:rPr>
      </w:pPr>
      <w:r w:rsidRPr="009A44FC">
        <w:rPr>
          <w:rFonts w:ascii="Times New Roman" w:hAnsi="Times New Roman" w:cs="Times New Roman"/>
          <w:sz w:val="22"/>
          <w:szCs w:val="22"/>
        </w:rPr>
        <w:lastRenderedPageBreak/>
        <w:t xml:space="preserve">We thank the reviewer for </w:t>
      </w:r>
      <w:r w:rsidR="00CD1CBA" w:rsidRPr="009A44FC">
        <w:rPr>
          <w:rFonts w:ascii="Times New Roman" w:hAnsi="Times New Roman" w:cs="Times New Roman"/>
          <w:sz w:val="22"/>
          <w:szCs w:val="22"/>
        </w:rPr>
        <w:t xml:space="preserve">directing us to </w:t>
      </w:r>
      <w:r w:rsidR="00C51917">
        <w:rPr>
          <w:rFonts w:ascii="Times New Roman" w:hAnsi="Times New Roman" w:cs="Times New Roman"/>
          <w:sz w:val="22"/>
          <w:szCs w:val="22"/>
        </w:rPr>
        <w:t xml:space="preserve">the paper by </w:t>
      </w:r>
      <w:proofErr w:type="spellStart"/>
      <w:r w:rsidRPr="009A44FC">
        <w:rPr>
          <w:rFonts w:ascii="Times New Roman" w:hAnsi="Times New Roman" w:cs="Times New Roman"/>
          <w:sz w:val="22"/>
          <w:szCs w:val="22"/>
        </w:rPr>
        <w:t>Geistlinger</w:t>
      </w:r>
      <w:proofErr w:type="spellEnd"/>
      <w:r w:rsidRPr="009A44FC">
        <w:rPr>
          <w:rFonts w:ascii="Times New Roman" w:hAnsi="Times New Roman" w:cs="Times New Roman"/>
          <w:sz w:val="22"/>
          <w:szCs w:val="22"/>
        </w:rPr>
        <w:t xml:space="preserve"> et al. </w:t>
      </w:r>
      <w:r w:rsidR="00C51917">
        <w:rPr>
          <w:rFonts w:ascii="Times New Roman" w:hAnsi="Times New Roman" w:cs="Times New Roman"/>
          <w:sz w:val="22"/>
          <w:szCs w:val="22"/>
        </w:rPr>
        <w:fldChar w:fldCharType="begin"/>
      </w:r>
      <w:r w:rsidR="00130342">
        <w:rPr>
          <w:rFonts w:ascii="Times New Roman" w:hAnsi="Times New Roman" w:cs="Times New Roman"/>
          <w:sz w:val="22"/>
          <w:szCs w:val="22"/>
        </w:rPr>
        <w:instrText xml:space="preserve"> ADDIN ZOTERO_ITEM CSL_CITATION {"citationID":"OBLXHQMg","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51917">
        <w:rPr>
          <w:rFonts w:ascii="Times New Roman" w:hAnsi="Times New Roman" w:cs="Times New Roman"/>
          <w:sz w:val="22"/>
          <w:szCs w:val="22"/>
        </w:rPr>
        <w:fldChar w:fldCharType="separate"/>
      </w:r>
      <w:r w:rsidR="00130342" w:rsidRPr="00130342">
        <w:rPr>
          <w:rFonts w:ascii="Times New Roman" w:hAnsi="Times New Roman" w:cs="Times New Roman"/>
          <w:sz w:val="22"/>
        </w:rPr>
        <w:t>[3]</w:t>
      </w:r>
      <w:r w:rsidR="00C51917">
        <w:rPr>
          <w:rFonts w:ascii="Times New Roman" w:hAnsi="Times New Roman" w:cs="Times New Roman"/>
          <w:sz w:val="22"/>
          <w:szCs w:val="22"/>
        </w:rPr>
        <w:fldChar w:fldCharType="end"/>
      </w:r>
      <w:r w:rsidRPr="009A44FC">
        <w:rPr>
          <w:rFonts w:ascii="Times New Roman" w:hAnsi="Times New Roman" w:cs="Times New Roman"/>
          <w:sz w:val="22"/>
          <w:szCs w:val="22"/>
        </w:rPr>
        <w:t xml:space="preserve">. We agree that set-based approaches from the microbiome </w:t>
      </w:r>
      <w:r w:rsidR="003D4D25" w:rsidRPr="009A44FC">
        <w:rPr>
          <w:rFonts w:ascii="Times New Roman" w:hAnsi="Times New Roman" w:cs="Times New Roman"/>
          <w:sz w:val="22"/>
          <w:szCs w:val="22"/>
        </w:rPr>
        <w:t xml:space="preserve">field </w:t>
      </w:r>
      <w:r w:rsidRPr="009A44FC">
        <w:rPr>
          <w:rFonts w:ascii="Times New Roman" w:hAnsi="Times New Roman" w:cs="Times New Roman"/>
          <w:sz w:val="22"/>
          <w:szCs w:val="22"/>
        </w:rPr>
        <w:t xml:space="preserve">should learn and adapt from existing standards from the gene-set testing literature. </w:t>
      </w:r>
      <w:r w:rsidR="00AF6497">
        <w:rPr>
          <w:rFonts w:ascii="Times New Roman" w:hAnsi="Times New Roman" w:cs="Times New Roman"/>
          <w:sz w:val="22"/>
          <w:szCs w:val="22"/>
        </w:rPr>
        <w:t>After consulting</w:t>
      </w:r>
      <w:r w:rsidR="00C51917">
        <w:rPr>
          <w:rFonts w:ascii="Times New Roman" w:hAnsi="Times New Roman" w:cs="Times New Roman"/>
          <w:sz w:val="22"/>
          <w:szCs w:val="22"/>
        </w:rPr>
        <w:t xml:space="preserve"> </w:t>
      </w:r>
      <w:proofErr w:type="spellStart"/>
      <w:r w:rsidR="00AF6497">
        <w:rPr>
          <w:rFonts w:ascii="Times New Roman" w:hAnsi="Times New Roman" w:cs="Times New Roman"/>
          <w:sz w:val="22"/>
          <w:szCs w:val="22"/>
        </w:rPr>
        <w:t>Geistlinger</w:t>
      </w:r>
      <w:proofErr w:type="spellEnd"/>
      <w:r w:rsidR="00AF6497">
        <w:rPr>
          <w:rFonts w:ascii="Times New Roman" w:hAnsi="Times New Roman" w:cs="Times New Roman"/>
          <w:sz w:val="22"/>
          <w:szCs w:val="22"/>
        </w:rPr>
        <w:t xml:space="preserve"> et al, we noticed that many of the existing sections of the manuscript already correspond</w:t>
      </w:r>
      <w:r w:rsidR="00C51917">
        <w:rPr>
          <w:rFonts w:ascii="Times New Roman" w:hAnsi="Times New Roman" w:cs="Times New Roman"/>
          <w:sz w:val="22"/>
          <w:szCs w:val="22"/>
        </w:rPr>
        <w:t xml:space="preserve"> to the structure recommended in the </w:t>
      </w:r>
      <w:proofErr w:type="spellStart"/>
      <w:r w:rsidR="00AF6497">
        <w:rPr>
          <w:rFonts w:ascii="Times New Roman" w:hAnsi="Times New Roman" w:cs="Times New Roman"/>
          <w:sz w:val="22"/>
          <w:szCs w:val="22"/>
        </w:rPr>
        <w:t>Geistliner</w:t>
      </w:r>
      <w:proofErr w:type="spellEnd"/>
      <w:r w:rsidR="00AF6497">
        <w:rPr>
          <w:rFonts w:ascii="Times New Roman" w:hAnsi="Times New Roman" w:cs="Times New Roman"/>
          <w:sz w:val="22"/>
          <w:szCs w:val="22"/>
        </w:rPr>
        <w:t xml:space="preserve"> et al. paper. </w:t>
      </w:r>
      <w:r w:rsidRPr="009A44FC">
        <w:rPr>
          <w:rFonts w:ascii="Times New Roman" w:hAnsi="Times New Roman" w:cs="Times New Roman"/>
          <w:sz w:val="22"/>
          <w:szCs w:val="22"/>
        </w:rPr>
        <w:t>As such, we</w:t>
      </w:r>
      <w:r w:rsidR="00C51917">
        <w:rPr>
          <w:rFonts w:ascii="Times New Roman" w:hAnsi="Times New Roman" w:cs="Times New Roman"/>
          <w:sz w:val="22"/>
          <w:szCs w:val="22"/>
        </w:rPr>
        <w:t xml:space="preserve"> have reorganized the manuscript to properly communicate the relationship between our evaluation strategy and the standards set by </w:t>
      </w:r>
      <w:proofErr w:type="spellStart"/>
      <w:r w:rsidR="00C51917">
        <w:rPr>
          <w:rFonts w:ascii="Times New Roman" w:hAnsi="Times New Roman" w:cs="Times New Roman"/>
          <w:sz w:val="22"/>
          <w:szCs w:val="22"/>
        </w:rPr>
        <w:t>Geistlinger</w:t>
      </w:r>
      <w:proofErr w:type="spellEnd"/>
      <w:r w:rsidR="00C51917">
        <w:rPr>
          <w:rFonts w:ascii="Times New Roman" w:hAnsi="Times New Roman" w:cs="Times New Roman"/>
          <w:sz w:val="22"/>
          <w:szCs w:val="22"/>
        </w:rPr>
        <w:t xml:space="preserve"> et al. </w:t>
      </w:r>
      <w:ins w:id="264" w:author="Quang Nguyen" w:date="2022-02-06T22:59:00Z">
        <w:r w:rsidR="00ED54C0">
          <w:rPr>
            <w:rFonts w:ascii="Times New Roman" w:hAnsi="Times New Roman" w:cs="Times New Roman"/>
            <w:sz w:val="22"/>
            <w:szCs w:val="22"/>
          </w:rPr>
          <w:t xml:space="preserve">These changes are summarized in the pre-amble section of the reviewer response. </w:t>
        </w:r>
      </w:ins>
      <w:del w:id="265" w:author="Quang Nguyen" w:date="2022-02-06T23:00:00Z">
        <w:r w:rsidR="00AF6497" w:rsidDel="00ED54C0">
          <w:rPr>
            <w:rFonts w:ascii="Times New Roman" w:hAnsi="Times New Roman" w:cs="Times New Roman"/>
            <w:sz w:val="22"/>
            <w:szCs w:val="22"/>
          </w:rPr>
          <w:delText xml:space="preserve">Changes are as follows: </w:delText>
        </w:r>
        <w:r w:rsidRPr="009A44FC" w:rsidDel="00ED54C0">
          <w:rPr>
            <w:rFonts w:ascii="Times New Roman" w:hAnsi="Times New Roman" w:cs="Times New Roman"/>
            <w:sz w:val="22"/>
            <w:szCs w:val="22"/>
          </w:rPr>
          <w:delText xml:space="preserve"> </w:delText>
        </w:r>
      </w:del>
    </w:p>
    <w:p w14:paraId="3186E711" w14:textId="4A4639A6" w:rsidR="0094041D" w:rsidDel="00ED54C0" w:rsidRDefault="0094041D">
      <w:pPr>
        <w:spacing w:after="120"/>
        <w:rPr>
          <w:del w:id="266" w:author="Quang Nguyen" w:date="2022-02-06T23:00:00Z"/>
          <w:rFonts w:ascii="Times New Roman" w:hAnsi="Times New Roman" w:cs="Times New Roman"/>
          <w:sz w:val="22"/>
          <w:szCs w:val="22"/>
        </w:rPr>
        <w:pPrChange w:id="267" w:author="Quang Nguyen" w:date="2022-02-06T23:00:00Z">
          <w:pPr>
            <w:pStyle w:val="ListParagraph"/>
            <w:numPr>
              <w:numId w:val="9"/>
            </w:numPr>
            <w:spacing w:after="120"/>
            <w:ind w:hanging="360"/>
          </w:pPr>
        </w:pPrChange>
      </w:pPr>
      <w:del w:id="268" w:author="Quang Nguyen" w:date="2022-02-06T23:00:00Z">
        <w:r w:rsidDel="00ED54C0">
          <w:rPr>
            <w:rFonts w:ascii="Times New Roman" w:hAnsi="Times New Roman" w:cs="Times New Roman"/>
            <w:sz w:val="22"/>
            <w:szCs w:val="22"/>
          </w:rPr>
          <w:delText xml:space="preserve">We have combined the “differential abundance” and “single sample enrichment testing” sections into one section titled “enrichment analysis”. Under this section, “single sample enrichment testing” is now “inference at the sample level”, and “differential abundance” is now “inference at the population level”. </w:delText>
        </w:r>
      </w:del>
    </w:p>
    <w:p w14:paraId="056FF512" w14:textId="4AA8E5BE" w:rsidR="00D41065" w:rsidDel="00ED54C0" w:rsidRDefault="0094041D">
      <w:pPr>
        <w:spacing w:after="120"/>
        <w:rPr>
          <w:del w:id="269" w:author="Quang Nguyen" w:date="2022-02-06T23:00:00Z"/>
          <w:rFonts w:ascii="Times New Roman" w:hAnsi="Times New Roman" w:cs="Times New Roman"/>
          <w:sz w:val="22"/>
          <w:szCs w:val="22"/>
        </w:rPr>
        <w:pPrChange w:id="270" w:author="Quang Nguyen" w:date="2022-02-06T23:00:00Z">
          <w:pPr>
            <w:pStyle w:val="ListParagraph"/>
            <w:numPr>
              <w:numId w:val="9"/>
            </w:numPr>
            <w:spacing w:after="120"/>
            <w:ind w:hanging="360"/>
          </w:pPr>
        </w:pPrChange>
      </w:pPr>
      <w:del w:id="271" w:author="Quang Nguyen" w:date="2022-02-06T23:00:00Z">
        <w:r w:rsidDel="00ED54C0">
          <w:rPr>
            <w:rFonts w:ascii="Times New Roman" w:hAnsi="Times New Roman" w:cs="Times New Roman"/>
            <w:sz w:val="22"/>
            <w:szCs w:val="22"/>
          </w:rPr>
          <w:delText xml:space="preserve">We created a new section </w:delText>
        </w:r>
        <w:r w:rsidR="00175D3B" w:rsidRPr="009A44FC" w:rsidDel="00ED54C0">
          <w:rPr>
            <w:rFonts w:ascii="Times New Roman" w:hAnsi="Times New Roman" w:cs="Times New Roman"/>
            <w:sz w:val="22"/>
            <w:szCs w:val="22"/>
          </w:rPr>
          <w:delText xml:space="preserve">titled </w:delText>
        </w:r>
        <w:r w:rsidR="00B20751" w:rsidRPr="009A44FC" w:rsidDel="00ED54C0">
          <w:rPr>
            <w:rFonts w:ascii="Times New Roman" w:hAnsi="Times New Roman" w:cs="Times New Roman"/>
            <w:sz w:val="22"/>
            <w:szCs w:val="22"/>
          </w:rPr>
          <w:delText>“downstream analyses” in order to distinguish the primary goal of our approach (which is enrichment testing) from secondary goals of providing sample-level scores that h</w:delText>
        </w:r>
        <w:r w:rsidR="00175D3B" w:rsidRPr="009A44FC" w:rsidDel="00ED54C0">
          <w:rPr>
            <w:rFonts w:ascii="Times New Roman" w:hAnsi="Times New Roman" w:cs="Times New Roman"/>
            <w:sz w:val="22"/>
            <w:szCs w:val="22"/>
          </w:rPr>
          <w:delText>a</w:delText>
        </w:r>
        <w:r w:rsidR="00382387" w:rsidDel="00ED54C0">
          <w:rPr>
            <w:rFonts w:ascii="Times New Roman" w:hAnsi="Times New Roman" w:cs="Times New Roman"/>
            <w:sz w:val="22"/>
            <w:szCs w:val="22"/>
          </w:rPr>
          <w:delText>ve</w:delText>
        </w:r>
        <w:r w:rsidR="00175D3B" w:rsidRPr="009A44FC" w:rsidDel="00ED54C0">
          <w:rPr>
            <w:rFonts w:ascii="Times New Roman" w:hAnsi="Times New Roman" w:cs="Times New Roman"/>
            <w:sz w:val="22"/>
            <w:szCs w:val="22"/>
          </w:rPr>
          <w:delText xml:space="preserve"> utility in further analyses. </w:delText>
        </w:r>
        <w:r w:rsidR="00382387" w:rsidDel="00ED54C0">
          <w:rPr>
            <w:rFonts w:ascii="Times New Roman" w:hAnsi="Times New Roman" w:cs="Times New Roman"/>
            <w:sz w:val="22"/>
            <w:szCs w:val="22"/>
          </w:rPr>
          <w:delText xml:space="preserve">This section now includes the </w:delText>
        </w:r>
        <w:r w:rsidDel="00ED54C0">
          <w:rPr>
            <w:rFonts w:ascii="Times New Roman" w:hAnsi="Times New Roman" w:cs="Times New Roman"/>
            <w:sz w:val="22"/>
            <w:szCs w:val="22"/>
          </w:rPr>
          <w:delText>“disease prediction”</w:delText>
        </w:r>
        <w:r w:rsidR="00D41065" w:rsidDel="00ED54C0">
          <w:rPr>
            <w:rFonts w:ascii="Times New Roman" w:hAnsi="Times New Roman" w:cs="Times New Roman"/>
            <w:sz w:val="22"/>
            <w:szCs w:val="22"/>
          </w:rPr>
          <w:delText xml:space="preserve"> section and a new section titled “ordination analysis”. </w:delText>
        </w:r>
        <w:r w:rsidR="002F5E6A" w:rsidDel="00ED54C0">
          <w:rPr>
            <w:rFonts w:ascii="Times New Roman" w:hAnsi="Times New Roman" w:cs="Times New Roman"/>
            <w:sz w:val="22"/>
            <w:szCs w:val="22"/>
          </w:rPr>
          <w:delText xml:space="preserve"> </w:delText>
        </w:r>
      </w:del>
    </w:p>
    <w:p w14:paraId="5DFACC42" w14:textId="4263E21C" w:rsidR="00D41065" w:rsidDel="00ED54C0" w:rsidRDefault="00D41065">
      <w:pPr>
        <w:spacing w:after="120"/>
        <w:rPr>
          <w:del w:id="272" w:author="Quang Nguyen" w:date="2022-02-06T23:00:00Z"/>
          <w:rFonts w:ascii="Times New Roman" w:hAnsi="Times New Roman" w:cs="Times New Roman"/>
          <w:sz w:val="22"/>
          <w:szCs w:val="22"/>
        </w:rPr>
        <w:pPrChange w:id="273" w:author="Quang Nguyen" w:date="2022-02-06T23:00:00Z">
          <w:pPr>
            <w:pStyle w:val="ListParagraph"/>
            <w:numPr>
              <w:numId w:val="9"/>
            </w:numPr>
            <w:spacing w:after="120"/>
            <w:ind w:hanging="360"/>
          </w:pPr>
        </w:pPrChange>
      </w:pPr>
      <w:del w:id="274" w:author="Quang Nguyen" w:date="2022-02-06T23:00:00Z">
        <w:r w:rsidRPr="00D41065" w:rsidDel="00ED54C0">
          <w:rPr>
            <w:rFonts w:ascii="Times New Roman" w:hAnsi="Times New Roman" w:cs="Times New Roman"/>
            <w:sz w:val="22"/>
            <w:szCs w:val="22"/>
          </w:rPr>
          <w:delText xml:space="preserve">We have added evaluations for type I error on real data using label permutation and random gene sets for both “inference at the sample level” and “inference at the population level” and have labelled them </w:delText>
        </w:r>
        <w:r w:rsidR="00382387" w:rsidDel="00ED54C0">
          <w:rPr>
            <w:rFonts w:ascii="Times New Roman" w:hAnsi="Times New Roman" w:cs="Times New Roman"/>
            <w:sz w:val="22"/>
            <w:szCs w:val="22"/>
          </w:rPr>
          <w:delText>accordingly</w:delText>
        </w:r>
        <w:r w:rsidRPr="00D41065" w:rsidDel="00ED54C0">
          <w:rPr>
            <w:rFonts w:ascii="Times New Roman" w:hAnsi="Times New Roman" w:cs="Times New Roman"/>
            <w:sz w:val="22"/>
            <w:szCs w:val="22"/>
          </w:rPr>
          <w:delText xml:space="preserve">. </w:delText>
        </w:r>
      </w:del>
    </w:p>
    <w:p w14:paraId="16501AEB" w14:textId="5661D6F8" w:rsidR="00D41065" w:rsidRPr="00D41065" w:rsidDel="00ED54C0" w:rsidRDefault="00D41065">
      <w:pPr>
        <w:spacing w:after="120"/>
        <w:rPr>
          <w:del w:id="275" w:author="Quang Nguyen" w:date="2022-02-06T23:00:00Z"/>
          <w:rFonts w:ascii="Times New Roman" w:hAnsi="Times New Roman" w:cs="Times New Roman"/>
          <w:sz w:val="22"/>
          <w:szCs w:val="22"/>
        </w:rPr>
        <w:pPrChange w:id="276" w:author="Quang Nguyen" w:date="2022-02-06T23:00:00Z">
          <w:pPr>
            <w:pStyle w:val="ListParagraph"/>
            <w:numPr>
              <w:numId w:val="9"/>
            </w:numPr>
            <w:spacing w:after="120"/>
            <w:ind w:hanging="360"/>
          </w:pPr>
        </w:pPrChange>
      </w:pPr>
      <w:del w:id="277" w:author="Quang Nguyen" w:date="2022-02-06T23:00:00Z">
        <w:r w:rsidRPr="00D41065" w:rsidDel="00ED54C0">
          <w:rPr>
            <w:rFonts w:ascii="Times New Roman" w:hAnsi="Times New Roman" w:cs="Times New Roman"/>
            <w:sz w:val="22"/>
            <w:szCs w:val="22"/>
          </w:rPr>
          <w:delText>Under both “inference” sections, we have clarified that our power analyses are equivalent to the “phenotypic relevance”</w:delText>
        </w:r>
        <w:r w:rsidR="00382387" w:rsidDel="00ED54C0">
          <w:rPr>
            <w:rFonts w:ascii="Times New Roman" w:hAnsi="Times New Roman" w:cs="Times New Roman"/>
            <w:sz w:val="22"/>
            <w:szCs w:val="22"/>
          </w:rPr>
          <w:delText xml:space="preserve"> mentioned</w:delText>
        </w:r>
        <w:r w:rsidRPr="00D41065" w:rsidDel="00ED54C0">
          <w:rPr>
            <w:rFonts w:ascii="Times New Roman" w:hAnsi="Times New Roman" w:cs="Times New Roman"/>
            <w:sz w:val="22"/>
            <w:szCs w:val="22"/>
          </w:rPr>
          <w:delText xml:space="preserve"> under the Geistlinger et al. manuscript</w:delText>
        </w:r>
        <w:r w:rsidDel="00ED54C0">
          <w:rPr>
            <w:rFonts w:ascii="Times New Roman" w:hAnsi="Times New Roman" w:cs="Times New Roman"/>
            <w:sz w:val="22"/>
            <w:szCs w:val="22"/>
          </w:rPr>
          <w:delText xml:space="preserve"> since they </w:delText>
        </w:r>
        <w:r w:rsidR="00382387" w:rsidDel="00ED54C0">
          <w:rPr>
            <w:rFonts w:ascii="Times New Roman" w:hAnsi="Times New Roman" w:cs="Times New Roman"/>
            <w:sz w:val="22"/>
            <w:szCs w:val="22"/>
          </w:rPr>
          <w:delText>assess whether the correct sets were enriched in a certain situation</w:delText>
        </w:r>
        <w:r w:rsidDel="00ED54C0">
          <w:rPr>
            <w:rFonts w:ascii="Times New Roman" w:hAnsi="Times New Roman" w:cs="Times New Roman"/>
            <w:sz w:val="22"/>
            <w:szCs w:val="22"/>
          </w:rPr>
          <w:delText xml:space="preserve">. However, we acknowledge that the sample label is not perfect and have added further clarification in the discussion </w:delText>
        </w:r>
        <w:r w:rsidR="00382387" w:rsidDel="00ED54C0">
          <w:rPr>
            <w:rFonts w:ascii="Times New Roman" w:hAnsi="Times New Roman" w:cs="Times New Roman"/>
            <w:sz w:val="22"/>
            <w:szCs w:val="22"/>
          </w:rPr>
          <w:delText xml:space="preserve">regarding </w:delText>
        </w:r>
        <w:r w:rsidDel="00ED54C0">
          <w:rPr>
            <w:rFonts w:ascii="Times New Roman" w:hAnsi="Times New Roman" w:cs="Times New Roman"/>
            <w:sz w:val="22"/>
            <w:szCs w:val="22"/>
          </w:rPr>
          <w:delText xml:space="preserve">the differences between the evaluation strategy we used and that of Geistlinger et al., as well as further discussion on the current limitations of the microbiome literature on this issue. </w:delText>
        </w:r>
      </w:del>
    </w:p>
    <w:p w14:paraId="16FC3DD3" w14:textId="0280CC6D" w:rsidR="00BD4D63" w:rsidRPr="00D41065" w:rsidRDefault="00B20751">
      <w:pPr>
        <w:spacing w:after="120"/>
        <w:rPr>
          <w:rFonts w:ascii="Times New Roman" w:hAnsi="Times New Roman" w:cs="Times New Roman"/>
          <w:sz w:val="22"/>
          <w:szCs w:val="22"/>
        </w:rPr>
        <w:pPrChange w:id="278" w:author="Quang Nguyen" w:date="2022-02-06T23:00:00Z">
          <w:pPr>
            <w:pStyle w:val="ListParagraph"/>
            <w:numPr>
              <w:numId w:val="9"/>
            </w:numPr>
            <w:spacing w:after="120"/>
            <w:ind w:hanging="360"/>
          </w:pPr>
        </w:pPrChange>
      </w:pPr>
      <w:del w:id="279" w:author="Quang Nguyen" w:date="2022-02-06T23:00:00Z">
        <w:r w:rsidRPr="009A44FC" w:rsidDel="00ED54C0">
          <w:rPr>
            <w:rFonts w:ascii="Times New Roman" w:hAnsi="Times New Roman" w:cs="Times New Roman"/>
            <w:sz w:val="22"/>
            <w:szCs w:val="22"/>
          </w:rPr>
          <w:delText xml:space="preserve">We have added specific language to refer the reader to our runtime assessments in the supplementary materials section. </w:delText>
        </w:r>
      </w:del>
    </w:p>
    <w:p w14:paraId="7238AEDC" w14:textId="6EFE2513" w:rsidR="00573968" w:rsidRPr="009A44FC" w:rsidRDefault="00D41065" w:rsidP="00573968">
      <w:pPr>
        <w:spacing w:after="120"/>
        <w:rPr>
          <w:rFonts w:ascii="Times New Roman" w:hAnsi="Times New Roman" w:cs="Times New Roman"/>
          <w:sz w:val="22"/>
          <w:szCs w:val="22"/>
        </w:rPr>
      </w:pPr>
      <w:r>
        <w:rPr>
          <w:rFonts w:ascii="Times New Roman" w:hAnsi="Times New Roman" w:cs="Times New Roman"/>
          <w:sz w:val="22"/>
          <w:szCs w:val="22"/>
        </w:rPr>
        <w:t>We hope this reorganization w</w:t>
      </w:r>
      <w:r w:rsidR="00382387">
        <w:rPr>
          <w:rFonts w:ascii="Times New Roman" w:hAnsi="Times New Roman" w:cs="Times New Roman"/>
          <w:sz w:val="22"/>
          <w:szCs w:val="22"/>
        </w:rPr>
        <w:t>ill</w:t>
      </w:r>
      <w:r>
        <w:rPr>
          <w:rFonts w:ascii="Times New Roman" w:hAnsi="Times New Roman" w:cs="Times New Roman"/>
          <w:sz w:val="22"/>
          <w:szCs w:val="22"/>
        </w:rPr>
        <w:t xml:space="preserve"> enable more</w:t>
      </w:r>
      <w:r w:rsidR="00382387">
        <w:rPr>
          <w:rFonts w:ascii="Times New Roman" w:hAnsi="Times New Roman" w:cs="Times New Roman"/>
          <w:sz w:val="22"/>
          <w:szCs w:val="22"/>
        </w:rPr>
        <w:t xml:space="preserve"> </w:t>
      </w:r>
      <w:del w:id="280" w:author="Quang Nguyen" w:date="2022-02-06T23:00:00Z">
        <w:r w:rsidR="00382387" w:rsidDel="00ED54C0">
          <w:rPr>
            <w:rFonts w:ascii="Times New Roman" w:hAnsi="Times New Roman" w:cs="Times New Roman"/>
            <w:sz w:val="22"/>
            <w:szCs w:val="22"/>
          </w:rPr>
          <w:delText>a</w:delText>
        </w:r>
      </w:del>
      <w:r>
        <w:rPr>
          <w:rFonts w:ascii="Times New Roman" w:hAnsi="Times New Roman" w:cs="Times New Roman"/>
          <w:sz w:val="22"/>
          <w:szCs w:val="22"/>
        </w:rPr>
        <w:t xml:space="preserve"> direct comparisons between existing standards in the gene set testing literature and our own evaluation strategy</w:t>
      </w:r>
      <w:r w:rsidR="00573968" w:rsidRPr="009A44FC">
        <w:rPr>
          <w:rFonts w:ascii="Times New Roman" w:hAnsi="Times New Roman" w:cs="Times New Roman"/>
          <w:sz w:val="22"/>
          <w:szCs w:val="22"/>
        </w:rPr>
        <w:t xml:space="preserve">. </w:t>
      </w:r>
    </w:p>
    <w:p w14:paraId="61B19B9B" w14:textId="7E7376F5"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the use of the competitive null hypothesis for enrichment testing:</w:t>
      </w:r>
    </w:p>
    <w:p w14:paraId="67AE97A5" w14:textId="05D6166E" w:rsidR="00A61BA0"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demonstrate that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controls for type I error even under high sparsity and high inter-taxa correlation. However, it has been pointed out that strict type I error rate control might not be a desirable feature for enrichment methods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Gene set enrichment analysis is an exploratory process, not a confirmatory, diagnostic process, where strict type I error control augments the lack in power which is well documented for competitive enrichment testing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and as the authors demonstrate in their own evaluations. Furthermore,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14:paraId="0127347C" w14:textId="63CC8363" w:rsidR="00A61BA0" w:rsidRPr="009A44FC" w:rsidRDefault="00573968"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w:t>
      </w:r>
      <w:r w:rsidR="007159B5">
        <w:rPr>
          <w:rFonts w:ascii="Times New Roman" w:hAnsi="Times New Roman" w:cs="Times New Roman"/>
          <w:color w:val="000000" w:themeColor="text1"/>
          <w:sz w:val="22"/>
          <w:szCs w:val="22"/>
        </w:rPr>
        <w:t xml:space="preserve">on the overall goal of enrichment analysis and the discussions presented in the existing literature on the trade-off between power and type I error control. We agree that </w:t>
      </w:r>
      <w:r w:rsidR="00147D26">
        <w:rPr>
          <w:rFonts w:ascii="Times New Roman" w:hAnsi="Times New Roman" w:cs="Times New Roman"/>
          <w:color w:val="000000" w:themeColor="text1"/>
          <w:sz w:val="22"/>
          <w:szCs w:val="22"/>
        </w:rPr>
        <w:t xml:space="preserve">detecting highly </w:t>
      </w:r>
      <w:r w:rsidR="007159B5">
        <w:rPr>
          <w:rFonts w:ascii="Times New Roman" w:hAnsi="Times New Roman" w:cs="Times New Roman"/>
          <w:color w:val="000000" w:themeColor="text1"/>
          <w:sz w:val="22"/>
          <w:szCs w:val="22"/>
        </w:rPr>
        <w:t xml:space="preserve">correlated taxa </w:t>
      </w:r>
      <w:r w:rsidR="00147D26">
        <w:rPr>
          <w:rFonts w:ascii="Times New Roman" w:hAnsi="Times New Roman" w:cs="Times New Roman"/>
          <w:color w:val="000000" w:themeColor="text1"/>
          <w:sz w:val="22"/>
          <w:szCs w:val="22"/>
        </w:rPr>
        <w:t xml:space="preserve">sets can have biological importance (as discussed in Wu and Smyth </w:t>
      </w:r>
      <w:r w:rsidR="00147D26">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UNxoN7kP","properties":{"formattedCitation":"[18]","plainCitation":"[18]","noteIndex":0},"citationItems":[{"id":1955,"uris":["http://zotero.org/users/4849999/items/QG9DTSH2"],"uri":["http://zotero.org/users/4849999/items/QG9DTSH2"],"itemData":{"id":1955,"type":"article-journal","abstract":"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signatures.","container-title":"Nucleic Acids Research","DOI":"10.1093/nar/gks461","ISSN":"1362-4962","issue":"17","journalAbbreviation":"Nucleic Acids Res","language":"eng","note":"PMID: 22638577\nPMCID: PMC3458527","page":"e133","source":"PubMed","title":"Camera: a competitive gene set test accounting for inter-gene correlation","title-short":"Camera","volume":"40","author":[{"family":"Wu","given":"Di"},{"family":"Smyth","given":"Gordon K."}],"issued":{"date-parts":[["2012",9,1]]}}}],"schema":"https://github.com/citation-style-language/schema/raw/master/csl-citation.json"} </w:instrText>
      </w:r>
      <w:r w:rsidR="00147D26">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[18]</w:t>
      </w:r>
      <w:r w:rsidR="00147D26">
        <w:rPr>
          <w:rFonts w:ascii="Times New Roman" w:hAnsi="Times New Roman" w:cs="Times New Roman"/>
          <w:color w:val="000000" w:themeColor="text1"/>
          <w:sz w:val="22"/>
          <w:szCs w:val="22"/>
        </w:rPr>
        <w:fldChar w:fldCharType="end"/>
      </w:r>
      <w:r w:rsidR="00147D26">
        <w:rPr>
          <w:rFonts w:ascii="Times New Roman" w:hAnsi="Times New Roman" w:cs="Times New Roman"/>
          <w:color w:val="000000" w:themeColor="text1"/>
          <w:sz w:val="22"/>
          <w:szCs w:val="22"/>
        </w:rPr>
        <w:t>)</w:t>
      </w:r>
      <w:r w:rsidR="00DA10D8">
        <w:rPr>
          <w:rFonts w:ascii="Times New Roman" w:hAnsi="Times New Roman" w:cs="Times New Roman"/>
          <w:color w:val="000000" w:themeColor="text1"/>
          <w:sz w:val="22"/>
          <w:szCs w:val="22"/>
        </w:rPr>
        <w:t xml:space="preserve"> and have clarified that the decision for strict type I error control is up to the user. We have also provided additional discussion in the “Statistical properties” section about this topic, including a further clarification on the motivation behind adjusting for </w:t>
      </w:r>
      <w:r w:rsidR="00757A91">
        <w:rPr>
          <w:rFonts w:ascii="Times New Roman" w:hAnsi="Times New Roman" w:cs="Times New Roman"/>
          <w:color w:val="000000" w:themeColor="text1"/>
          <w:sz w:val="22"/>
          <w:szCs w:val="22"/>
        </w:rPr>
        <w:t xml:space="preserve">inter-taxa </w:t>
      </w:r>
      <w:r w:rsidR="00DA10D8">
        <w:rPr>
          <w:rFonts w:ascii="Times New Roman" w:hAnsi="Times New Roman" w:cs="Times New Roman"/>
          <w:color w:val="000000" w:themeColor="text1"/>
          <w:sz w:val="22"/>
          <w:szCs w:val="22"/>
        </w:rPr>
        <w:t>correlation.</w:t>
      </w:r>
    </w:p>
    <w:p w14:paraId="687F0807" w14:textId="77777777" w:rsidR="00573968" w:rsidRPr="009A44FC" w:rsidRDefault="00573968" w:rsidP="002270CE">
      <w:pPr>
        <w:spacing w:after="120"/>
        <w:rPr>
          <w:rFonts w:ascii="Times New Roman" w:hAnsi="Times New Roman" w:cs="Times New Roman"/>
          <w:b/>
          <w:bCs/>
          <w:color w:val="000000" w:themeColor="text1"/>
          <w:sz w:val="22"/>
          <w:szCs w:val="22"/>
        </w:rPr>
      </w:pPr>
    </w:p>
    <w:p w14:paraId="3E8DCB89" w14:textId="348835A7" w:rsidR="00A61BA0" w:rsidRPr="009A44FC" w:rsidRDefault="00A61BA0" w:rsidP="002270CE">
      <w:pPr>
        <w:spacing w:after="120"/>
        <w:rPr>
          <w:rFonts w:ascii="Times New Roman" w:hAnsi="Times New Roman" w:cs="Times New Roman"/>
          <w:b/>
          <w:bCs/>
          <w:color w:val="000000" w:themeColor="text1"/>
          <w:sz w:val="22"/>
          <w:szCs w:val="22"/>
        </w:rPr>
      </w:pPr>
      <w:r w:rsidRPr="009A44FC">
        <w:rPr>
          <w:rFonts w:ascii="Times New Roman" w:hAnsi="Times New Roman" w:cs="Times New Roman"/>
          <w:b/>
          <w:bCs/>
          <w:color w:val="000000" w:themeColor="text1"/>
          <w:sz w:val="22"/>
          <w:szCs w:val="22"/>
        </w:rPr>
        <w:t>Bibliography</w:t>
      </w:r>
    </w:p>
    <w:p w14:paraId="557F2CC0" w14:textId="77777777" w:rsidR="00ED54C0" w:rsidRPr="00ED54C0" w:rsidRDefault="00A61BA0" w:rsidP="00ED54C0">
      <w:pPr>
        <w:pStyle w:val="Bibliography"/>
        <w:rPr>
          <w:rFonts w:ascii="Calibri" w:hAnsi="Calibri" w:cs="Calibri"/>
          <w:sz w:val="22"/>
        </w:rPr>
      </w:pPr>
      <w:r w:rsidRPr="009A44FC">
        <w:rPr>
          <w:color w:val="000000" w:themeColor="text1"/>
          <w:sz w:val="22"/>
          <w:szCs w:val="22"/>
        </w:rPr>
        <w:fldChar w:fldCharType="begin"/>
      </w:r>
      <w:r w:rsidR="009A1631">
        <w:rPr>
          <w:color w:val="000000" w:themeColor="text1"/>
          <w:sz w:val="22"/>
          <w:szCs w:val="22"/>
        </w:rPr>
        <w:instrText xml:space="preserve"> ADDIN ZOTERO_BIBL {"uncited":[],"omitted":[],"custom":[]} CSL_BIBLIOGRAPHY </w:instrText>
      </w:r>
      <w:r w:rsidRPr="009A44FC">
        <w:rPr>
          <w:color w:val="000000" w:themeColor="text1"/>
          <w:sz w:val="22"/>
          <w:szCs w:val="22"/>
        </w:rPr>
        <w:fldChar w:fldCharType="separate"/>
      </w:r>
      <w:r w:rsidR="00ED54C0" w:rsidRPr="00ED54C0">
        <w:rPr>
          <w:rFonts w:ascii="Calibri" w:hAnsi="Calibri" w:cs="Calibri"/>
          <w:sz w:val="22"/>
        </w:rPr>
        <w:t xml:space="preserve">1. </w:t>
      </w:r>
      <w:r w:rsidR="00ED54C0" w:rsidRPr="00ED54C0">
        <w:rPr>
          <w:rFonts w:ascii="Calibri" w:hAnsi="Calibri" w:cs="Calibri"/>
          <w:sz w:val="22"/>
        </w:rPr>
        <w:tab/>
        <w:t>Silverman JD, Washburne AD, Mukherjee S, David LA. A phylogenetic transform enhances analysis of compositional microbiota data. Fodor A, editor. eLife. 2017;6: e21887. doi:10.7554/eLife.21887</w:t>
      </w:r>
    </w:p>
    <w:p w14:paraId="0AE4AFAC"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2. </w:t>
      </w:r>
      <w:r w:rsidRPr="00ED54C0">
        <w:rPr>
          <w:rFonts w:ascii="Calibri" w:hAnsi="Calibri" w:cs="Calibri"/>
          <w:sz w:val="22"/>
        </w:rPr>
        <w:tab/>
        <w:t xml:space="preserve">Washburne AD, Silverman JD, Leff JW, Bennett DJ, Darcy JL. Phylogenetic factorization of compositional data yields lineage-level associations in microbiome datasets. PeerJ. 2017; 26. </w:t>
      </w:r>
    </w:p>
    <w:p w14:paraId="02341EDF"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3. </w:t>
      </w:r>
      <w:r w:rsidRPr="00ED54C0">
        <w:rPr>
          <w:rFonts w:ascii="Calibri" w:hAnsi="Calibri" w:cs="Calibri"/>
          <w:sz w:val="22"/>
        </w:rPr>
        <w:tab/>
        <w:t>Geistlinger L, Csaba G, Santarelli M, Ramos M, Schiffer L, Turaga N, et al. Toward a gold standard for benchmarking gene set enrichment analysis. Briefings in Bioinformatics. 2021;22: 545–556. doi:10.1093/bib/bbz158</w:t>
      </w:r>
    </w:p>
    <w:p w14:paraId="24910C22"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4. </w:t>
      </w:r>
      <w:r w:rsidRPr="00ED54C0">
        <w:rPr>
          <w:rFonts w:ascii="Calibri" w:hAnsi="Calibri" w:cs="Calibri"/>
          <w:sz w:val="22"/>
        </w:rPr>
        <w:tab/>
        <w:t>Aitchison J. The Statistical Analysis of Compositional Data. Journal of the Royal Statistical Society: Series B (Methodological). 1982;44: 139–160. doi:10.1111/j.2517-6161.1982.tb01195.x</w:t>
      </w:r>
    </w:p>
    <w:p w14:paraId="6B8B33E4"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5. </w:t>
      </w:r>
      <w:r w:rsidRPr="00ED54C0">
        <w:rPr>
          <w:rFonts w:ascii="Calibri" w:hAnsi="Calibri" w:cs="Calibri"/>
          <w:sz w:val="22"/>
        </w:rPr>
        <w:tab/>
        <w:t>Gloor GB, Macklaim JM, Pawlowsky-Glahn V, Egozcue JJ. Microbiome Datasets Are Compositional: And This Is Not Optional. Front Microbiol. 2017;8. doi:10.3389/fmicb.2017.02224</w:t>
      </w:r>
    </w:p>
    <w:p w14:paraId="5652A3DE"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6. </w:t>
      </w:r>
      <w:r w:rsidRPr="00ED54C0">
        <w:rPr>
          <w:rFonts w:ascii="Calibri" w:hAnsi="Calibri" w:cs="Calibri"/>
          <w:sz w:val="22"/>
        </w:rPr>
        <w:tab/>
        <w:t>Quinn TP, Erb I, Richardson MF, Crowley TM. Understanding sequencing data as compositions: an outlook and review. Bioinformatics. 2018;34: 2870–2878. doi:10.1093/bioinformatics/bty175</w:t>
      </w:r>
    </w:p>
    <w:p w14:paraId="3B65672C"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7. </w:t>
      </w:r>
      <w:r w:rsidRPr="00ED54C0">
        <w:rPr>
          <w:rFonts w:ascii="Calibri" w:hAnsi="Calibri" w:cs="Calibri"/>
          <w:sz w:val="22"/>
        </w:rPr>
        <w:tab/>
        <w:t>Weiss S, Xu ZZ, Peddada S, Amir A, Bittinger K, Gonzalez A, et al. Normalization and microbial differential abundance strategies depend upon data characteristics. Microbiome. 2017;5. doi:10.1186/s40168-017-0237-y</w:t>
      </w:r>
    </w:p>
    <w:p w14:paraId="3C33CF90" w14:textId="77777777" w:rsidR="00ED54C0" w:rsidRPr="00ED54C0" w:rsidRDefault="00ED54C0" w:rsidP="00ED54C0">
      <w:pPr>
        <w:pStyle w:val="Bibliography"/>
        <w:rPr>
          <w:rFonts w:ascii="Calibri" w:hAnsi="Calibri" w:cs="Calibri"/>
          <w:sz w:val="22"/>
          <w:lang w:val="de-DE"/>
          <w:rPrChange w:id="281" w:author="Quang Nguyen" w:date="2022-02-06T22:58:00Z">
            <w:rPr>
              <w:rFonts w:ascii="Calibri" w:hAnsi="Calibri" w:cs="Calibri"/>
              <w:sz w:val="22"/>
            </w:rPr>
          </w:rPrChange>
        </w:rPr>
      </w:pPr>
      <w:r w:rsidRPr="00ED54C0">
        <w:rPr>
          <w:rFonts w:ascii="Calibri" w:hAnsi="Calibri" w:cs="Calibri"/>
          <w:sz w:val="22"/>
        </w:rPr>
        <w:t xml:space="preserve">8. </w:t>
      </w:r>
      <w:r w:rsidRPr="00ED54C0">
        <w:rPr>
          <w:rFonts w:ascii="Calibri" w:hAnsi="Calibri" w:cs="Calibri"/>
          <w:sz w:val="22"/>
        </w:rPr>
        <w:tab/>
        <w:t xml:space="preserve">McMurdie PJ, Holmes S. Waste Not, Want Not: Why Rarefying Microbiome Data Is Inadmissible. </w:t>
      </w:r>
      <w:r w:rsidRPr="00ED54C0">
        <w:rPr>
          <w:rFonts w:ascii="Calibri" w:hAnsi="Calibri" w:cs="Calibri"/>
          <w:sz w:val="22"/>
          <w:lang w:val="de-DE"/>
          <w:rPrChange w:id="282" w:author="Quang Nguyen" w:date="2022-02-06T22:58:00Z">
            <w:rPr>
              <w:rFonts w:ascii="Calibri" w:hAnsi="Calibri" w:cs="Calibri"/>
              <w:sz w:val="22"/>
            </w:rPr>
          </w:rPrChange>
        </w:rPr>
        <w:t>PLOS Computational Biology. 2014;10: e1003531. doi:10.1371/journal.pcbi.1003531</w:t>
      </w:r>
    </w:p>
    <w:p w14:paraId="2AAE9337" w14:textId="77777777" w:rsidR="00ED54C0" w:rsidRPr="00ED54C0" w:rsidRDefault="00ED54C0" w:rsidP="00ED54C0">
      <w:pPr>
        <w:pStyle w:val="Bibliography"/>
        <w:rPr>
          <w:rFonts w:ascii="Calibri" w:hAnsi="Calibri" w:cs="Calibri"/>
          <w:sz w:val="22"/>
        </w:rPr>
      </w:pPr>
      <w:r w:rsidRPr="00ED54C0">
        <w:rPr>
          <w:rFonts w:ascii="Calibri" w:hAnsi="Calibri" w:cs="Calibri"/>
          <w:sz w:val="22"/>
          <w:lang w:val="de-DE"/>
          <w:rPrChange w:id="283" w:author="Quang Nguyen" w:date="2022-02-06T22:58:00Z">
            <w:rPr>
              <w:rFonts w:ascii="Calibri" w:hAnsi="Calibri" w:cs="Calibri"/>
              <w:sz w:val="22"/>
            </w:rPr>
          </w:rPrChange>
        </w:rPr>
        <w:t xml:space="preserve">9. </w:t>
      </w:r>
      <w:r w:rsidRPr="00ED54C0">
        <w:rPr>
          <w:rFonts w:ascii="Calibri" w:hAnsi="Calibri" w:cs="Calibri"/>
          <w:sz w:val="22"/>
          <w:lang w:val="de-DE"/>
          <w:rPrChange w:id="284" w:author="Quang Nguyen" w:date="2022-02-06T22:58:00Z">
            <w:rPr>
              <w:rFonts w:ascii="Calibri" w:hAnsi="Calibri" w:cs="Calibri"/>
              <w:sz w:val="22"/>
            </w:rPr>
          </w:rPrChange>
        </w:rPr>
        <w:tab/>
        <w:t xml:space="preserve">McKnight DT, Huerlimann R, Bower DS, Schwarzkopf L, Alford RA, Zenger KR. </w:t>
      </w:r>
      <w:r w:rsidRPr="00ED54C0">
        <w:rPr>
          <w:rFonts w:ascii="Calibri" w:hAnsi="Calibri" w:cs="Calibri"/>
          <w:sz w:val="22"/>
        </w:rPr>
        <w:t>Methods for normalizing microbiome data: An ecological perspective. Methods in Ecology and Evolution. 2019;10: 389–400. doi:10.1111/2041-210X.13115</w:t>
      </w:r>
    </w:p>
    <w:p w14:paraId="06527EE6"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10. </w:t>
      </w:r>
      <w:r w:rsidRPr="00ED54C0">
        <w:rPr>
          <w:rFonts w:ascii="Calibri" w:hAnsi="Calibri" w:cs="Calibri"/>
          <w:sz w:val="22"/>
        </w:rPr>
        <w:tab/>
        <w:t>Egozcue JJ, Pawlowsky-Glahn V. Groups of Parts and Their Balances in Compositional Data Analysis. Mathematical Geology. 2005;37: 795–828. doi:10.1007/s11004-005-7381-9</w:t>
      </w:r>
    </w:p>
    <w:p w14:paraId="25DAEFD5"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11. </w:t>
      </w:r>
      <w:r w:rsidRPr="00ED54C0">
        <w:rPr>
          <w:rFonts w:ascii="Calibri" w:hAnsi="Calibri" w:cs="Calibri"/>
          <w:sz w:val="22"/>
        </w:rPr>
        <w:tab/>
        <w:t>Aitchison J, Shen SM. Logistic-normal distributions:Some properties and uses. Biometrika. 1980;67: 261–272. doi:10.1093/biomet/67.2.261</w:t>
      </w:r>
    </w:p>
    <w:p w14:paraId="5B2F93A5"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12. </w:t>
      </w:r>
      <w:r w:rsidRPr="00ED54C0">
        <w:rPr>
          <w:rFonts w:ascii="Calibri" w:hAnsi="Calibri" w:cs="Calibri"/>
          <w:sz w:val="22"/>
        </w:rPr>
        <w:tab/>
        <w:t>Egozcue JJ, Pawlowsky-Glahn V, Mateu-Figueras G, Barceló-Vidal C. Isometric Logratio Transformations for Compositional Data Analysis. Mathematical Geology. 2003;35: 279–300. doi:10.1023/A:1023818214614</w:t>
      </w:r>
    </w:p>
    <w:p w14:paraId="4B4015E7"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13. </w:t>
      </w:r>
      <w:r w:rsidRPr="00ED54C0">
        <w:rPr>
          <w:rFonts w:ascii="Calibri" w:hAnsi="Calibri" w:cs="Calibri"/>
          <w:sz w:val="22"/>
        </w:rPr>
        <w:tab/>
        <w:t>McLaren MR, Willis AD, Callahan BJ. Consistent and correctable bias in metagenomic sequencing experiments. Turnbaugh P, Garrett WS, Turnbaugh P, Quince C, Gibbons S, editors. eLife. 2019;8: e46923. doi:10.7554/eLife.46923</w:t>
      </w:r>
    </w:p>
    <w:p w14:paraId="74952D82"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lastRenderedPageBreak/>
        <w:t xml:space="preserve">14. </w:t>
      </w:r>
      <w:r w:rsidRPr="00ED54C0">
        <w:rPr>
          <w:rFonts w:ascii="Calibri" w:hAnsi="Calibri" w:cs="Calibri"/>
          <w:sz w:val="22"/>
        </w:rPr>
        <w:tab/>
        <w:t>Calgaro M, Romualdi C, Waldron L, Risso D, Vitulo N. Assessment of statistical methods from single cell, bulk RNA-seq, and metagenomics applied to microbiome data. Genome Biology. 2020;21: 191. doi:10.1186/s13059-020-02104-1</w:t>
      </w:r>
    </w:p>
    <w:p w14:paraId="19FFD854"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15. </w:t>
      </w:r>
      <w:r w:rsidRPr="00ED54C0">
        <w:rPr>
          <w:rFonts w:ascii="Calibri" w:hAnsi="Calibri" w:cs="Calibri"/>
          <w:sz w:val="22"/>
        </w:rPr>
        <w:tab/>
        <w:t xml:space="preserve">Delignette-Muller ML, Dutang C. fitdistrplus: An R package for fitting distributions. Journal of Statistical Software. 2015;64: 1–34. </w:t>
      </w:r>
    </w:p>
    <w:p w14:paraId="071ACAFD"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16. </w:t>
      </w:r>
      <w:r w:rsidRPr="00ED54C0">
        <w:rPr>
          <w:rFonts w:ascii="Calibri" w:hAnsi="Calibri" w:cs="Calibri"/>
          <w:sz w:val="22"/>
        </w:rPr>
        <w:tab/>
        <w:t>Frost HR. Variance-adjusted Mahalanobis (VAM): a fast and accurate method for cell-specific gene set scoring. Nucleic Acids Research. 2020;48: e94–e94. doi:10.1093/nar/gkaa582</w:t>
      </w:r>
    </w:p>
    <w:p w14:paraId="29E9EF6E"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17. </w:t>
      </w:r>
      <w:r w:rsidRPr="00ED54C0">
        <w:rPr>
          <w:rFonts w:ascii="Calibri" w:hAnsi="Calibri" w:cs="Calibri"/>
          <w:sz w:val="22"/>
        </w:rPr>
        <w:tab/>
        <w:t>Subramanian A, Tamayo P, Mootha VK, Mukherjee S, Ebert BL, Gillette MA, et al. Gene set enrichment analysis: A knowledge-based approach for interpreting genome-wide expression profiles. PNAS. 2005;102: 15545–15550. doi:10.1073/pnas.0506580102</w:t>
      </w:r>
    </w:p>
    <w:p w14:paraId="0E930630"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18. </w:t>
      </w:r>
      <w:r w:rsidRPr="00ED54C0">
        <w:rPr>
          <w:rFonts w:ascii="Calibri" w:hAnsi="Calibri" w:cs="Calibri"/>
          <w:sz w:val="22"/>
        </w:rPr>
        <w:tab/>
        <w:t>Wu D, Smyth GK. Camera: a competitive gene set test accounting for inter-gene correlation. Nucleic Acids Res. 2012;40: e133. doi:10.1093/nar/gks461</w:t>
      </w:r>
    </w:p>
    <w:p w14:paraId="664CA6EC" w14:textId="602B71ED" w:rsidR="00A61BA0" w:rsidRPr="009A44FC" w:rsidRDefault="00A61BA0"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fldChar w:fldCharType="end"/>
      </w:r>
    </w:p>
    <w:sectPr w:rsidR="00A61BA0" w:rsidRPr="009A44FC" w:rsidSect="00CF1D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ng Nguyen" w:date="2021-11-29T22:59:00Z" w:initials="QN">
    <w:p w14:paraId="3B158645" w14:textId="77777777" w:rsidR="00A04934" w:rsidRDefault="00A04934">
      <w:pPr>
        <w:pStyle w:val="CommentText"/>
      </w:pPr>
      <w:r>
        <w:rPr>
          <w:rStyle w:val="CommentReference"/>
        </w:rPr>
        <w:annotationRef/>
      </w:r>
      <w:r>
        <w:t xml:space="preserve">Add references to specific comments below. Remember to re-include where you’re adding the section about differential abundance methods </w:t>
      </w:r>
    </w:p>
    <w:p w14:paraId="13A93B9F" w14:textId="15B0CF83" w:rsidR="00A04934" w:rsidRDefault="00A0493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A93B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D9CD" w16cex:dateUtc="2021-11-30T0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A93B9F" w16cid:durableId="254FD9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38"/>
    <w:multiLevelType w:val="hybridMultilevel"/>
    <w:tmpl w:val="E3B2D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7397"/>
    <w:multiLevelType w:val="hybridMultilevel"/>
    <w:tmpl w:val="AB927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4367"/>
    <w:multiLevelType w:val="hybridMultilevel"/>
    <w:tmpl w:val="6C683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75E7"/>
    <w:multiLevelType w:val="hybridMultilevel"/>
    <w:tmpl w:val="06ECEC74"/>
    <w:lvl w:ilvl="0" w:tplc="02000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CC363B"/>
    <w:multiLevelType w:val="hybridMultilevel"/>
    <w:tmpl w:val="D8CA5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B05627"/>
    <w:multiLevelType w:val="hybridMultilevel"/>
    <w:tmpl w:val="49F83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61C0D"/>
    <w:multiLevelType w:val="hybridMultilevel"/>
    <w:tmpl w:val="2A2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C6B1A"/>
    <w:multiLevelType w:val="hybridMultilevel"/>
    <w:tmpl w:val="C85C1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053AE"/>
    <w:multiLevelType w:val="hybridMultilevel"/>
    <w:tmpl w:val="A6EA04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92C4C"/>
    <w:multiLevelType w:val="hybridMultilevel"/>
    <w:tmpl w:val="1EB08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6"/>
  </w:num>
  <w:num w:numId="5">
    <w:abstractNumId w:val="15"/>
  </w:num>
  <w:num w:numId="6">
    <w:abstractNumId w:val="11"/>
  </w:num>
  <w:num w:numId="7">
    <w:abstractNumId w:val="13"/>
  </w:num>
  <w:num w:numId="8">
    <w:abstractNumId w:val="8"/>
  </w:num>
  <w:num w:numId="9">
    <w:abstractNumId w:val="10"/>
  </w:num>
  <w:num w:numId="10">
    <w:abstractNumId w:val="3"/>
  </w:num>
  <w:num w:numId="11">
    <w:abstractNumId w:val="6"/>
  </w:num>
  <w:num w:numId="12">
    <w:abstractNumId w:val="4"/>
  </w:num>
  <w:num w:numId="13">
    <w:abstractNumId w:val="0"/>
  </w:num>
  <w:num w:numId="14">
    <w:abstractNumId w:val="12"/>
  </w:num>
  <w:num w:numId="15">
    <w:abstractNumId w:val="2"/>
  </w:num>
  <w:num w:numId="16">
    <w:abstractNumId w:val="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g Nguyen">
    <w15:presenceInfo w15:providerId="Windows Live" w15:userId="cbc42b4d0e68cc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001DB3"/>
    <w:rsid w:val="00030436"/>
    <w:rsid w:val="00034C0C"/>
    <w:rsid w:val="00077D06"/>
    <w:rsid w:val="00083A74"/>
    <w:rsid w:val="00087F41"/>
    <w:rsid w:val="000A5F9D"/>
    <w:rsid w:val="000B7497"/>
    <w:rsid w:val="000C1256"/>
    <w:rsid w:val="000C202F"/>
    <w:rsid w:val="000F632C"/>
    <w:rsid w:val="00112F80"/>
    <w:rsid w:val="00130342"/>
    <w:rsid w:val="00131D2F"/>
    <w:rsid w:val="00141495"/>
    <w:rsid w:val="00145EA4"/>
    <w:rsid w:val="00147D26"/>
    <w:rsid w:val="00157D16"/>
    <w:rsid w:val="001614D1"/>
    <w:rsid w:val="00165579"/>
    <w:rsid w:val="00175D3B"/>
    <w:rsid w:val="001765F3"/>
    <w:rsid w:val="001A1F80"/>
    <w:rsid w:val="001A308D"/>
    <w:rsid w:val="001A7D21"/>
    <w:rsid w:val="001B1211"/>
    <w:rsid w:val="001B27B1"/>
    <w:rsid w:val="001C0FC7"/>
    <w:rsid w:val="001D599F"/>
    <w:rsid w:val="001E7EFB"/>
    <w:rsid w:val="001F512E"/>
    <w:rsid w:val="002270CE"/>
    <w:rsid w:val="002576C8"/>
    <w:rsid w:val="002A534F"/>
    <w:rsid w:val="002B41F5"/>
    <w:rsid w:val="002D6ED1"/>
    <w:rsid w:val="002F5E6A"/>
    <w:rsid w:val="0032423C"/>
    <w:rsid w:val="00336EB0"/>
    <w:rsid w:val="00344B8A"/>
    <w:rsid w:val="003463C6"/>
    <w:rsid w:val="003600AC"/>
    <w:rsid w:val="003809B4"/>
    <w:rsid w:val="00382387"/>
    <w:rsid w:val="00387166"/>
    <w:rsid w:val="003C15E6"/>
    <w:rsid w:val="003C34C8"/>
    <w:rsid w:val="003D4D25"/>
    <w:rsid w:val="00414018"/>
    <w:rsid w:val="00425D18"/>
    <w:rsid w:val="0043230C"/>
    <w:rsid w:val="00452614"/>
    <w:rsid w:val="00455F52"/>
    <w:rsid w:val="0045683D"/>
    <w:rsid w:val="004875BF"/>
    <w:rsid w:val="004971E1"/>
    <w:rsid w:val="004C591B"/>
    <w:rsid w:val="004C7E39"/>
    <w:rsid w:val="004D24B5"/>
    <w:rsid w:val="0050609B"/>
    <w:rsid w:val="005073B9"/>
    <w:rsid w:val="00520B00"/>
    <w:rsid w:val="00522EA1"/>
    <w:rsid w:val="00534222"/>
    <w:rsid w:val="005548F9"/>
    <w:rsid w:val="005556EE"/>
    <w:rsid w:val="005663C3"/>
    <w:rsid w:val="005733EF"/>
    <w:rsid w:val="00573968"/>
    <w:rsid w:val="005B7C6B"/>
    <w:rsid w:val="005D396D"/>
    <w:rsid w:val="005D4CA7"/>
    <w:rsid w:val="005E4F29"/>
    <w:rsid w:val="005F7CF8"/>
    <w:rsid w:val="00617D77"/>
    <w:rsid w:val="0062105E"/>
    <w:rsid w:val="00632DB7"/>
    <w:rsid w:val="0065225A"/>
    <w:rsid w:val="0068449E"/>
    <w:rsid w:val="00693F3A"/>
    <w:rsid w:val="006A3FE5"/>
    <w:rsid w:val="006B2F4E"/>
    <w:rsid w:val="006B3C25"/>
    <w:rsid w:val="006D3434"/>
    <w:rsid w:val="006F5CFE"/>
    <w:rsid w:val="00704D8C"/>
    <w:rsid w:val="00710E0E"/>
    <w:rsid w:val="007159B5"/>
    <w:rsid w:val="0072510F"/>
    <w:rsid w:val="00725DE6"/>
    <w:rsid w:val="007311CD"/>
    <w:rsid w:val="00737293"/>
    <w:rsid w:val="00742A59"/>
    <w:rsid w:val="00756755"/>
    <w:rsid w:val="00757A91"/>
    <w:rsid w:val="007609C2"/>
    <w:rsid w:val="00796CAC"/>
    <w:rsid w:val="007B0F55"/>
    <w:rsid w:val="007C138C"/>
    <w:rsid w:val="007C2510"/>
    <w:rsid w:val="007D777C"/>
    <w:rsid w:val="007F1360"/>
    <w:rsid w:val="007F5184"/>
    <w:rsid w:val="0080238E"/>
    <w:rsid w:val="00811911"/>
    <w:rsid w:val="00846427"/>
    <w:rsid w:val="00846E67"/>
    <w:rsid w:val="008531F0"/>
    <w:rsid w:val="00871D6D"/>
    <w:rsid w:val="008733CC"/>
    <w:rsid w:val="00882A48"/>
    <w:rsid w:val="00882F23"/>
    <w:rsid w:val="00886D13"/>
    <w:rsid w:val="00890711"/>
    <w:rsid w:val="008E7103"/>
    <w:rsid w:val="008F09DF"/>
    <w:rsid w:val="008F611F"/>
    <w:rsid w:val="009009D6"/>
    <w:rsid w:val="009053A8"/>
    <w:rsid w:val="0091421E"/>
    <w:rsid w:val="0094041D"/>
    <w:rsid w:val="009454F0"/>
    <w:rsid w:val="009740AC"/>
    <w:rsid w:val="009749F2"/>
    <w:rsid w:val="009A1631"/>
    <w:rsid w:val="009A2665"/>
    <w:rsid w:val="009A44FC"/>
    <w:rsid w:val="009B6223"/>
    <w:rsid w:val="009D46DC"/>
    <w:rsid w:val="009E6E07"/>
    <w:rsid w:val="009F45B1"/>
    <w:rsid w:val="00A02C55"/>
    <w:rsid w:val="00A04934"/>
    <w:rsid w:val="00A04D61"/>
    <w:rsid w:val="00A05B09"/>
    <w:rsid w:val="00A17466"/>
    <w:rsid w:val="00A441E0"/>
    <w:rsid w:val="00A56446"/>
    <w:rsid w:val="00A61BA0"/>
    <w:rsid w:val="00A73129"/>
    <w:rsid w:val="00A84F24"/>
    <w:rsid w:val="00AA2729"/>
    <w:rsid w:val="00AA27E4"/>
    <w:rsid w:val="00AD17DB"/>
    <w:rsid w:val="00AF6497"/>
    <w:rsid w:val="00B10230"/>
    <w:rsid w:val="00B176FB"/>
    <w:rsid w:val="00B17EDE"/>
    <w:rsid w:val="00B20751"/>
    <w:rsid w:val="00B32102"/>
    <w:rsid w:val="00B57180"/>
    <w:rsid w:val="00B730AD"/>
    <w:rsid w:val="00B97F13"/>
    <w:rsid w:val="00BB626F"/>
    <w:rsid w:val="00BB7799"/>
    <w:rsid w:val="00BD4D63"/>
    <w:rsid w:val="00C22952"/>
    <w:rsid w:val="00C23CFA"/>
    <w:rsid w:val="00C34826"/>
    <w:rsid w:val="00C40008"/>
    <w:rsid w:val="00C41506"/>
    <w:rsid w:val="00C41D3A"/>
    <w:rsid w:val="00C4787B"/>
    <w:rsid w:val="00C51917"/>
    <w:rsid w:val="00C74DFE"/>
    <w:rsid w:val="00CC1205"/>
    <w:rsid w:val="00CC65CB"/>
    <w:rsid w:val="00CD0F19"/>
    <w:rsid w:val="00CD1CBA"/>
    <w:rsid w:val="00CE1A6B"/>
    <w:rsid w:val="00CF1D6B"/>
    <w:rsid w:val="00D065A0"/>
    <w:rsid w:val="00D41065"/>
    <w:rsid w:val="00D44487"/>
    <w:rsid w:val="00D6056C"/>
    <w:rsid w:val="00D60AE5"/>
    <w:rsid w:val="00D75904"/>
    <w:rsid w:val="00D86DE1"/>
    <w:rsid w:val="00DA10D8"/>
    <w:rsid w:val="00E0537D"/>
    <w:rsid w:val="00E546A5"/>
    <w:rsid w:val="00E6776D"/>
    <w:rsid w:val="00E81C41"/>
    <w:rsid w:val="00E94A6C"/>
    <w:rsid w:val="00EC1E66"/>
    <w:rsid w:val="00EC71CE"/>
    <w:rsid w:val="00ED0720"/>
    <w:rsid w:val="00ED3611"/>
    <w:rsid w:val="00ED54C0"/>
    <w:rsid w:val="00EE195C"/>
    <w:rsid w:val="00EF09A1"/>
    <w:rsid w:val="00EF5812"/>
    <w:rsid w:val="00F51504"/>
    <w:rsid w:val="00F72979"/>
    <w:rsid w:val="00F76C9A"/>
    <w:rsid w:val="00FB2A50"/>
    <w:rsid w:val="00FC08D0"/>
    <w:rsid w:val="00FD3651"/>
    <w:rsid w:val="00FE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0C99"/>
  <w15:chartTrackingRefBased/>
  <w15:docId w15:val="{EC072223-F76C-4547-B410-7631877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 w:type="paragraph" w:styleId="Revision">
    <w:name w:val="Revision"/>
    <w:hidden/>
    <w:uiPriority w:val="99"/>
    <w:semiHidden/>
    <w:rsid w:val="00A04D61"/>
  </w:style>
  <w:style w:type="character" w:styleId="CommentReference">
    <w:name w:val="annotation reference"/>
    <w:basedOn w:val="DefaultParagraphFont"/>
    <w:uiPriority w:val="99"/>
    <w:semiHidden/>
    <w:unhideWhenUsed/>
    <w:rsid w:val="00A04D61"/>
    <w:rPr>
      <w:sz w:val="16"/>
      <w:szCs w:val="16"/>
    </w:rPr>
  </w:style>
  <w:style w:type="paragraph" w:styleId="CommentText">
    <w:name w:val="annotation text"/>
    <w:basedOn w:val="Normal"/>
    <w:link w:val="CommentTextChar"/>
    <w:uiPriority w:val="99"/>
    <w:semiHidden/>
    <w:unhideWhenUsed/>
    <w:rsid w:val="00A04D61"/>
    <w:rPr>
      <w:sz w:val="20"/>
      <w:szCs w:val="20"/>
    </w:rPr>
  </w:style>
  <w:style w:type="character" w:customStyle="1" w:styleId="CommentTextChar">
    <w:name w:val="Comment Text Char"/>
    <w:basedOn w:val="DefaultParagraphFont"/>
    <w:link w:val="CommentText"/>
    <w:uiPriority w:val="99"/>
    <w:semiHidden/>
    <w:rsid w:val="00A04D61"/>
    <w:rPr>
      <w:sz w:val="20"/>
      <w:szCs w:val="20"/>
    </w:rPr>
  </w:style>
  <w:style w:type="paragraph" w:styleId="CommentSubject">
    <w:name w:val="annotation subject"/>
    <w:basedOn w:val="CommentText"/>
    <w:next w:val="CommentText"/>
    <w:link w:val="CommentSubjectChar"/>
    <w:uiPriority w:val="99"/>
    <w:semiHidden/>
    <w:unhideWhenUsed/>
    <w:rsid w:val="00A04D61"/>
    <w:rPr>
      <w:b/>
      <w:bCs/>
    </w:rPr>
  </w:style>
  <w:style w:type="character" w:customStyle="1" w:styleId="CommentSubjectChar">
    <w:name w:val="Comment Subject Char"/>
    <w:basedOn w:val="CommentTextChar"/>
    <w:link w:val="CommentSubject"/>
    <w:uiPriority w:val="99"/>
    <w:semiHidden/>
    <w:rsid w:val="00A04D61"/>
    <w:rPr>
      <w:b/>
      <w:bCs/>
      <w:sz w:val="20"/>
      <w:szCs w:val="20"/>
    </w:rPr>
  </w:style>
  <w:style w:type="character" w:styleId="PlaceholderText">
    <w:name w:val="Placeholder Text"/>
    <w:basedOn w:val="DefaultParagraphFont"/>
    <w:uiPriority w:val="99"/>
    <w:semiHidden/>
    <w:rsid w:val="00A04D61"/>
    <w:rPr>
      <w:color w:val="808080"/>
    </w:rPr>
  </w:style>
  <w:style w:type="paragraph" w:styleId="PlainText">
    <w:name w:val="Plain Text"/>
    <w:basedOn w:val="Normal"/>
    <w:link w:val="PlainTextChar"/>
    <w:uiPriority w:val="99"/>
    <w:unhideWhenUsed/>
    <w:rsid w:val="00522EA1"/>
    <w:rPr>
      <w:rFonts w:ascii="Calibri" w:hAnsi="Calibri"/>
      <w:sz w:val="22"/>
      <w:szCs w:val="21"/>
    </w:rPr>
  </w:style>
  <w:style w:type="character" w:customStyle="1" w:styleId="PlainTextChar">
    <w:name w:val="Plain Text Char"/>
    <w:basedOn w:val="DefaultParagraphFont"/>
    <w:link w:val="PlainText"/>
    <w:uiPriority w:val="99"/>
    <w:rsid w:val="00522EA1"/>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E1FB-7434-7C43-BE48-E7C6FAE2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13</Pages>
  <Words>15481</Words>
  <Characters>88245</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Quang Nguyen</cp:lastModifiedBy>
  <cp:revision>83</cp:revision>
  <dcterms:created xsi:type="dcterms:W3CDTF">2021-10-22T21:08:00Z</dcterms:created>
  <dcterms:modified xsi:type="dcterms:W3CDTF">2022-02-07T04:07:00Z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id="onSJBn4k"/&gt;&lt;style id="http://www.zotero.org/styles/plos-computational-biology" hasBibliography="1" bibliographyStyleHasBeenSet="1"/&gt;&lt;prefs&gt;&lt;pref name="fieldType" value="Field"/&gt;&lt;/prefs&gt;&lt;/data&gt;</vt:lpwstr>
  </property>
</Properties>
</file>